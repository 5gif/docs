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34B" w:rsidRPr="00BB4599" w:rsidRDefault="0023034B" w:rsidP="00674AEE">
      <w:pPr>
        <w:pStyle w:val="Heading4"/>
        <w:spacing w:after="120"/>
        <w:jc w:val="center"/>
      </w:pPr>
      <w:r w:rsidRPr="00BB4599">
        <w:t>Compliance template for</w:t>
      </w:r>
      <w:r w:rsidRPr="0035724F">
        <w:t xml:space="preserve"> </w:t>
      </w:r>
      <w:r w:rsidRPr="0035724F">
        <w:rPr>
          <w:rStyle w:val="Heading4CharChar"/>
        </w:rPr>
        <w:t>technical</w:t>
      </w:r>
      <w:r w:rsidRPr="00BB4599">
        <w:t xml:space="preserve"> performance</w:t>
      </w:r>
    </w:p>
    <w:tbl>
      <w:tblPr>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1"/>
        <w:gridCol w:w="1134"/>
        <w:gridCol w:w="1560"/>
        <w:gridCol w:w="1419"/>
        <w:gridCol w:w="1412"/>
        <w:gridCol w:w="1276"/>
        <w:gridCol w:w="2423"/>
      </w:tblGrid>
      <w:tr w:rsidR="0023034B" w:rsidRPr="00BB4599" w:rsidTr="0023034B">
        <w:trPr>
          <w:cantSplit/>
          <w:tblHeader/>
          <w:jc w:val="center"/>
        </w:trPr>
        <w:tc>
          <w:tcPr>
            <w:tcW w:w="1841" w:type="dxa"/>
            <w:vMerge w:val="restart"/>
            <w:tcBorders>
              <w:top w:val="single" w:sz="4" w:space="0" w:color="auto"/>
              <w:left w:val="single" w:sz="4" w:space="0" w:color="auto"/>
              <w:right w:val="single" w:sz="4" w:space="0" w:color="auto"/>
            </w:tcBorders>
            <w:shd w:val="clear" w:color="auto" w:fill="FFFFFF"/>
          </w:tcPr>
          <w:p w:rsidR="0023034B" w:rsidRPr="00BB4599" w:rsidRDefault="0023034B" w:rsidP="00C811CF">
            <w:pPr>
              <w:pStyle w:val="Tablehead0"/>
            </w:pPr>
          </w:p>
        </w:tc>
        <w:tc>
          <w:tcPr>
            <w:tcW w:w="4113" w:type="dxa"/>
            <w:gridSpan w:val="3"/>
            <w:tcBorders>
              <w:top w:val="single" w:sz="4" w:space="0" w:color="auto"/>
              <w:left w:val="single" w:sz="4" w:space="0" w:color="auto"/>
              <w:right w:val="single" w:sz="4" w:space="0" w:color="auto"/>
            </w:tcBorders>
            <w:shd w:val="clear" w:color="auto" w:fill="FFFFFF"/>
          </w:tcPr>
          <w:p w:rsidR="0023034B" w:rsidRPr="00BB4599" w:rsidRDefault="0023034B" w:rsidP="00C811CF">
            <w:pPr>
              <w:pStyle w:val="Tablehead0"/>
            </w:pPr>
            <w:r w:rsidRPr="00BB4599">
              <w:t>Category</w:t>
            </w:r>
          </w:p>
        </w:tc>
        <w:tc>
          <w:tcPr>
            <w:tcW w:w="1412" w:type="dxa"/>
            <w:tcBorders>
              <w:top w:val="single" w:sz="4" w:space="0" w:color="auto"/>
              <w:left w:val="single" w:sz="4" w:space="0" w:color="auto"/>
              <w:right w:val="single" w:sz="4" w:space="0" w:color="auto"/>
            </w:tcBorders>
            <w:shd w:val="clear" w:color="auto" w:fill="FFFFFF"/>
            <w:vAlign w:val="center"/>
          </w:tcPr>
          <w:p w:rsidR="0023034B" w:rsidRPr="00BB4599" w:rsidRDefault="0023034B" w:rsidP="00C811CF">
            <w:pPr>
              <w:pStyle w:val="Tablehead0"/>
            </w:pPr>
            <w:r w:rsidRPr="00BB4599">
              <w:t>Required value</w:t>
            </w:r>
          </w:p>
        </w:tc>
        <w:tc>
          <w:tcPr>
            <w:tcW w:w="1276" w:type="dxa"/>
            <w:tcBorders>
              <w:top w:val="single" w:sz="4" w:space="0" w:color="auto"/>
              <w:left w:val="single" w:sz="4" w:space="0" w:color="auto"/>
              <w:right w:val="single" w:sz="4" w:space="0" w:color="auto"/>
            </w:tcBorders>
            <w:shd w:val="clear" w:color="auto" w:fill="FFFFFF"/>
            <w:vAlign w:val="center"/>
          </w:tcPr>
          <w:p w:rsidR="0023034B" w:rsidRPr="00BB4599" w:rsidRDefault="0023034B" w:rsidP="00C811CF">
            <w:pPr>
              <w:pStyle w:val="Tablehead0"/>
            </w:pPr>
            <w:r w:rsidRPr="00BB4599">
              <w:t>Requirement met?</w:t>
            </w:r>
          </w:p>
        </w:tc>
        <w:tc>
          <w:tcPr>
            <w:tcW w:w="2423" w:type="dxa"/>
            <w:tcBorders>
              <w:top w:val="single" w:sz="4" w:space="0" w:color="auto"/>
              <w:left w:val="single" w:sz="4" w:space="0" w:color="auto"/>
              <w:right w:val="single" w:sz="4" w:space="0" w:color="auto"/>
            </w:tcBorders>
            <w:shd w:val="clear" w:color="auto" w:fill="FFFFFF"/>
            <w:vAlign w:val="center"/>
          </w:tcPr>
          <w:p w:rsidR="0023034B" w:rsidRPr="00A52ED1" w:rsidRDefault="0023034B" w:rsidP="00C811CF">
            <w:pPr>
              <w:pStyle w:val="Tablehead0"/>
              <w:rPr>
                <w:rFonts w:eastAsiaTheme="minorEastAsia"/>
                <w:lang w:eastAsia="zh-CN"/>
              </w:rPr>
            </w:pPr>
            <w:r w:rsidRPr="00BB4599">
              <w:t>Comments</w:t>
            </w:r>
          </w:p>
        </w:tc>
      </w:tr>
      <w:tr w:rsidR="0023034B" w:rsidRPr="00BB4599" w:rsidTr="0023034B">
        <w:trPr>
          <w:cantSplit/>
          <w:tblHeader/>
          <w:jc w:val="center"/>
        </w:trPr>
        <w:tc>
          <w:tcPr>
            <w:tcW w:w="1841" w:type="dxa"/>
            <w:vMerge/>
            <w:tcBorders>
              <w:left w:val="single" w:sz="4" w:space="0" w:color="auto"/>
              <w:bottom w:val="single" w:sz="4" w:space="0" w:color="auto"/>
              <w:right w:val="single" w:sz="4" w:space="0" w:color="auto"/>
            </w:tcBorders>
            <w:shd w:val="clear" w:color="auto" w:fill="FFFFFF"/>
          </w:tcPr>
          <w:p w:rsidR="0023034B" w:rsidRPr="00BB4599" w:rsidRDefault="0023034B" w:rsidP="00C811CF">
            <w:pPr>
              <w:pStyle w:val="Tablehead0"/>
            </w:pPr>
          </w:p>
        </w:tc>
        <w:tc>
          <w:tcPr>
            <w:tcW w:w="1134" w:type="dxa"/>
            <w:tcBorders>
              <w:left w:val="single" w:sz="4" w:space="0" w:color="auto"/>
              <w:bottom w:val="single" w:sz="4" w:space="0" w:color="auto"/>
              <w:right w:val="single" w:sz="4" w:space="0" w:color="auto"/>
            </w:tcBorders>
            <w:shd w:val="clear" w:color="auto" w:fill="FFFFFF"/>
          </w:tcPr>
          <w:p w:rsidR="0023034B" w:rsidRPr="00BB4599" w:rsidRDefault="0023034B" w:rsidP="00C811CF">
            <w:pPr>
              <w:pStyle w:val="Tablehead0"/>
            </w:pPr>
            <w:r w:rsidRPr="00BB4599">
              <w:t>Usage scenario</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rsidR="0023034B" w:rsidRPr="00BB4599" w:rsidRDefault="0023034B" w:rsidP="00C811CF">
            <w:pPr>
              <w:pStyle w:val="Tablehead0"/>
            </w:pPr>
            <w:r w:rsidRPr="00BB4599">
              <w:t>Test environment</w:t>
            </w:r>
          </w:p>
        </w:tc>
        <w:tc>
          <w:tcPr>
            <w:tcW w:w="1419" w:type="dxa"/>
            <w:tcBorders>
              <w:top w:val="single" w:sz="4" w:space="0" w:color="auto"/>
              <w:left w:val="single" w:sz="4" w:space="0" w:color="auto"/>
              <w:bottom w:val="single" w:sz="4" w:space="0" w:color="auto"/>
              <w:right w:val="single" w:sz="4" w:space="0" w:color="auto"/>
            </w:tcBorders>
            <w:shd w:val="clear" w:color="auto" w:fill="FFFFFF"/>
          </w:tcPr>
          <w:p w:rsidR="0023034B" w:rsidRPr="00BB4599" w:rsidRDefault="0023034B" w:rsidP="00C811CF">
            <w:pPr>
              <w:pStyle w:val="Tablehead0"/>
            </w:pPr>
            <w:r w:rsidRPr="00BB4599">
              <w:t>Downlink or uplink</w:t>
            </w:r>
          </w:p>
        </w:tc>
        <w:tc>
          <w:tcPr>
            <w:tcW w:w="1412" w:type="dxa"/>
            <w:tcBorders>
              <w:left w:val="single" w:sz="4" w:space="0" w:color="auto"/>
              <w:bottom w:val="single" w:sz="4" w:space="0" w:color="auto"/>
              <w:right w:val="single" w:sz="4" w:space="0" w:color="auto"/>
            </w:tcBorders>
            <w:shd w:val="clear" w:color="auto" w:fill="FFFFFF"/>
            <w:vAlign w:val="center"/>
          </w:tcPr>
          <w:p w:rsidR="0023034B" w:rsidRPr="00BB4599" w:rsidRDefault="0023034B" w:rsidP="00C811CF">
            <w:pPr>
              <w:pStyle w:val="Tablehead0"/>
            </w:pPr>
          </w:p>
        </w:tc>
        <w:tc>
          <w:tcPr>
            <w:tcW w:w="1276" w:type="dxa"/>
            <w:tcBorders>
              <w:left w:val="single" w:sz="4" w:space="0" w:color="auto"/>
              <w:bottom w:val="single" w:sz="4" w:space="0" w:color="auto"/>
              <w:right w:val="single" w:sz="4" w:space="0" w:color="auto"/>
            </w:tcBorders>
            <w:shd w:val="clear" w:color="auto" w:fill="FFFFFF"/>
            <w:vAlign w:val="center"/>
          </w:tcPr>
          <w:p w:rsidR="0023034B" w:rsidRPr="00BB4599" w:rsidRDefault="0023034B" w:rsidP="00C811CF">
            <w:pPr>
              <w:pStyle w:val="Tablehead0"/>
            </w:pPr>
          </w:p>
        </w:tc>
        <w:tc>
          <w:tcPr>
            <w:tcW w:w="2423" w:type="dxa"/>
            <w:tcBorders>
              <w:left w:val="single" w:sz="4" w:space="0" w:color="auto"/>
              <w:bottom w:val="single" w:sz="4" w:space="0" w:color="auto"/>
              <w:right w:val="single" w:sz="4" w:space="0" w:color="auto"/>
            </w:tcBorders>
            <w:shd w:val="clear" w:color="auto" w:fill="FFFFFF"/>
            <w:vAlign w:val="center"/>
          </w:tcPr>
          <w:p w:rsidR="0023034B" w:rsidRPr="00BB4599" w:rsidRDefault="0023034B" w:rsidP="00C811CF">
            <w:pPr>
              <w:pStyle w:val="Tablehead0"/>
            </w:pPr>
          </w:p>
        </w:tc>
      </w:tr>
      <w:tr w:rsidR="0023034B" w:rsidRPr="00BB4599" w:rsidTr="0023034B">
        <w:trPr>
          <w:cantSplit/>
          <w:jc w:val="center"/>
        </w:trPr>
        <w:tc>
          <w:tcPr>
            <w:tcW w:w="1841" w:type="dxa"/>
            <w:vMerge w:val="restart"/>
            <w:shd w:val="clear" w:color="auto" w:fill="FFFFFF"/>
          </w:tcPr>
          <w:p w:rsidR="0023034B" w:rsidRPr="00BB4599" w:rsidRDefault="0023034B" w:rsidP="00C811CF">
            <w:pPr>
              <w:pStyle w:val="Tabletext"/>
            </w:pPr>
            <w:r w:rsidRPr="00BB4599">
              <w:rPr>
                <w:b/>
              </w:rPr>
              <w:t>5.2.4.3.1</w:t>
            </w:r>
            <w:r w:rsidRPr="00BB4599">
              <w:br/>
              <w:t>Peak data rate (</w:t>
            </w:r>
            <w:proofErr w:type="spellStart"/>
            <w:r w:rsidRPr="00BB4599">
              <w:t>Gbit</w:t>
            </w:r>
            <w:proofErr w:type="spellEnd"/>
            <w:r w:rsidRPr="00BB4599">
              <w:t>/s)</w:t>
            </w:r>
            <w:r w:rsidRPr="00BB4599">
              <w:br/>
            </w:r>
            <w:r w:rsidRPr="00BB4599">
              <w:rPr>
                <w:i/>
                <w:iCs/>
              </w:rPr>
              <w:t>(4.1)</w:t>
            </w:r>
          </w:p>
        </w:tc>
        <w:tc>
          <w:tcPr>
            <w:tcW w:w="1134" w:type="dxa"/>
            <w:vMerge w:val="restart"/>
            <w:shd w:val="clear" w:color="auto" w:fill="FFFFFF"/>
          </w:tcPr>
          <w:p w:rsidR="0023034B" w:rsidRPr="00BB4599" w:rsidRDefault="0023034B" w:rsidP="00C811CF">
            <w:pPr>
              <w:pStyle w:val="Tabletext"/>
              <w:rPr>
                <w:rFonts w:eastAsia="Malgun Gothic"/>
              </w:rPr>
            </w:pPr>
            <w:proofErr w:type="spellStart"/>
            <w:r w:rsidRPr="00BB4599">
              <w:rPr>
                <w:rFonts w:eastAsia="Malgun Gothic"/>
              </w:rPr>
              <w:t>eMBB</w:t>
            </w:r>
            <w:proofErr w:type="spellEnd"/>
          </w:p>
        </w:tc>
        <w:tc>
          <w:tcPr>
            <w:tcW w:w="1560" w:type="dxa"/>
            <w:vMerge w:val="restart"/>
            <w:tcBorders>
              <w:top w:val="single" w:sz="4" w:space="0" w:color="auto"/>
            </w:tcBorders>
            <w:shd w:val="clear" w:color="auto" w:fill="FFFFFF"/>
          </w:tcPr>
          <w:p w:rsidR="0023034B" w:rsidRPr="00BB4599" w:rsidRDefault="0023034B" w:rsidP="00C811CF">
            <w:pPr>
              <w:pStyle w:val="Tabletext"/>
            </w:pPr>
            <w:r w:rsidRPr="00BB4599">
              <w:t>Not applicable</w:t>
            </w:r>
          </w:p>
        </w:tc>
        <w:tc>
          <w:tcPr>
            <w:tcW w:w="1419" w:type="dxa"/>
            <w:tcBorders>
              <w:top w:val="single" w:sz="4" w:space="0" w:color="auto"/>
            </w:tcBorders>
            <w:shd w:val="clear" w:color="auto" w:fill="FFFFFF"/>
          </w:tcPr>
          <w:p w:rsidR="0023034B" w:rsidRPr="00BB4599" w:rsidRDefault="0023034B" w:rsidP="00C811CF">
            <w:pPr>
              <w:pStyle w:val="Tabletext"/>
            </w:pPr>
            <w:r w:rsidRPr="00BB4599">
              <w:t>Downlink</w:t>
            </w:r>
          </w:p>
        </w:tc>
        <w:tc>
          <w:tcPr>
            <w:tcW w:w="1412" w:type="dxa"/>
            <w:tcBorders>
              <w:top w:val="single" w:sz="4" w:space="0" w:color="auto"/>
            </w:tcBorders>
            <w:shd w:val="clear" w:color="auto" w:fill="FFFFFF"/>
          </w:tcPr>
          <w:p w:rsidR="0023034B" w:rsidRPr="00BB4599" w:rsidRDefault="0023034B" w:rsidP="00C811CF">
            <w:pPr>
              <w:pStyle w:val="Tabletext"/>
            </w:pPr>
            <w:r w:rsidRPr="00BB4599">
              <w:t>20</w:t>
            </w:r>
          </w:p>
        </w:tc>
        <w:tc>
          <w:tcPr>
            <w:tcW w:w="1276" w:type="dxa"/>
            <w:shd w:val="clear" w:color="auto" w:fill="FFFFFF"/>
          </w:tcPr>
          <w:p w:rsidR="0023034B" w:rsidRPr="00BB4599" w:rsidRDefault="0023034B" w:rsidP="00C811CF">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23034B" w:rsidRPr="00BB4599" w:rsidRDefault="008B408D" w:rsidP="00A52ED1">
            <w:pPr>
              <w:pStyle w:val="Tabletext"/>
            </w:pPr>
            <w:r>
              <w:t xml:space="preserve">Claims YES, but </w:t>
            </w:r>
            <w:r w:rsidRPr="008B408D">
              <w:rPr>
                <w:color w:val="FF0000"/>
              </w:rPr>
              <w:t xml:space="preserve">not </w:t>
            </w:r>
            <w:r w:rsidR="00034C94">
              <w:rPr>
                <w:rFonts w:eastAsiaTheme="minorEastAsia" w:hint="eastAsia"/>
                <w:color w:val="FF0000"/>
                <w:lang w:eastAsia="zh-CN"/>
              </w:rPr>
              <w:t>c</w:t>
            </w:r>
            <w:r>
              <w:rPr>
                <w:color w:val="FF0000"/>
              </w:rPr>
              <w:t>overed in self-evaluation report</w:t>
            </w:r>
          </w:p>
        </w:tc>
      </w:tr>
      <w:tr w:rsidR="0023034B" w:rsidRPr="00BB4599" w:rsidTr="0023034B">
        <w:trPr>
          <w:cantSplit/>
          <w:jc w:val="center"/>
        </w:trPr>
        <w:tc>
          <w:tcPr>
            <w:tcW w:w="1841" w:type="dxa"/>
            <w:vMerge/>
            <w:shd w:val="clear" w:color="auto" w:fill="FFFFFF"/>
          </w:tcPr>
          <w:p w:rsidR="0023034B" w:rsidRPr="00BB4599" w:rsidRDefault="0023034B" w:rsidP="00C811CF">
            <w:pPr>
              <w:pStyle w:val="Tabletext"/>
            </w:pPr>
          </w:p>
        </w:tc>
        <w:tc>
          <w:tcPr>
            <w:tcW w:w="1134" w:type="dxa"/>
            <w:vMerge/>
            <w:shd w:val="clear" w:color="auto" w:fill="FFFFFF"/>
          </w:tcPr>
          <w:p w:rsidR="0023034B" w:rsidRPr="00BB4599" w:rsidRDefault="0023034B" w:rsidP="00C811CF">
            <w:pPr>
              <w:pStyle w:val="Tabletext"/>
            </w:pPr>
          </w:p>
        </w:tc>
        <w:tc>
          <w:tcPr>
            <w:tcW w:w="1560" w:type="dxa"/>
            <w:vMerge/>
            <w:shd w:val="clear" w:color="auto" w:fill="FFFFFF"/>
          </w:tcPr>
          <w:p w:rsidR="0023034B" w:rsidRPr="00BB4599" w:rsidRDefault="0023034B" w:rsidP="00C811CF">
            <w:pPr>
              <w:pStyle w:val="Tabletext"/>
            </w:pPr>
          </w:p>
        </w:tc>
        <w:tc>
          <w:tcPr>
            <w:tcW w:w="1419" w:type="dxa"/>
            <w:shd w:val="clear" w:color="auto" w:fill="FFFFFF"/>
          </w:tcPr>
          <w:p w:rsidR="0023034B" w:rsidRPr="00BB4599" w:rsidRDefault="0023034B" w:rsidP="00C811CF">
            <w:pPr>
              <w:pStyle w:val="Tabletext"/>
            </w:pPr>
            <w:r w:rsidRPr="00BB4599">
              <w:t>Uplink</w:t>
            </w:r>
          </w:p>
        </w:tc>
        <w:tc>
          <w:tcPr>
            <w:tcW w:w="1412" w:type="dxa"/>
            <w:shd w:val="clear" w:color="auto" w:fill="FFFFFF"/>
          </w:tcPr>
          <w:p w:rsidR="0023034B" w:rsidRPr="00BB4599" w:rsidRDefault="0023034B" w:rsidP="00C811CF">
            <w:pPr>
              <w:pStyle w:val="Tabletext"/>
            </w:pPr>
            <w:r w:rsidRPr="00BB4599">
              <w:rPr>
                <w:rFonts w:eastAsia="Malgun Gothic"/>
              </w:rPr>
              <w:t>1</w:t>
            </w:r>
            <w:r w:rsidRPr="00BB4599">
              <w:t>0</w:t>
            </w:r>
          </w:p>
        </w:tc>
        <w:tc>
          <w:tcPr>
            <w:tcW w:w="1276" w:type="dxa"/>
            <w:shd w:val="clear" w:color="auto" w:fill="FFFFFF"/>
          </w:tcPr>
          <w:p w:rsidR="0023034B" w:rsidRPr="00BB4599" w:rsidRDefault="0023034B" w:rsidP="00C811CF">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23034B" w:rsidRPr="00BB4599" w:rsidRDefault="0023034B" w:rsidP="00C811CF">
            <w:pPr>
              <w:pStyle w:val="Tabletext"/>
            </w:pPr>
          </w:p>
        </w:tc>
      </w:tr>
      <w:tr w:rsidR="000141D1" w:rsidRPr="00BB4599" w:rsidTr="0023034B">
        <w:trPr>
          <w:cantSplit/>
          <w:jc w:val="center"/>
        </w:trPr>
        <w:tc>
          <w:tcPr>
            <w:tcW w:w="1841" w:type="dxa"/>
            <w:vMerge w:val="restart"/>
            <w:shd w:val="clear" w:color="auto" w:fill="FFFFFF"/>
          </w:tcPr>
          <w:p w:rsidR="000141D1" w:rsidRPr="00BB4599" w:rsidRDefault="000141D1" w:rsidP="000141D1">
            <w:pPr>
              <w:pStyle w:val="Tabletext"/>
            </w:pPr>
            <w:r w:rsidRPr="00BB4599">
              <w:rPr>
                <w:b/>
              </w:rPr>
              <w:t>5.2.4.3.2</w:t>
            </w:r>
            <w:r w:rsidRPr="00BB4599">
              <w:br/>
              <w:t>Peak spectral efficiency (bit/s/Hz)</w:t>
            </w:r>
            <w:r w:rsidRPr="00BB4599">
              <w:br/>
            </w:r>
            <w:r w:rsidRPr="00BB4599">
              <w:rPr>
                <w:i/>
                <w:iCs/>
              </w:rPr>
              <w:t>(4.2)</w:t>
            </w:r>
          </w:p>
        </w:tc>
        <w:tc>
          <w:tcPr>
            <w:tcW w:w="1134" w:type="dxa"/>
            <w:vMerge w:val="restart"/>
            <w:shd w:val="clear" w:color="auto" w:fill="FFFFFF"/>
          </w:tcPr>
          <w:p w:rsidR="000141D1" w:rsidRPr="00BB4599" w:rsidRDefault="000141D1" w:rsidP="000141D1">
            <w:pPr>
              <w:pStyle w:val="Tabletext"/>
              <w:rPr>
                <w:rFonts w:eastAsia="Malgun Gothic"/>
              </w:rPr>
            </w:pPr>
            <w:proofErr w:type="spellStart"/>
            <w:r w:rsidRPr="00BB4599">
              <w:rPr>
                <w:rFonts w:eastAsia="Malgun Gothic"/>
              </w:rPr>
              <w:t>eMBB</w:t>
            </w:r>
            <w:proofErr w:type="spellEnd"/>
          </w:p>
        </w:tc>
        <w:tc>
          <w:tcPr>
            <w:tcW w:w="1560" w:type="dxa"/>
            <w:vMerge w:val="restart"/>
            <w:shd w:val="clear" w:color="auto" w:fill="FFFFFF"/>
          </w:tcPr>
          <w:p w:rsidR="000141D1" w:rsidRPr="00BB4599" w:rsidRDefault="000141D1" w:rsidP="000141D1">
            <w:pPr>
              <w:pStyle w:val="Tabletext"/>
            </w:pPr>
            <w:r w:rsidRPr="00BB4599">
              <w:t>Not applicable</w:t>
            </w:r>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30</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Pr="00BB4599" w:rsidRDefault="008B408D" w:rsidP="000141D1">
            <w:pPr>
              <w:pStyle w:val="Tabletext"/>
            </w:pPr>
            <w:r>
              <w:t xml:space="preserve">Claims YES, but </w:t>
            </w:r>
            <w:r w:rsidRPr="008B408D">
              <w:rPr>
                <w:color w:val="FF0000"/>
              </w:rPr>
              <w:t xml:space="preserve">not </w:t>
            </w:r>
            <w:r>
              <w:rPr>
                <w:color w:val="FF0000"/>
              </w:rPr>
              <w:t>covered in self-evaluation report</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rPr>
                <w:rFonts w:eastAsia="Malgun Gothic"/>
              </w:rPr>
              <w:t>15</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val="restart"/>
            <w:shd w:val="clear" w:color="auto" w:fill="FFFFFF"/>
          </w:tcPr>
          <w:p w:rsidR="000141D1" w:rsidRPr="00BB4599" w:rsidRDefault="000141D1" w:rsidP="000141D1">
            <w:pPr>
              <w:pStyle w:val="Tabletext"/>
            </w:pPr>
            <w:r w:rsidRPr="00BB4599">
              <w:rPr>
                <w:b/>
              </w:rPr>
              <w:t>5.2.4.3.3</w:t>
            </w:r>
            <w:r w:rsidRPr="00BB4599">
              <w:br/>
              <w:t>User experienced data rate (Mbit/s)</w:t>
            </w:r>
            <w:r w:rsidRPr="00BB4599">
              <w:br/>
            </w:r>
            <w:r w:rsidRPr="00BB4599">
              <w:rPr>
                <w:i/>
                <w:iCs/>
              </w:rPr>
              <w:t>(4.3)</w:t>
            </w:r>
          </w:p>
        </w:tc>
        <w:tc>
          <w:tcPr>
            <w:tcW w:w="1134" w:type="dxa"/>
            <w:vMerge w:val="restart"/>
            <w:shd w:val="clear" w:color="auto" w:fill="FFFFFF"/>
          </w:tcPr>
          <w:p w:rsidR="000141D1" w:rsidRPr="00BB4599" w:rsidRDefault="000141D1" w:rsidP="000141D1">
            <w:pPr>
              <w:pStyle w:val="Tabletext"/>
              <w:rPr>
                <w:rFonts w:eastAsia="Malgun Gothic"/>
              </w:rPr>
            </w:pPr>
            <w:proofErr w:type="spellStart"/>
            <w:r w:rsidRPr="00BB4599">
              <w:rPr>
                <w:rFonts w:eastAsia="Malgun Gothic"/>
              </w:rPr>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Dense Urban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100</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Pr="00BB4599" w:rsidRDefault="000141D1" w:rsidP="000141D1">
            <w:pPr>
              <w:pStyle w:val="Tabletext"/>
            </w:pPr>
            <w:r>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50</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val="restart"/>
            <w:shd w:val="clear" w:color="auto" w:fill="FFFFFF"/>
          </w:tcPr>
          <w:p w:rsidR="000141D1" w:rsidRPr="00BB4599" w:rsidRDefault="000141D1" w:rsidP="000141D1">
            <w:pPr>
              <w:pStyle w:val="Tabletext"/>
            </w:pPr>
            <w:r w:rsidRPr="00BB4599">
              <w:rPr>
                <w:b/>
              </w:rPr>
              <w:t>5.2.4.3.4</w:t>
            </w:r>
            <w:r w:rsidRPr="00BB4599">
              <w:br/>
              <w:t>5</w:t>
            </w:r>
            <w:r w:rsidRPr="001C2351">
              <w:rPr>
                <w:vertAlign w:val="superscript"/>
              </w:rPr>
              <w:t>th</w:t>
            </w:r>
            <w:r w:rsidRPr="00BB4599">
              <w:t xml:space="preserve"> percentile user spectral efficiency (bit/s/Hz)</w:t>
            </w:r>
            <w:r w:rsidRPr="00BB4599">
              <w:br/>
            </w:r>
            <w:r w:rsidRPr="00BB4599">
              <w:rPr>
                <w:i/>
                <w:iCs/>
              </w:rPr>
              <w:t>(4.4)</w:t>
            </w: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Indoor Hotspot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0.3</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0.21</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Dense Urban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0.225</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0.15</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Rural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0.12</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0.045</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val="restart"/>
            <w:shd w:val="clear" w:color="auto" w:fill="FFFFFF"/>
          </w:tcPr>
          <w:p w:rsidR="000141D1" w:rsidRPr="00BB4599" w:rsidRDefault="000141D1" w:rsidP="000141D1">
            <w:pPr>
              <w:pStyle w:val="Tabletext"/>
            </w:pPr>
            <w:r w:rsidRPr="00BB4599">
              <w:rPr>
                <w:b/>
              </w:rPr>
              <w:t>5.2.4.3.5</w:t>
            </w:r>
            <w:r w:rsidRPr="00BB4599">
              <w:br/>
              <w:t xml:space="preserve">Average spectral efficiency (bit/s/Hz/ </w:t>
            </w:r>
            <w:proofErr w:type="spellStart"/>
            <w:r w:rsidRPr="00BB4599">
              <w:t>TRxP</w:t>
            </w:r>
            <w:proofErr w:type="spellEnd"/>
            <w:r w:rsidRPr="00BB4599">
              <w:t>)</w:t>
            </w:r>
            <w:r w:rsidRPr="00BB4599">
              <w:br/>
            </w:r>
            <w:r w:rsidRPr="00BB4599">
              <w:rPr>
                <w:i/>
                <w:iCs/>
              </w:rPr>
              <w:t>(4.5)</w:t>
            </w: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Indoor Hotspot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 xml:space="preserve">9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 xml:space="preserve">6.75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Dense Urban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 xml:space="preserve">7.8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val="restart"/>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shd w:val="clear" w:color="auto" w:fill="FFFFFF"/>
          </w:tcPr>
          <w:p w:rsidR="000141D1" w:rsidRPr="00BB4599" w:rsidRDefault="000141D1" w:rsidP="000141D1">
            <w:pPr>
              <w:pStyle w:val="Tabletext"/>
            </w:pPr>
            <w:r w:rsidRPr="00BB4599">
              <w:t>Uplink</w:t>
            </w:r>
          </w:p>
        </w:tc>
        <w:tc>
          <w:tcPr>
            <w:tcW w:w="1412" w:type="dxa"/>
            <w:shd w:val="clear" w:color="auto" w:fill="FFFFFF"/>
          </w:tcPr>
          <w:p w:rsidR="000141D1" w:rsidRPr="00BB4599" w:rsidRDefault="000141D1" w:rsidP="000141D1">
            <w:pPr>
              <w:pStyle w:val="Tabletext"/>
            </w:pPr>
            <w:r w:rsidRPr="00BB4599">
              <w:t xml:space="preserve">5.4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vMerge/>
            <w:shd w:val="clear" w:color="auto" w:fill="FFFFFF"/>
          </w:tcPr>
          <w:p w:rsidR="000141D1" w:rsidRPr="00BB4599" w:rsidRDefault="000141D1" w:rsidP="000141D1">
            <w:pPr>
              <w:pStyle w:val="Tabletext"/>
            </w:pP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val="restart"/>
            <w:shd w:val="clear" w:color="auto" w:fill="FFFFFF"/>
          </w:tcPr>
          <w:p w:rsidR="000141D1" w:rsidRPr="00BB4599" w:rsidRDefault="000141D1" w:rsidP="000141D1">
            <w:pPr>
              <w:pStyle w:val="Tabletext"/>
            </w:pPr>
            <w:proofErr w:type="spellStart"/>
            <w:r w:rsidRPr="00BB4599">
              <w:t>eMBB</w:t>
            </w:r>
            <w:proofErr w:type="spellEnd"/>
          </w:p>
        </w:tc>
        <w:tc>
          <w:tcPr>
            <w:tcW w:w="1560" w:type="dxa"/>
            <w:vMerge w:val="restart"/>
            <w:shd w:val="clear" w:color="auto" w:fill="FFFFFF"/>
          </w:tcPr>
          <w:p w:rsidR="000141D1" w:rsidRPr="00BB4599" w:rsidRDefault="000141D1" w:rsidP="000141D1">
            <w:pPr>
              <w:pStyle w:val="Tabletext"/>
            </w:pPr>
            <w:r w:rsidRPr="00BB4599">
              <w:t xml:space="preserve">Rural – </w:t>
            </w:r>
            <w:proofErr w:type="spellStart"/>
            <w:r w:rsidRPr="00BB4599">
              <w:t>eMBB</w:t>
            </w:r>
            <w:proofErr w:type="spellEnd"/>
          </w:p>
        </w:tc>
        <w:tc>
          <w:tcPr>
            <w:tcW w:w="1419" w:type="dxa"/>
            <w:vMerge w:val="restart"/>
            <w:shd w:val="clear" w:color="auto" w:fill="FFFFFF"/>
          </w:tcPr>
          <w:p w:rsidR="000141D1" w:rsidRPr="00BB4599" w:rsidRDefault="000141D1" w:rsidP="000141D1">
            <w:pPr>
              <w:pStyle w:val="Tabletext"/>
            </w:pPr>
            <w:r w:rsidRPr="00BB4599">
              <w:t>Downlink</w:t>
            </w:r>
          </w:p>
        </w:tc>
        <w:tc>
          <w:tcPr>
            <w:tcW w:w="1412" w:type="dxa"/>
            <w:vMerge w:val="restart"/>
            <w:shd w:val="clear" w:color="auto" w:fill="FFFFFF"/>
          </w:tcPr>
          <w:p w:rsidR="000141D1" w:rsidRPr="00BB4599" w:rsidRDefault="000141D1" w:rsidP="000141D1">
            <w:pPr>
              <w:pStyle w:val="Tabletext"/>
            </w:pPr>
            <w:r w:rsidRPr="00BB4599">
              <w:t xml:space="preserve">3.3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vMerge/>
            <w:shd w:val="clear" w:color="auto" w:fill="FFFFFF"/>
          </w:tcPr>
          <w:p w:rsidR="000141D1" w:rsidRPr="00BB4599" w:rsidRDefault="000141D1" w:rsidP="000141D1">
            <w:pPr>
              <w:pStyle w:val="Tabletext"/>
            </w:pPr>
          </w:p>
        </w:tc>
        <w:tc>
          <w:tcPr>
            <w:tcW w:w="1412" w:type="dxa"/>
            <w:vMerge/>
            <w:shd w:val="clear" w:color="auto" w:fill="FFFFFF"/>
          </w:tcPr>
          <w:p w:rsidR="000141D1" w:rsidRPr="00BB4599" w:rsidRDefault="000141D1" w:rsidP="000141D1">
            <w:pPr>
              <w:pStyle w:val="Tabletext"/>
            </w:pP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vMerge w:val="restart"/>
            <w:shd w:val="clear" w:color="auto" w:fill="FFFFFF"/>
          </w:tcPr>
          <w:p w:rsidR="000141D1" w:rsidRPr="00BB4599" w:rsidRDefault="000141D1" w:rsidP="000141D1">
            <w:pPr>
              <w:pStyle w:val="Tabletext"/>
            </w:pPr>
            <w:r w:rsidRPr="00BB4599">
              <w:t>Uplink</w:t>
            </w:r>
          </w:p>
        </w:tc>
        <w:tc>
          <w:tcPr>
            <w:tcW w:w="1412" w:type="dxa"/>
            <w:vMerge w:val="restart"/>
            <w:shd w:val="clear" w:color="auto" w:fill="FFFFFF"/>
          </w:tcPr>
          <w:p w:rsidR="000141D1" w:rsidRPr="00BB4599" w:rsidRDefault="000141D1" w:rsidP="000141D1">
            <w:pPr>
              <w:pStyle w:val="Tabletext"/>
            </w:pPr>
            <w:r w:rsidRPr="00BB4599">
              <w:t xml:space="preserve">1.6 </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vMerge/>
            <w:shd w:val="clear" w:color="auto" w:fill="FFFFFF"/>
          </w:tcPr>
          <w:p w:rsidR="000141D1" w:rsidRPr="00BB4599" w:rsidRDefault="000141D1" w:rsidP="000141D1">
            <w:pPr>
              <w:pStyle w:val="Tabletext"/>
            </w:pPr>
          </w:p>
        </w:tc>
        <w:tc>
          <w:tcPr>
            <w:tcW w:w="1560" w:type="dxa"/>
            <w:vMerge/>
            <w:shd w:val="clear" w:color="auto" w:fill="FFFFFF"/>
          </w:tcPr>
          <w:p w:rsidR="000141D1" w:rsidRPr="00BB4599" w:rsidRDefault="000141D1" w:rsidP="000141D1">
            <w:pPr>
              <w:pStyle w:val="Tabletext"/>
            </w:pPr>
          </w:p>
        </w:tc>
        <w:tc>
          <w:tcPr>
            <w:tcW w:w="1419" w:type="dxa"/>
            <w:vMerge/>
            <w:shd w:val="clear" w:color="auto" w:fill="FFFFFF"/>
          </w:tcPr>
          <w:p w:rsidR="000141D1" w:rsidRPr="00BB4599" w:rsidRDefault="000141D1" w:rsidP="000141D1">
            <w:pPr>
              <w:pStyle w:val="Tabletext"/>
            </w:pPr>
          </w:p>
        </w:tc>
        <w:tc>
          <w:tcPr>
            <w:tcW w:w="1412" w:type="dxa"/>
            <w:vMerge/>
            <w:shd w:val="clear" w:color="auto" w:fill="FFFFFF"/>
          </w:tcPr>
          <w:p w:rsidR="000141D1" w:rsidRPr="00BB4599" w:rsidRDefault="000141D1" w:rsidP="000141D1">
            <w:pPr>
              <w:pStyle w:val="Tabletext"/>
            </w:pP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shd w:val="clear" w:color="auto" w:fill="FFFFFF"/>
          </w:tcPr>
          <w:p w:rsidR="000141D1" w:rsidRPr="00BB4599" w:rsidRDefault="000141D1" w:rsidP="000141D1">
            <w:pPr>
              <w:pStyle w:val="Tabletext"/>
            </w:pPr>
            <w:r w:rsidRPr="00BB4599">
              <w:rPr>
                <w:b/>
              </w:rPr>
              <w:t>5.2.4.3.6</w:t>
            </w:r>
            <w:r w:rsidRPr="00BB4599">
              <w:br/>
              <w:t>Area traffic capacity (Mbit/s/m</w:t>
            </w:r>
            <w:r w:rsidRPr="00BB4599">
              <w:rPr>
                <w:vertAlign w:val="superscript"/>
              </w:rPr>
              <w:t>2</w:t>
            </w:r>
            <w:r w:rsidRPr="00BB4599">
              <w:t>)</w:t>
            </w:r>
            <w:r w:rsidRPr="00BB4599">
              <w:br/>
            </w:r>
            <w:r w:rsidRPr="00BB4599">
              <w:rPr>
                <w:i/>
                <w:iCs/>
              </w:rPr>
              <w:t>(4.6)</w:t>
            </w:r>
          </w:p>
        </w:tc>
        <w:tc>
          <w:tcPr>
            <w:tcW w:w="1134" w:type="dxa"/>
            <w:shd w:val="clear" w:color="auto" w:fill="FFFFFF"/>
          </w:tcPr>
          <w:p w:rsidR="000141D1" w:rsidRPr="00BB4599" w:rsidRDefault="000141D1" w:rsidP="000141D1">
            <w:pPr>
              <w:pStyle w:val="Tabletext"/>
            </w:pPr>
            <w:proofErr w:type="spellStart"/>
            <w:r w:rsidRPr="00BB4599">
              <w:t>eMBB</w:t>
            </w:r>
            <w:proofErr w:type="spellEnd"/>
          </w:p>
        </w:tc>
        <w:tc>
          <w:tcPr>
            <w:tcW w:w="1560" w:type="dxa"/>
            <w:shd w:val="clear" w:color="auto" w:fill="FFFFFF"/>
          </w:tcPr>
          <w:p w:rsidR="000141D1" w:rsidRPr="00BB4599" w:rsidRDefault="000141D1" w:rsidP="000141D1">
            <w:pPr>
              <w:pStyle w:val="Tabletext"/>
            </w:pPr>
            <w:r w:rsidRPr="00BB4599">
              <w:t xml:space="preserve">Indoor-Hotspot – </w:t>
            </w:r>
            <w:proofErr w:type="spellStart"/>
            <w:r w:rsidRPr="00BB4599">
              <w:t>eMBB</w:t>
            </w:r>
            <w:proofErr w:type="spellEnd"/>
          </w:p>
        </w:tc>
        <w:tc>
          <w:tcPr>
            <w:tcW w:w="1419" w:type="dxa"/>
            <w:shd w:val="clear" w:color="auto" w:fill="FFFFFF"/>
          </w:tcPr>
          <w:p w:rsidR="000141D1" w:rsidRPr="00BB4599" w:rsidRDefault="000141D1" w:rsidP="000141D1">
            <w:pPr>
              <w:pStyle w:val="Tabletext"/>
            </w:pPr>
            <w:r w:rsidRPr="00BB4599">
              <w:t>Downlink</w:t>
            </w:r>
          </w:p>
        </w:tc>
        <w:tc>
          <w:tcPr>
            <w:tcW w:w="1412" w:type="dxa"/>
            <w:shd w:val="clear" w:color="auto" w:fill="FFFFFF"/>
          </w:tcPr>
          <w:p w:rsidR="000141D1" w:rsidRPr="00BB4599" w:rsidRDefault="000141D1" w:rsidP="000141D1">
            <w:pPr>
              <w:pStyle w:val="Tabletext"/>
            </w:pPr>
            <w:r w:rsidRPr="00BB4599">
              <w:t>10</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vMerge w:val="restart"/>
            <w:shd w:val="clear" w:color="auto" w:fill="FFFFFF"/>
          </w:tcPr>
          <w:p w:rsidR="000141D1" w:rsidRPr="00BB4599" w:rsidRDefault="000141D1" w:rsidP="000141D1">
            <w:pPr>
              <w:pStyle w:val="Tabletext"/>
            </w:pPr>
            <w:r w:rsidRPr="00BB4599">
              <w:rPr>
                <w:b/>
              </w:rPr>
              <w:t>5.2.4.3.7</w:t>
            </w:r>
            <w:r w:rsidRPr="00BB4599">
              <w:br/>
              <w:t>User plane latency</w:t>
            </w:r>
            <w:r w:rsidRPr="00BB4599">
              <w:br/>
              <w:t>(</w:t>
            </w:r>
            <w:proofErr w:type="spellStart"/>
            <w:r w:rsidRPr="00BB4599">
              <w:t>ms</w:t>
            </w:r>
            <w:proofErr w:type="spellEnd"/>
            <w:r w:rsidRPr="00BB4599">
              <w:t>)</w:t>
            </w:r>
            <w:r w:rsidRPr="00BB4599">
              <w:br/>
            </w:r>
            <w:r w:rsidRPr="00BB4599">
              <w:rPr>
                <w:i/>
                <w:iCs/>
              </w:rPr>
              <w:t>(4.7.1)</w:t>
            </w:r>
          </w:p>
        </w:tc>
        <w:tc>
          <w:tcPr>
            <w:tcW w:w="1134" w:type="dxa"/>
            <w:shd w:val="clear" w:color="auto" w:fill="FFFFFF"/>
          </w:tcPr>
          <w:p w:rsidR="000141D1" w:rsidRPr="00BB4599" w:rsidRDefault="000141D1" w:rsidP="000141D1">
            <w:pPr>
              <w:pStyle w:val="Tabletext"/>
            </w:pPr>
            <w:proofErr w:type="spellStart"/>
            <w:r w:rsidRPr="00BB4599">
              <w:t>eMBB</w:t>
            </w:r>
            <w:proofErr w:type="spellEnd"/>
          </w:p>
        </w:tc>
        <w:tc>
          <w:tcPr>
            <w:tcW w:w="1560" w:type="dxa"/>
            <w:shd w:val="clear" w:color="auto" w:fill="FFFFFF"/>
          </w:tcPr>
          <w:p w:rsidR="000141D1" w:rsidRPr="00BB4599" w:rsidRDefault="000141D1" w:rsidP="000141D1">
            <w:pPr>
              <w:pStyle w:val="Tabletext"/>
            </w:pPr>
            <w:r w:rsidRPr="00BB4599">
              <w:t>Not applicable</w:t>
            </w:r>
          </w:p>
        </w:tc>
        <w:tc>
          <w:tcPr>
            <w:tcW w:w="1419" w:type="dxa"/>
            <w:shd w:val="clear" w:color="auto" w:fill="FFFFFF"/>
          </w:tcPr>
          <w:p w:rsidR="000141D1" w:rsidRPr="00BB4599" w:rsidRDefault="000141D1" w:rsidP="000141D1">
            <w:pPr>
              <w:pStyle w:val="Tabletext"/>
            </w:pPr>
            <w:r w:rsidRPr="00BB4599">
              <w:rPr>
                <w:lang w:eastAsia="ko-KR"/>
              </w:rPr>
              <w:t>Uplink and Downlink</w:t>
            </w:r>
          </w:p>
        </w:tc>
        <w:tc>
          <w:tcPr>
            <w:tcW w:w="1412" w:type="dxa"/>
            <w:shd w:val="clear" w:color="auto" w:fill="FFFFFF"/>
          </w:tcPr>
          <w:p w:rsidR="000141D1" w:rsidRPr="00BB4599" w:rsidRDefault="000141D1" w:rsidP="000141D1">
            <w:pPr>
              <w:pStyle w:val="Tabletext"/>
            </w:pPr>
            <w:r w:rsidRPr="00BB4599">
              <w:t>4</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Default="000141D1" w:rsidP="000141D1">
            <w:r w:rsidRPr="00C32C0D">
              <w:t>N/A</w:t>
            </w:r>
          </w:p>
        </w:tc>
      </w:tr>
      <w:tr w:rsidR="000141D1" w:rsidRPr="00BB4599" w:rsidTr="0023034B">
        <w:trPr>
          <w:cantSplit/>
          <w:jc w:val="center"/>
        </w:trPr>
        <w:tc>
          <w:tcPr>
            <w:tcW w:w="1841" w:type="dxa"/>
            <w:vMerge/>
            <w:shd w:val="clear" w:color="auto" w:fill="FFFFFF"/>
          </w:tcPr>
          <w:p w:rsidR="000141D1" w:rsidRPr="00BB4599" w:rsidRDefault="000141D1" w:rsidP="000141D1">
            <w:pPr>
              <w:pStyle w:val="Tabletext"/>
            </w:pPr>
          </w:p>
        </w:tc>
        <w:tc>
          <w:tcPr>
            <w:tcW w:w="1134" w:type="dxa"/>
            <w:shd w:val="clear" w:color="auto" w:fill="FFFFFF"/>
          </w:tcPr>
          <w:p w:rsidR="000141D1" w:rsidRPr="00BB4599" w:rsidRDefault="000141D1" w:rsidP="000141D1">
            <w:pPr>
              <w:pStyle w:val="Tabletext"/>
            </w:pPr>
            <w:r w:rsidRPr="00BB4599">
              <w:t>URLLC</w:t>
            </w:r>
          </w:p>
        </w:tc>
        <w:tc>
          <w:tcPr>
            <w:tcW w:w="1560" w:type="dxa"/>
            <w:shd w:val="clear" w:color="auto" w:fill="FFFFFF"/>
          </w:tcPr>
          <w:p w:rsidR="000141D1" w:rsidRPr="00BB4599" w:rsidRDefault="000141D1" w:rsidP="000141D1">
            <w:pPr>
              <w:pStyle w:val="Tabletext"/>
            </w:pPr>
            <w:r w:rsidRPr="00BB4599">
              <w:t>Not applicable</w:t>
            </w:r>
          </w:p>
        </w:tc>
        <w:tc>
          <w:tcPr>
            <w:tcW w:w="1419" w:type="dxa"/>
            <w:shd w:val="clear" w:color="auto" w:fill="FFFFFF"/>
          </w:tcPr>
          <w:p w:rsidR="000141D1" w:rsidRPr="00BB4599" w:rsidRDefault="000141D1" w:rsidP="000141D1">
            <w:pPr>
              <w:pStyle w:val="Tabletext"/>
            </w:pPr>
            <w:r w:rsidRPr="00BB4599">
              <w:rPr>
                <w:lang w:eastAsia="ko-KR"/>
              </w:rPr>
              <w:t>Uplink and Downlink</w:t>
            </w:r>
          </w:p>
        </w:tc>
        <w:tc>
          <w:tcPr>
            <w:tcW w:w="1412" w:type="dxa"/>
            <w:shd w:val="clear" w:color="auto" w:fill="FFFFFF"/>
          </w:tcPr>
          <w:p w:rsidR="000141D1" w:rsidRPr="00BB4599" w:rsidRDefault="000141D1" w:rsidP="000141D1">
            <w:pPr>
              <w:pStyle w:val="Tabletext"/>
            </w:pPr>
            <w:r w:rsidRPr="00BB4599">
              <w:t>1</w:t>
            </w:r>
          </w:p>
        </w:tc>
        <w:tc>
          <w:tcPr>
            <w:tcW w:w="1276" w:type="dxa"/>
            <w:shd w:val="clear" w:color="auto" w:fill="FFFFFF"/>
          </w:tcPr>
          <w:p w:rsidR="000141D1" w:rsidRPr="00BB4599" w:rsidRDefault="000141D1" w:rsidP="000141D1">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0141D1" w:rsidRPr="00BB4599" w:rsidRDefault="000141D1" w:rsidP="000141D1">
            <w:pPr>
              <w:pStyle w:val="Tabletext"/>
            </w:pPr>
            <w:r>
              <w:t xml:space="preserve">YES, </w:t>
            </w:r>
            <w:r>
              <w:br/>
            </w:r>
            <w:r w:rsidR="008B408D">
              <w:t>Covered by</w:t>
            </w:r>
            <w:r>
              <w:t xml:space="preserve"> self-evaluation </w:t>
            </w:r>
          </w:p>
        </w:tc>
      </w:tr>
      <w:tr w:rsidR="008B408D" w:rsidRPr="00BB4599" w:rsidTr="0023034B">
        <w:trPr>
          <w:cantSplit/>
          <w:jc w:val="center"/>
        </w:trPr>
        <w:tc>
          <w:tcPr>
            <w:tcW w:w="1841" w:type="dxa"/>
            <w:vMerge w:val="restart"/>
            <w:shd w:val="clear" w:color="auto" w:fill="FFFFFF"/>
          </w:tcPr>
          <w:p w:rsidR="008B408D" w:rsidRPr="00BB4599" w:rsidRDefault="008B408D" w:rsidP="008B408D">
            <w:pPr>
              <w:pStyle w:val="Tabletext"/>
            </w:pPr>
            <w:r w:rsidRPr="00BB4599">
              <w:rPr>
                <w:b/>
              </w:rPr>
              <w:t>5.2.4.3.8</w:t>
            </w:r>
            <w:r w:rsidRPr="00BB4599">
              <w:br/>
              <w:t>Control plane latency (</w:t>
            </w:r>
            <w:proofErr w:type="spellStart"/>
            <w:r w:rsidRPr="00BB4599">
              <w:t>ms</w:t>
            </w:r>
            <w:proofErr w:type="spellEnd"/>
            <w:r w:rsidRPr="00BB4599">
              <w:t>)</w:t>
            </w:r>
            <w:r w:rsidRPr="00BB4599">
              <w:br/>
            </w:r>
            <w:r w:rsidRPr="00BB4599">
              <w:rPr>
                <w:i/>
                <w:iCs/>
              </w:rPr>
              <w:t>(4.7.2)</w:t>
            </w:r>
          </w:p>
        </w:tc>
        <w:tc>
          <w:tcPr>
            <w:tcW w:w="1134" w:type="dxa"/>
            <w:shd w:val="clear" w:color="auto" w:fill="FFFFFF"/>
          </w:tcPr>
          <w:p w:rsidR="008B408D" w:rsidRPr="00BB4599" w:rsidRDefault="008B408D" w:rsidP="008B408D">
            <w:pPr>
              <w:pStyle w:val="Tabletext"/>
            </w:pPr>
            <w:proofErr w:type="spellStart"/>
            <w:r w:rsidRPr="00BB4599">
              <w:t>eMBB</w:t>
            </w:r>
            <w:proofErr w:type="spellEnd"/>
          </w:p>
        </w:tc>
        <w:tc>
          <w:tcPr>
            <w:tcW w:w="1560" w:type="dxa"/>
            <w:shd w:val="clear" w:color="auto" w:fill="FFFFFF"/>
          </w:tcPr>
          <w:p w:rsidR="008B408D" w:rsidRPr="00BB4599" w:rsidRDefault="008B408D" w:rsidP="008B408D">
            <w:pPr>
              <w:pStyle w:val="Tabletext"/>
            </w:pPr>
            <w:r w:rsidRPr="00BB4599">
              <w:t>Not applicable</w:t>
            </w:r>
          </w:p>
        </w:tc>
        <w:tc>
          <w:tcPr>
            <w:tcW w:w="1419" w:type="dxa"/>
            <w:shd w:val="clear" w:color="auto" w:fill="FFFFFF"/>
          </w:tcPr>
          <w:p w:rsidR="008B408D" w:rsidRPr="00BB4599" w:rsidRDefault="008B408D" w:rsidP="008B408D">
            <w:pPr>
              <w:pStyle w:val="Tabletext"/>
            </w:pPr>
            <w:r w:rsidRPr="00BB4599">
              <w:t>Not applicable</w:t>
            </w:r>
            <w:r w:rsidRPr="00BB4599">
              <w:rPr>
                <w:lang w:eastAsia="ko-KR"/>
              </w:rPr>
              <w:t xml:space="preserve"> </w:t>
            </w:r>
          </w:p>
        </w:tc>
        <w:tc>
          <w:tcPr>
            <w:tcW w:w="1412" w:type="dxa"/>
            <w:shd w:val="clear" w:color="auto" w:fill="FFFFFF"/>
          </w:tcPr>
          <w:p w:rsidR="008B408D" w:rsidRPr="00BB4599" w:rsidRDefault="008B408D" w:rsidP="008B408D">
            <w:pPr>
              <w:pStyle w:val="Tabletext"/>
            </w:pPr>
            <w:r w:rsidRPr="00BB4599">
              <w:t>20</w:t>
            </w:r>
          </w:p>
        </w:tc>
        <w:tc>
          <w:tcPr>
            <w:tcW w:w="1276" w:type="dxa"/>
            <w:shd w:val="clear" w:color="auto" w:fill="FFFFFF"/>
          </w:tcPr>
          <w:p w:rsidR="008B408D" w:rsidRPr="00BB4599" w:rsidRDefault="008B408D" w:rsidP="008B408D">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8B408D" w:rsidRDefault="008B408D" w:rsidP="008B408D">
            <w:r w:rsidRPr="00C32C0D">
              <w:t>N/A</w:t>
            </w:r>
          </w:p>
        </w:tc>
      </w:tr>
      <w:tr w:rsidR="008B408D" w:rsidRPr="00BB4599" w:rsidTr="0023034B">
        <w:trPr>
          <w:cantSplit/>
          <w:jc w:val="center"/>
        </w:trPr>
        <w:tc>
          <w:tcPr>
            <w:tcW w:w="1841" w:type="dxa"/>
            <w:vMerge/>
            <w:shd w:val="clear" w:color="auto" w:fill="FFFFFF"/>
          </w:tcPr>
          <w:p w:rsidR="008B408D" w:rsidRPr="00BB4599" w:rsidRDefault="008B408D" w:rsidP="008B408D">
            <w:pPr>
              <w:pStyle w:val="Tabletext"/>
            </w:pPr>
          </w:p>
        </w:tc>
        <w:tc>
          <w:tcPr>
            <w:tcW w:w="1134" w:type="dxa"/>
            <w:shd w:val="clear" w:color="auto" w:fill="FFFFFF"/>
          </w:tcPr>
          <w:p w:rsidR="008B408D" w:rsidRPr="00BB4599" w:rsidRDefault="008B408D" w:rsidP="008B408D">
            <w:pPr>
              <w:pStyle w:val="Tabletext"/>
            </w:pPr>
            <w:r w:rsidRPr="00BB4599">
              <w:t>URLLC</w:t>
            </w:r>
          </w:p>
        </w:tc>
        <w:tc>
          <w:tcPr>
            <w:tcW w:w="1560" w:type="dxa"/>
            <w:shd w:val="clear" w:color="auto" w:fill="FFFFFF"/>
          </w:tcPr>
          <w:p w:rsidR="008B408D" w:rsidRPr="00BB4599" w:rsidRDefault="008B408D" w:rsidP="008B408D">
            <w:pPr>
              <w:pStyle w:val="Tabletext"/>
            </w:pPr>
            <w:r w:rsidRPr="00BB4599">
              <w:t>Not applicable</w:t>
            </w:r>
          </w:p>
        </w:tc>
        <w:tc>
          <w:tcPr>
            <w:tcW w:w="1419" w:type="dxa"/>
            <w:shd w:val="clear" w:color="auto" w:fill="FFFFFF"/>
          </w:tcPr>
          <w:p w:rsidR="008B408D" w:rsidRPr="00BB4599" w:rsidRDefault="008B408D" w:rsidP="008B408D">
            <w:pPr>
              <w:pStyle w:val="Tabletext"/>
            </w:pPr>
            <w:r w:rsidRPr="00BB4599">
              <w:t>Not applicable</w:t>
            </w:r>
          </w:p>
        </w:tc>
        <w:tc>
          <w:tcPr>
            <w:tcW w:w="1412" w:type="dxa"/>
            <w:shd w:val="clear" w:color="auto" w:fill="FFFFFF"/>
          </w:tcPr>
          <w:p w:rsidR="008B408D" w:rsidRPr="00BB4599" w:rsidRDefault="008B408D" w:rsidP="008B408D">
            <w:pPr>
              <w:pStyle w:val="Tabletext"/>
            </w:pPr>
            <w:r w:rsidRPr="00BB4599">
              <w:t>20</w:t>
            </w:r>
          </w:p>
        </w:tc>
        <w:tc>
          <w:tcPr>
            <w:tcW w:w="1276" w:type="dxa"/>
            <w:shd w:val="clear" w:color="auto" w:fill="FFFFFF"/>
          </w:tcPr>
          <w:p w:rsidR="008B408D" w:rsidRPr="00BB4599" w:rsidRDefault="008B408D" w:rsidP="008B408D">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8B408D" w:rsidRPr="00BB4599" w:rsidRDefault="008B408D" w:rsidP="008B408D">
            <w:pPr>
              <w:pStyle w:val="Tabletext"/>
            </w:pPr>
            <w:r>
              <w:t xml:space="preserve">YES, </w:t>
            </w:r>
            <w:r>
              <w:br/>
              <w:t xml:space="preserve">Covered by self-evaluation </w:t>
            </w:r>
          </w:p>
        </w:tc>
      </w:tr>
      <w:tr w:rsidR="008B408D" w:rsidRPr="00BB4599" w:rsidTr="0023034B">
        <w:trPr>
          <w:cantSplit/>
          <w:jc w:val="center"/>
        </w:trPr>
        <w:tc>
          <w:tcPr>
            <w:tcW w:w="1841" w:type="dxa"/>
            <w:shd w:val="clear" w:color="auto" w:fill="FFFFFF"/>
          </w:tcPr>
          <w:p w:rsidR="008B408D" w:rsidRPr="00BB4599" w:rsidRDefault="008B408D" w:rsidP="008B408D">
            <w:pPr>
              <w:pStyle w:val="Tabletext"/>
            </w:pPr>
            <w:r w:rsidRPr="00BB4599">
              <w:rPr>
                <w:b/>
              </w:rPr>
              <w:t>5.2.4.3.9</w:t>
            </w:r>
            <w:r w:rsidRPr="00BB4599">
              <w:br/>
              <w:t>Connection density (devices/km</w:t>
            </w:r>
            <w:r w:rsidRPr="00BB4599">
              <w:rPr>
                <w:vertAlign w:val="superscript"/>
              </w:rPr>
              <w:t>2</w:t>
            </w:r>
            <w:r w:rsidRPr="00BB4599">
              <w:t>)</w:t>
            </w:r>
            <w:r w:rsidRPr="00BB4599">
              <w:br/>
            </w:r>
            <w:r w:rsidRPr="00BB4599">
              <w:rPr>
                <w:i/>
                <w:iCs/>
              </w:rPr>
              <w:t>(4.8)</w:t>
            </w:r>
          </w:p>
        </w:tc>
        <w:tc>
          <w:tcPr>
            <w:tcW w:w="1134" w:type="dxa"/>
            <w:shd w:val="clear" w:color="auto" w:fill="FFFFFF"/>
          </w:tcPr>
          <w:p w:rsidR="008B408D" w:rsidRPr="00BB4599" w:rsidRDefault="008B408D" w:rsidP="008B408D">
            <w:pPr>
              <w:pStyle w:val="Tabletext"/>
            </w:pPr>
            <w:proofErr w:type="spellStart"/>
            <w:r w:rsidRPr="00BB4599">
              <w:t>mMTC</w:t>
            </w:r>
            <w:proofErr w:type="spellEnd"/>
          </w:p>
        </w:tc>
        <w:tc>
          <w:tcPr>
            <w:tcW w:w="1560" w:type="dxa"/>
            <w:shd w:val="clear" w:color="auto" w:fill="FFFFFF"/>
          </w:tcPr>
          <w:p w:rsidR="008B408D" w:rsidRPr="00BB4599" w:rsidRDefault="008B408D" w:rsidP="008B408D">
            <w:pPr>
              <w:pStyle w:val="Tabletext"/>
            </w:pPr>
            <w:r w:rsidRPr="00BB4599">
              <w:t xml:space="preserve">Urban Macro – </w:t>
            </w:r>
            <w:proofErr w:type="spellStart"/>
            <w:r w:rsidRPr="00BB4599">
              <w:t>mMTC</w:t>
            </w:r>
            <w:proofErr w:type="spellEnd"/>
          </w:p>
        </w:tc>
        <w:tc>
          <w:tcPr>
            <w:tcW w:w="1419" w:type="dxa"/>
            <w:shd w:val="clear" w:color="auto" w:fill="FFFFFF"/>
          </w:tcPr>
          <w:p w:rsidR="008B408D" w:rsidRPr="00BB4599" w:rsidRDefault="008B408D" w:rsidP="008B408D">
            <w:pPr>
              <w:pStyle w:val="Tabletext"/>
            </w:pPr>
            <w:r w:rsidRPr="00BB4599">
              <w:t>Uplink</w:t>
            </w:r>
          </w:p>
        </w:tc>
        <w:tc>
          <w:tcPr>
            <w:tcW w:w="1412" w:type="dxa"/>
            <w:shd w:val="clear" w:color="auto" w:fill="FFFFFF"/>
          </w:tcPr>
          <w:p w:rsidR="008B408D" w:rsidRPr="00BB4599" w:rsidRDefault="008B408D" w:rsidP="008B408D">
            <w:pPr>
              <w:pStyle w:val="Tabletext"/>
            </w:pPr>
            <w:r w:rsidRPr="00BB4599">
              <w:t xml:space="preserve">1 000 000 </w:t>
            </w:r>
          </w:p>
        </w:tc>
        <w:tc>
          <w:tcPr>
            <w:tcW w:w="1276" w:type="dxa"/>
            <w:shd w:val="clear" w:color="auto" w:fill="FFFFFF"/>
          </w:tcPr>
          <w:p w:rsidR="008B408D" w:rsidRPr="00BB4599" w:rsidRDefault="008B408D" w:rsidP="008B408D">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8B408D" w:rsidRPr="00BB4599" w:rsidRDefault="008B408D" w:rsidP="008B408D">
            <w:pPr>
              <w:pStyle w:val="Tabletext"/>
            </w:pPr>
            <w:r>
              <w:t xml:space="preserve">Claims YES, but </w:t>
            </w:r>
            <w:r w:rsidRPr="008B408D">
              <w:rPr>
                <w:color w:val="FF0000"/>
              </w:rPr>
              <w:t xml:space="preserve">not following M.2412 </w:t>
            </w:r>
            <w:proofErr w:type="spellStart"/>
            <w:r>
              <w:rPr>
                <w:color w:val="FF0000"/>
              </w:rPr>
              <w:t>eval</w:t>
            </w:r>
            <w:proofErr w:type="spellEnd"/>
            <w:r>
              <w:rPr>
                <w:color w:val="FF0000"/>
              </w:rPr>
              <w:t xml:space="preserve">. </w:t>
            </w:r>
            <w:r w:rsidRPr="008B408D">
              <w:rPr>
                <w:color w:val="FF0000"/>
              </w:rPr>
              <w:t>guidelines</w:t>
            </w:r>
          </w:p>
        </w:tc>
      </w:tr>
      <w:tr w:rsidR="00674AEE" w:rsidRPr="00BB4599" w:rsidTr="0023034B">
        <w:trPr>
          <w:cantSplit/>
          <w:jc w:val="center"/>
        </w:trPr>
        <w:tc>
          <w:tcPr>
            <w:tcW w:w="1841" w:type="dxa"/>
            <w:shd w:val="clear" w:color="auto" w:fill="FFFFFF"/>
          </w:tcPr>
          <w:p w:rsidR="00674AEE" w:rsidRPr="00BB4599" w:rsidRDefault="00674AEE" w:rsidP="00674AEE">
            <w:pPr>
              <w:pStyle w:val="Tabletext"/>
            </w:pPr>
            <w:r w:rsidRPr="00BB4599">
              <w:rPr>
                <w:b/>
              </w:rPr>
              <w:t>5.2.4.3.10</w:t>
            </w:r>
            <w:r w:rsidRPr="00BB4599">
              <w:br/>
              <w:t>Energy efficiency</w:t>
            </w:r>
            <w:r w:rsidRPr="00BB4599">
              <w:br/>
            </w:r>
            <w:r w:rsidRPr="00BB4599">
              <w:rPr>
                <w:i/>
                <w:iCs/>
              </w:rPr>
              <w:t>(4.9)</w:t>
            </w: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Not applicable</w:t>
            </w:r>
          </w:p>
        </w:tc>
        <w:tc>
          <w:tcPr>
            <w:tcW w:w="1419" w:type="dxa"/>
            <w:shd w:val="clear" w:color="auto" w:fill="FFFFFF"/>
          </w:tcPr>
          <w:p w:rsidR="00674AEE" w:rsidRPr="00BB4599" w:rsidRDefault="00674AEE" w:rsidP="00674AEE">
            <w:pPr>
              <w:pStyle w:val="Tabletext"/>
            </w:pPr>
            <w:r w:rsidRPr="00BB4599">
              <w:t>Not applicable</w:t>
            </w:r>
          </w:p>
        </w:tc>
        <w:tc>
          <w:tcPr>
            <w:tcW w:w="1412" w:type="dxa"/>
            <w:shd w:val="clear" w:color="auto" w:fill="FFFFFF"/>
          </w:tcPr>
          <w:p w:rsidR="00674AEE" w:rsidRPr="00BB4599" w:rsidRDefault="00674AEE" w:rsidP="00674AEE">
            <w:pPr>
              <w:pStyle w:val="Tabletext"/>
              <w:rPr>
                <w:lang w:eastAsia="ja-JP"/>
              </w:rPr>
            </w:pPr>
            <w:r w:rsidRPr="00BB4599">
              <w:rPr>
                <w:lang w:eastAsia="ko-KR"/>
              </w:rPr>
              <w:t>Capability to support a high sleep ratio and long sleep duration</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shd w:val="clear" w:color="auto" w:fill="FFFFFF"/>
          </w:tcPr>
          <w:p w:rsidR="00674AEE" w:rsidRPr="00BB4599" w:rsidRDefault="00674AEE" w:rsidP="00674AEE">
            <w:pPr>
              <w:pStyle w:val="Tabletext"/>
            </w:pPr>
            <w:r w:rsidRPr="00BB4599">
              <w:rPr>
                <w:b/>
              </w:rPr>
              <w:t>5.2.4.3.11</w:t>
            </w:r>
            <w:r w:rsidRPr="00BB4599">
              <w:br/>
              <w:t>Reliability</w:t>
            </w:r>
            <w:r w:rsidRPr="00BB4599">
              <w:br/>
            </w:r>
            <w:r w:rsidRPr="00BB4599">
              <w:rPr>
                <w:i/>
                <w:iCs/>
              </w:rPr>
              <w:t>(4.10)</w:t>
            </w:r>
          </w:p>
        </w:tc>
        <w:tc>
          <w:tcPr>
            <w:tcW w:w="1134" w:type="dxa"/>
            <w:shd w:val="clear" w:color="auto" w:fill="FFFFFF"/>
          </w:tcPr>
          <w:p w:rsidR="00674AEE" w:rsidRPr="00BB4599" w:rsidRDefault="00674AEE" w:rsidP="00674AEE">
            <w:pPr>
              <w:pStyle w:val="Tabletext"/>
            </w:pPr>
            <w:r w:rsidRPr="00BB4599">
              <w:t>URLLC</w:t>
            </w:r>
          </w:p>
        </w:tc>
        <w:tc>
          <w:tcPr>
            <w:tcW w:w="1560" w:type="dxa"/>
            <w:shd w:val="clear" w:color="auto" w:fill="FFFFFF"/>
          </w:tcPr>
          <w:p w:rsidR="00674AEE" w:rsidRPr="00BB4599" w:rsidRDefault="00674AEE" w:rsidP="00674AEE">
            <w:pPr>
              <w:pStyle w:val="Tabletext"/>
            </w:pPr>
            <w:r w:rsidRPr="00BB4599">
              <w:t xml:space="preserve">Urban Macro </w:t>
            </w:r>
            <w:r>
              <w:t>–</w:t>
            </w:r>
            <w:r w:rsidRPr="00BB4599">
              <w:t>URLLC</w:t>
            </w:r>
          </w:p>
        </w:tc>
        <w:tc>
          <w:tcPr>
            <w:tcW w:w="1419" w:type="dxa"/>
            <w:shd w:val="clear" w:color="auto" w:fill="FFFFFF"/>
          </w:tcPr>
          <w:p w:rsidR="00674AEE" w:rsidRPr="00BB4599" w:rsidRDefault="00674AEE" w:rsidP="00674AEE">
            <w:pPr>
              <w:pStyle w:val="Tabletext"/>
            </w:pPr>
            <w:r w:rsidRPr="00BB4599">
              <w:t>Uplink or Downlink</w:t>
            </w:r>
          </w:p>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t>1-10</w:t>
            </w:r>
            <w:r w:rsidRPr="00BB4599">
              <w:rPr>
                <w:vertAlign w:val="superscript"/>
              </w:rPr>
              <w:t>-5</w:t>
            </w:r>
            <w:r w:rsidRPr="00BB4599">
              <w:t xml:space="preserve"> success probability of transmitting a layer</w:t>
            </w:r>
            <w:r w:rsidRPr="00BB4599">
              <w:rPr>
                <w:lang w:eastAsia="ko-KR"/>
              </w:rPr>
              <w:t xml:space="preserve"> 2 PDU </w:t>
            </w:r>
            <w:r w:rsidRPr="00BB4599">
              <w:rPr>
                <w:rFonts w:eastAsia="Malgun Gothic"/>
                <w:lang w:eastAsia="ko-KR"/>
              </w:rPr>
              <w:t>(protocol data unit)</w:t>
            </w:r>
            <w:r w:rsidRPr="00BB4599">
              <w:t xml:space="preserve"> of size 32 bytes within 1 </w:t>
            </w:r>
            <w:proofErr w:type="spellStart"/>
            <w:r w:rsidRPr="00BB4599">
              <w:t>ms</w:t>
            </w:r>
            <w:proofErr w:type="spellEnd"/>
            <w:r w:rsidRPr="00BB4599">
              <w:t xml:space="preserve"> in channel quality of coverage edge</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Pr="00BB4599" w:rsidRDefault="00674AEE" w:rsidP="00674AEE">
            <w:pPr>
              <w:pStyle w:val="Tabletext"/>
            </w:pPr>
            <w:r>
              <w:t xml:space="preserve">Claims YES, but </w:t>
            </w:r>
            <w:r w:rsidRPr="008B408D">
              <w:rPr>
                <w:color w:val="FF0000"/>
              </w:rPr>
              <w:t xml:space="preserve">not following M.2412 </w:t>
            </w:r>
            <w:proofErr w:type="spellStart"/>
            <w:r>
              <w:rPr>
                <w:color w:val="FF0000"/>
              </w:rPr>
              <w:t>eval</w:t>
            </w:r>
            <w:proofErr w:type="spellEnd"/>
            <w:r>
              <w:rPr>
                <w:color w:val="FF0000"/>
              </w:rPr>
              <w:t xml:space="preserve">. </w:t>
            </w:r>
            <w:r w:rsidRPr="008B408D">
              <w:rPr>
                <w:color w:val="FF0000"/>
              </w:rPr>
              <w:t>guidelines</w:t>
            </w:r>
          </w:p>
        </w:tc>
      </w:tr>
      <w:tr w:rsidR="00674AEE" w:rsidRPr="00BB4599" w:rsidTr="0023034B">
        <w:trPr>
          <w:cantSplit/>
          <w:jc w:val="center"/>
        </w:trPr>
        <w:tc>
          <w:tcPr>
            <w:tcW w:w="1841" w:type="dxa"/>
            <w:vMerge w:val="restart"/>
            <w:shd w:val="clear" w:color="auto" w:fill="FFFFFF"/>
          </w:tcPr>
          <w:p w:rsidR="00674AEE" w:rsidRPr="00BB4599" w:rsidRDefault="00674AEE" w:rsidP="00674AEE">
            <w:pPr>
              <w:pStyle w:val="Tabletext"/>
              <w:rPr>
                <w:bCs/>
              </w:rPr>
            </w:pPr>
            <w:r w:rsidRPr="00BB4599">
              <w:rPr>
                <w:b/>
              </w:rPr>
              <w:t>5.2.4.3.12</w:t>
            </w:r>
            <w:r w:rsidRPr="00BB4599">
              <w:br/>
              <w:t>Mobility classes</w:t>
            </w:r>
            <w:r w:rsidRPr="00BB4599">
              <w:br/>
            </w:r>
            <w:r w:rsidRPr="00BB4599">
              <w:rPr>
                <w:i/>
                <w:iCs/>
              </w:rPr>
              <w:t>(4.11)</w:t>
            </w: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 xml:space="preserve">Indoor Hotspot – </w:t>
            </w:r>
            <w:proofErr w:type="spellStart"/>
            <w:r w:rsidRPr="00BB4599">
              <w:t>eMBB</w:t>
            </w:r>
            <w:proofErr w:type="spellEnd"/>
          </w:p>
        </w:tc>
        <w:tc>
          <w:tcPr>
            <w:tcW w:w="1419" w:type="dxa"/>
            <w:shd w:val="clear" w:color="auto" w:fill="FFFFFF"/>
          </w:tcPr>
          <w:p w:rsidR="00674AEE" w:rsidRPr="00BB4599" w:rsidRDefault="00674AEE" w:rsidP="00674AEE">
            <w:pPr>
              <w:pStyle w:val="Tabletext"/>
            </w:pPr>
            <w:r w:rsidRPr="00BB4599">
              <w:t>Uplink</w:t>
            </w:r>
          </w:p>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t>Stationary, Pedestrian</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rPr>
                <w:bCs/>
              </w:rPr>
            </w:pP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 xml:space="preserve">Dense Urban – </w:t>
            </w:r>
            <w:proofErr w:type="spellStart"/>
            <w:r w:rsidRPr="00BB4599">
              <w:t>eMBB</w:t>
            </w:r>
            <w:proofErr w:type="spellEnd"/>
          </w:p>
        </w:tc>
        <w:tc>
          <w:tcPr>
            <w:tcW w:w="1419" w:type="dxa"/>
            <w:shd w:val="clear" w:color="auto" w:fill="FFFFFF"/>
          </w:tcPr>
          <w:p w:rsidR="00674AEE" w:rsidRPr="00BB4599" w:rsidRDefault="00674AEE" w:rsidP="00674AEE">
            <w:pPr>
              <w:pStyle w:val="Tabletext"/>
            </w:pPr>
            <w:r w:rsidRPr="00BB4599">
              <w:t>Uplink</w:t>
            </w:r>
          </w:p>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t>Stationary, Pedestrian,</w:t>
            </w:r>
          </w:p>
          <w:p w:rsidR="00674AEE" w:rsidRPr="00BB4599" w:rsidRDefault="00674AEE" w:rsidP="00674AEE">
            <w:pPr>
              <w:pStyle w:val="Tabletext"/>
            </w:pPr>
            <w:r w:rsidRPr="00BB4599">
              <w:t>Vehicular (up to 30 km/h)</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rPr>
                <w:bCs/>
              </w:rPr>
            </w:pP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 xml:space="preserve">Rural – </w:t>
            </w:r>
            <w:proofErr w:type="spellStart"/>
            <w:r w:rsidRPr="00BB4599">
              <w:t>eMBB</w:t>
            </w:r>
            <w:proofErr w:type="spellEnd"/>
          </w:p>
        </w:tc>
        <w:tc>
          <w:tcPr>
            <w:tcW w:w="1419" w:type="dxa"/>
            <w:shd w:val="clear" w:color="auto" w:fill="FFFFFF"/>
          </w:tcPr>
          <w:p w:rsidR="00674AEE" w:rsidRPr="00BB4599" w:rsidRDefault="00674AEE" w:rsidP="00674AEE">
            <w:pPr>
              <w:pStyle w:val="Tabletext"/>
            </w:pPr>
            <w:r w:rsidRPr="00BB4599">
              <w:t>Uplink</w:t>
            </w:r>
          </w:p>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t>Pedestrian,</w:t>
            </w:r>
            <w:r w:rsidRPr="00BB4599">
              <w:rPr>
                <w:lang w:eastAsia="zh-CN"/>
              </w:rPr>
              <w:t xml:space="preserve"> </w:t>
            </w:r>
            <w:r w:rsidRPr="00BB4599">
              <w:t>Vehicular, High speed vehicular</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val="restart"/>
            <w:shd w:val="clear" w:color="auto" w:fill="FFFFFF"/>
          </w:tcPr>
          <w:p w:rsidR="00674AEE" w:rsidRPr="00BB4599" w:rsidRDefault="00674AEE" w:rsidP="00674AEE">
            <w:pPr>
              <w:pStyle w:val="Tabletext"/>
              <w:rPr>
                <w:b/>
                <w:lang w:eastAsia="zh-CN"/>
              </w:rPr>
            </w:pPr>
            <w:r w:rsidRPr="00BB4599">
              <w:rPr>
                <w:b/>
              </w:rPr>
              <w:t>5.2.4.3.1</w:t>
            </w:r>
            <w:r w:rsidRPr="00BB4599">
              <w:rPr>
                <w:b/>
                <w:lang w:eastAsia="zh-CN"/>
              </w:rPr>
              <w:t>3</w:t>
            </w:r>
          </w:p>
          <w:p w:rsidR="00674AEE" w:rsidRPr="00BB4599" w:rsidRDefault="00674AEE" w:rsidP="00674AEE">
            <w:pPr>
              <w:pStyle w:val="Tabletext"/>
            </w:pPr>
            <w:r w:rsidRPr="00BB4599">
              <w:rPr>
                <w:lang w:eastAsia="zh-CN"/>
              </w:rPr>
              <w:t>Mobility</w:t>
            </w:r>
            <w:r w:rsidRPr="00BB4599">
              <w:rPr>
                <w:lang w:eastAsia="zh-CN"/>
              </w:rPr>
              <w:br/>
              <w:t>Traffic channel link data rates (bit/s/Hz)</w:t>
            </w:r>
            <w:r w:rsidRPr="00BB4599">
              <w:rPr>
                <w:lang w:eastAsia="zh-CN"/>
              </w:rPr>
              <w:br/>
            </w:r>
            <w:r w:rsidRPr="00BB4599">
              <w:rPr>
                <w:i/>
                <w:iCs/>
                <w:lang w:eastAsia="zh-CN"/>
              </w:rPr>
              <w:t>(4.11)</w:t>
            </w: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 xml:space="preserve">Indoor Hotspot – </w:t>
            </w:r>
            <w:proofErr w:type="spellStart"/>
            <w:r w:rsidRPr="00BB4599">
              <w:t>eMBB</w:t>
            </w:r>
            <w:proofErr w:type="spellEnd"/>
          </w:p>
        </w:tc>
        <w:tc>
          <w:tcPr>
            <w:tcW w:w="1419" w:type="dxa"/>
            <w:shd w:val="clear" w:color="auto" w:fill="FFFFFF"/>
          </w:tcPr>
          <w:p w:rsidR="00674AEE" w:rsidRPr="00BB4599" w:rsidRDefault="00674AEE" w:rsidP="00674AEE">
            <w:pPr>
              <w:pStyle w:val="Tabletext"/>
            </w:pPr>
            <w:r w:rsidRPr="00BB4599">
              <w:t>Uplink</w:t>
            </w:r>
          </w:p>
        </w:tc>
        <w:tc>
          <w:tcPr>
            <w:tcW w:w="1412" w:type="dxa"/>
            <w:shd w:val="clear" w:color="auto" w:fill="FFFFFF"/>
          </w:tcPr>
          <w:p w:rsidR="00674AEE" w:rsidRPr="00BB4599" w:rsidRDefault="00674AEE" w:rsidP="00674AEE">
            <w:pPr>
              <w:pStyle w:val="Tabletext"/>
            </w:pPr>
            <w:r w:rsidRPr="00BB4599">
              <w:t>1.5 (10 km/h)</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pPr>
          </w:p>
        </w:tc>
        <w:tc>
          <w:tcPr>
            <w:tcW w:w="1134" w:type="dxa"/>
            <w:shd w:val="clear" w:color="auto" w:fill="FFFFFF"/>
          </w:tcPr>
          <w:p w:rsidR="00674AEE" w:rsidRPr="00BB4599" w:rsidRDefault="00674AEE" w:rsidP="00674AEE">
            <w:pPr>
              <w:pStyle w:val="Tabletext"/>
            </w:pPr>
            <w:proofErr w:type="spellStart"/>
            <w:r w:rsidRPr="00BB4599">
              <w:t>eMBB</w:t>
            </w:r>
            <w:proofErr w:type="spellEnd"/>
          </w:p>
        </w:tc>
        <w:tc>
          <w:tcPr>
            <w:tcW w:w="1560" w:type="dxa"/>
            <w:shd w:val="clear" w:color="auto" w:fill="FFFFFF"/>
          </w:tcPr>
          <w:p w:rsidR="00674AEE" w:rsidRPr="00BB4599" w:rsidRDefault="00674AEE" w:rsidP="00674AEE">
            <w:pPr>
              <w:pStyle w:val="Tabletext"/>
            </w:pPr>
            <w:r w:rsidRPr="00BB4599">
              <w:t xml:space="preserve">Dense Urban – </w:t>
            </w:r>
            <w:proofErr w:type="spellStart"/>
            <w:r w:rsidRPr="00BB4599">
              <w:t>eMBB</w:t>
            </w:r>
            <w:proofErr w:type="spellEnd"/>
          </w:p>
        </w:tc>
        <w:tc>
          <w:tcPr>
            <w:tcW w:w="1419" w:type="dxa"/>
            <w:shd w:val="clear" w:color="auto" w:fill="FFFFFF"/>
          </w:tcPr>
          <w:p w:rsidR="00674AEE" w:rsidRPr="00BB4599" w:rsidRDefault="00674AEE" w:rsidP="00674AEE">
            <w:pPr>
              <w:pStyle w:val="Tabletext"/>
            </w:pPr>
            <w:r w:rsidRPr="00BB4599">
              <w:t>Uplink</w:t>
            </w:r>
          </w:p>
        </w:tc>
        <w:tc>
          <w:tcPr>
            <w:tcW w:w="1412" w:type="dxa"/>
            <w:shd w:val="clear" w:color="auto" w:fill="FFFFFF"/>
          </w:tcPr>
          <w:p w:rsidR="00674AEE" w:rsidRPr="00BB4599" w:rsidRDefault="00674AEE" w:rsidP="00674AEE">
            <w:pPr>
              <w:pStyle w:val="Tabletext"/>
            </w:pPr>
            <w:r w:rsidRPr="00BB4599">
              <w:t>1.12 (30 km/h)</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pPr>
          </w:p>
        </w:tc>
        <w:tc>
          <w:tcPr>
            <w:tcW w:w="1134" w:type="dxa"/>
            <w:vMerge w:val="restart"/>
            <w:shd w:val="clear" w:color="auto" w:fill="FFFFFF"/>
          </w:tcPr>
          <w:p w:rsidR="00674AEE" w:rsidRPr="00BB4599" w:rsidRDefault="00674AEE" w:rsidP="00674AEE">
            <w:pPr>
              <w:pStyle w:val="Tabletext"/>
            </w:pPr>
            <w:proofErr w:type="spellStart"/>
            <w:r w:rsidRPr="00BB4599">
              <w:t>eMBB</w:t>
            </w:r>
            <w:proofErr w:type="spellEnd"/>
          </w:p>
        </w:tc>
        <w:tc>
          <w:tcPr>
            <w:tcW w:w="1560" w:type="dxa"/>
            <w:vMerge w:val="restart"/>
            <w:shd w:val="clear" w:color="auto" w:fill="FFFFFF"/>
          </w:tcPr>
          <w:p w:rsidR="00674AEE" w:rsidRPr="00BB4599" w:rsidRDefault="00674AEE" w:rsidP="00674AEE">
            <w:pPr>
              <w:pStyle w:val="Tabletext"/>
            </w:pPr>
            <w:r w:rsidRPr="00BB4599">
              <w:t xml:space="preserve">Rural – </w:t>
            </w:r>
            <w:proofErr w:type="spellStart"/>
            <w:r w:rsidRPr="00BB4599">
              <w:t>eMBB</w:t>
            </w:r>
            <w:proofErr w:type="spellEnd"/>
          </w:p>
        </w:tc>
        <w:tc>
          <w:tcPr>
            <w:tcW w:w="1419" w:type="dxa"/>
            <w:vMerge w:val="restart"/>
            <w:shd w:val="clear" w:color="auto" w:fill="FFFFFF"/>
          </w:tcPr>
          <w:p w:rsidR="00674AEE" w:rsidRPr="00BB4599" w:rsidRDefault="00674AEE" w:rsidP="00674AEE">
            <w:pPr>
              <w:pStyle w:val="Tabletext"/>
            </w:pPr>
            <w:r w:rsidRPr="00BB4599">
              <w:t>Uplink</w:t>
            </w:r>
          </w:p>
        </w:tc>
        <w:tc>
          <w:tcPr>
            <w:tcW w:w="1412" w:type="dxa"/>
            <w:shd w:val="clear" w:color="auto" w:fill="FFFFFF"/>
          </w:tcPr>
          <w:p w:rsidR="00674AEE" w:rsidRPr="00BB4599" w:rsidRDefault="00674AEE" w:rsidP="00674AEE">
            <w:pPr>
              <w:pStyle w:val="Tabletext"/>
            </w:pPr>
            <w:r w:rsidRPr="00BB4599">
              <w:t>0.8 (120 km/h)</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pPr>
          </w:p>
        </w:tc>
        <w:tc>
          <w:tcPr>
            <w:tcW w:w="1134" w:type="dxa"/>
            <w:vMerge/>
            <w:shd w:val="clear" w:color="auto" w:fill="FFFFFF"/>
          </w:tcPr>
          <w:p w:rsidR="00674AEE" w:rsidRPr="00BB4599" w:rsidRDefault="00674AEE" w:rsidP="00674AEE">
            <w:pPr>
              <w:pStyle w:val="Tabletext"/>
            </w:pPr>
          </w:p>
        </w:tc>
        <w:tc>
          <w:tcPr>
            <w:tcW w:w="1560" w:type="dxa"/>
            <w:vMerge/>
            <w:shd w:val="clear" w:color="auto" w:fill="FFFFFF"/>
          </w:tcPr>
          <w:p w:rsidR="00674AEE" w:rsidRPr="00BB4599" w:rsidRDefault="00674AEE" w:rsidP="00674AEE">
            <w:pPr>
              <w:pStyle w:val="Tabletext"/>
            </w:pPr>
          </w:p>
        </w:tc>
        <w:tc>
          <w:tcPr>
            <w:tcW w:w="1419" w:type="dxa"/>
            <w:vMerge/>
            <w:shd w:val="clear" w:color="auto" w:fill="FFFFFF"/>
          </w:tcPr>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t>0.45 (500</w:t>
            </w:r>
            <w:r>
              <w:t xml:space="preserve"> </w:t>
            </w:r>
            <w:r w:rsidRPr="00BB4599">
              <w:t>km/h)</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Default="00674AEE" w:rsidP="00674AEE">
            <w:r w:rsidRPr="00C32C0D">
              <w:t>N/A</w:t>
            </w:r>
          </w:p>
        </w:tc>
      </w:tr>
      <w:tr w:rsidR="00674AEE" w:rsidRPr="00BB4599" w:rsidTr="0023034B">
        <w:trPr>
          <w:cantSplit/>
          <w:jc w:val="center"/>
        </w:trPr>
        <w:tc>
          <w:tcPr>
            <w:tcW w:w="1841" w:type="dxa"/>
            <w:tcBorders>
              <w:bottom w:val="single" w:sz="4" w:space="0" w:color="auto"/>
            </w:tcBorders>
            <w:shd w:val="clear" w:color="auto" w:fill="FFFFFF"/>
          </w:tcPr>
          <w:p w:rsidR="00674AEE" w:rsidRPr="00BB4599" w:rsidRDefault="00674AEE" w:rsidP="00674AEE">
            <w:pPr>
              <w:pStyle w:val="Tabletext"/>
            </w:pPr>
            <w:r w:rsidRPr="00BB4599">
              <w:rPr>
                <w:b/>
              </w:rPr>
              <w:t>5.2.4.3.14</w:t>
            </w:r>
            <w:r w:rsidRPr="00BB4599">
              <w:rPr>
                <w:bCs/>
              </w:rPr>
              <w:br/>
            </w:r>
            <w:r w:rsidRPr="00BB4599">
              <w:t>Mobility interruption time (</w:t>
            </w:r>
            <w:proofErr w:type="spellStart"/>
            <w:r w:rsidRPr="00BB4599">
              <w:t>ms</w:t>
            </w:r>
            <w:proofErr w:type="spellEnd"/>
            <w:r w:rsidRPr="00BB4599">
              <w:t xml:space="preserve">) </w:t>
            </w:r>
            <w:r w:rsidRPr="00BB4599">
              <w:br/>
            </w:r>
            <w:r w:rsidRPr="00BB4599">
              <w:rPr>
                <w:i/>
                <w:iCs/>
              </w:rPr>
              <w:t>(4.12)</w:t>
            </w:r>
          </w:p>
        </w:tc>
        <w:tc>
          <w:tcPr>
            <w:tcW w:w="1134" w:type="dxa"/>
            <w:tcBorders>
              <w:bottom w:val="single" w:sz="4" w:space="0" w:color="auto"/>
            </w:tcBorders>
            <w:shd w:val="clear" w:color="auto" w:fill="FFFFFF"/>
          </w:tcPr>
          <w:p w:rsidR="00674AEE" w:rsidRPr="00BB4599" w:rsidRDefault="00674AEE" w:rsidP="00674AEE">
            <w:pPr>
              <w:pStyle w:val="Tabletext"/>
            </w:pPr>
            <w:proofErr w:type="spellStart"/>
            <w:r w:rsidRPr="00BB4599">
              <w:t>eMBB</w:t>
            </w:r>
            <w:proofErr w:type="spellEnd"/>
            <w:r w:rsidRPr="00BB4599">
              <w:t xml:space="preserve"> and URLLC</w:t>
            </w:r>
          </w:p>
        </w:tc>
        <w:tc>
          <w:tcPr>
            <w:tcW w:w="1560" w:type="dxa"/>
            <w:tcBorders>
              <w:bottom w:val="single" w:sz="4" w:space="0" w:color="auto"/>
            </w:tcBorders>
            <w:shd w:val="clear" w:color="auto" w:fill="FFFFFF"/>
          </w:tcPr>
          <w:p w:rsidR="00674AEE" w:rsidRPr="00BB4599" w:rsidRDefault="00674AEE" w:rsidP="00674AEE">
            <w:pPr>
              <w:pStyle w:val="Tabletext"/>
            </w:pPr>
            <w:r w:rsidRPr="00BB4599">
              <w:t>Not applicable</w:t>
            </w:r>
          </w:p>
        </w:tc>
        <w:tc>
          <w:tcPr>
            <w:tcW w:w="1419" w:type="dxa"/>
            <w:tcBorders>
              <w:bottom w:val="single" w:sz="4" w:space="0" w:color="auto"/>
            </w:tcBorders>
            <w:shd w:val="clear" w:color="auto" w:fill="FFFFFF"/>
          </w:tcPr>
          <w:p w:rsidR="00674AEE" w:rsidRPr="00BB4599" w:rsidRDefault="00674AEE" w:rsidP="00674AEE">
            <w:pPr>
              <w:pStyle w:val="Tabletext"/>
            </w:pPr>
            <w:r w:rsidRPr="00BB4599">
              <w:t>Not applicable</w:t>
            </w:r>
          </w:p>
        </w:tc>
        <w:tc>
          <w:tcPr>
            <w:tcW w:w="1412" w:type="dxa"/>
            <w:tcBorders>
              <w:bottom w:val="single" w:sz="4" w:space="0" w:color="auto"/>
            </w:tcBorders>
            <w:shd w:val="clear" w:color="auto" w:fill="FFFFFF"/>
          </w:tcPr>
          <w:p w:rsidR="00674AEE" w:rsidRPr="00BB4599" w:rsidRDefault="00674AEE" w:rsidP="00674AEE">
            <w:pPr>
              <w:pStyle w:val="Tabletext"/>
            </w:pPr>
            <w:r w:rsidRPr="00BB4599">
              <w:t>0</w:t>
            </w:r>
          </w:p>
        </w:tc>
        <w:tc>
          <w:tcPr>
            <w:tcW w:w="1276" w:type="dxa"/>
            <w:tcBorders>
              <w:bottom w:val="single" w:sz="4" w:space="0" w:color="auto"/>
            </w:tcBorders>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tcBorders>
              <w:bottom w:val="single" w:sz="4" w:space="0" w:color="auto"/>
            </w:tcBorders>
            <w:shd w:val="clear" w:color="auto" w:fill="FFFFFF"/>
          </w:tcPr>
          <w:p w:rsidR="00674AEE" w:rsidRPr="00BB4599" w:rsidRDefault="00674AEE" w:rsidP="00674AEE">
            <w:pPr>
              <w:pStyle w:val="Tabletext"/>
            </w:pPr>
            <w:r>
              <w:t xml:space="preserve">Claims YES, but </w:t>
            </w:r>
            <w:r w:rsidRPr="008B408D">
              <w:rPr>
                <w:color w:val="FF0000"/>
              </w:rPr>
              <w:t xml:space="preserve">not </w:t>
            </w:r>
            <w:r>
              <w:rPr>
                <w:color w:val="FF0000"/>
              </w:rPr>
              <w:t>covered in self-evaluation report</w:t>
            </w:r>
          </w:p>
        </w:tc>
      </w:tr>
      <w:tr w:rsidR="00674AEE" w:rsidRPr="00BB4599" w:rsidTr="0023034B">
        <w:trPr>
          <w:cantSplit/>
          <w:jc w:val="center"/>
        </w:trPr>
        <w:tc>
          <w:tcPr>
            <w:tcW w:w="1841" w:type="dxa"/>
            <w:vMerge w:val="restart"/>
            <w:shd w:val="clear" w:color="auto" w:fill="FFFFFF"/>
          </w:tcPr>
          <w:p w:rsidR="00674AEE" w:rsidRPr="00BB4599" w:rsidRDefault="00674AEE" w:rsidP="00674AEE">
            <w:pPr>
              <w:pStyle w:val="Tabletext"/>
              <w:rPr>
                <w:i/>
                <w:iCs/>
              </w:rPr>
            </w:pPr>
            <w:r w:rsidRPr="00BB4599">
              <w:rPr>
                <w:b/>
              </w:rPr>
              <w:t>5.2.4.3.15</w:t>
            </w:r>
            <w:r w:rsidRPr="00BB4599">
              <w:br/>
              <w:t xml:space="preserve">Bandwidth </w:t>
            </w:r>
            <w:r w:rsidRPr="00BB4599">
              <w:rPr>
                <w:lang w:eastAsia="ja-JP"/>
              </w:rPr>
              <w:t>and Scalability</w:t>
            </w:r>
            <w:r w:rsidRPr="00BB4599">
              <w:br/>
            </w:r>
            <w:r w:rsidRPr="00BB4599">
              <w:rPr>
                <w:i/>
                <w:iCs/>
              </w:rPr>
              <w:t>(4.13)</w:t>
            </w:r>
          </w:p>
        </w:tc>
        <w:tc>
          <w:tcPr>
            <w:tcW w:w="1134" w:type="dxa"/>
            <w:vMerge w:val="restart"/>
            <w:shd w:val="clear" w:color="auto" w:fill="FFFFFF"/>
          </w:tcPr>
          <w:p w:rsidR="00674AEE" w:rsidRPr="00BB4599" w:rsidRDefault="00674AEE" w:rsidP="00674AEE">
            <w:pPr>
              <w:pStyle w:val="Tabletext"/>
            </w:pPr>
            <w:r w:rsidRPr="00BB4599">
              <w:t>Not applicable</w:t>
            </w:r>
          </w:p>
        </w:tc>
        <w:tc>
          <w:tcPr>
            <w:tcW w:w="1560" w:type="dxa"/>
            <w:vMerge w:val="restart"/>
            <w:shd w:val="clear" w:color="auto" w:fill="FFFFFF"/>
          </w:tcPr>
          <w:p w:rsidR="00674AEE" w:rsidRPr="00BB4599" w:rsidRDefault="00674AEE" w:rsidP="00674AEE">
            <w:pPr>
              <w:pStyle w:val="Tabletext"/>
            </w:pPr>
            <w:r w:rsidRPr="00BB4599">
              <w:t>Not applicable</w:t>
            </w:r>
          </w:p>
        </w:tc>
        <w:tc>
          <w:tcPr>
            <w:tcW w:w="1419" w:type="dxa"/>
            <w:vMerge w:val="restart"/>
            <w:shd w:val="clear" w:color="auto" w:fill="FFFFFF"/>
          </w:tcPr>
          <w:p w:rsidR="00674AEE" w:rsidRPr="00BB4599" w:rsidRDefault="00674AEE" w:rsidP="00674AEE">
            <w:pPr>
              <w:pStyle w:val="Tabletext"/>
            </w:pPr>
            <w:r w:rsidRPr="00BB4599">
              <w:t>Not applicable</w:t>
            </w:r>
          </w:p>
        </w:tc>
        <w:tc>
          <w:tcPr>
            <w:tcW w:w="1412" w:type="dxa"/>
            <w:shd w:val="clear" w:color="auto" w:fill="FFFFFF"/>
          </w:tcPr>
          <w:p w:rsidR="00674AEE" w:rsidRPr="00BB4599" w:rsidRDefault="00674AEE" w:rsidP="00674AEE">
            <w:pPr>
              <w:pStyle w:val="Tabletext"/>
            </w:pPr>
            <w:r w:rsidRPr="00BB4599">
              <w:t>At least 100 MHz</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Pr="00BB4599" w:rsidRDefault="00674AEE" w:rsidP="00674AEE">
            <w:pPr>
              <w:pStyle w:val="Tabletext"/>
            </w:pPr>
            <w:r>
              <w:t>Yes</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rPr>
                <w:bCs/>
              </w:rPr>
            </w:pPr>
          </w:p>
        </w:tc>
        <w:tc>
          <w:tcPr>
            <w:tcW w:w="1134" w:type="dxa"/>
            <w:vMerge/>
            <w:shd w:val="clear" w:color="auto" w:fill="FFFFFF"/>
          </w:tcPr>
          <w:p w:rsidR="00674AEE" w:rsidRPr="00BB4599" w:rsidRDefault="00674AEE" w:rsidP="00674AEE">
            <w:pPr>
              <w:pStyle w:val="Tabletext"/>
            </w:pPr>
          </w:p>
        </w:tc>
        <w:tc>
          <w:tcPr>
            <w:tcW w:w="1560" w:type="dxa"/>
            <w:vMerge/>
            <w:shd w:val="clear" w:color="auto" w:fill="FFFFFF"/>
          </w:tcPr>
          <w:p w:rsidR="00674AEE" w:rsidRPr="00BB4599" w:rsidRDefault="00674AEE" w:rsidP="00674AEE">
            <w:pPr>
              <w:pStyle w:val="Tabletext"/>
            </w:pPr>
          </w:p>
        </w:tc>
        <w:tc>
          <w:tcPr>
            <w:tcW w:w="1419" w:type="dxa"/>
            <w:vMerge/>
            <w:shd w:val="clear" w:color="auto" w:fill="FFFFFF"/>
          </w:tcPr>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rPr>
                <w:lang w:eastAsia="ja-JP"/>
              </w:rPr>
            </w:pPr>
            <w:r w:rsidRPr="00BB4599">
              <w:rPr>
                <w:lang w:eastAsia="ja-JP"/>
              </w:rPr>
              <w:t>Up to 1</w:t>
            </w:r>
            <w:r>
              <w:rPr>
                <w:lang w:eastAsia="ja-JP"/>
              </w:rPr>
              <w:t xml:space="preserve"> </w:t>
            </w:r>
            <w:r w:rsidRPr="00BB4599">
              <w:rPr>
                <w:lang w:eastAsia="ja-JP"/>
              </w:rPr>
              <w:t>GHz</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Pr="00BB4599" w:rsidRDefault="00674AEE" w:rsidP="00674AEE">
            <w:pPr>
              <w:pStyle w:val="Tabletext"/>
            </w:pPr>
            <w:r>
              <w:t>Yes</w:t>
            </w:r>
          </w:p>
        </w:tc>
      </w:tr>
      <w:tr w:rsidR="00674AEE" w:rsidRPr="00BB4599" w:rsidTr="0023034B">
        <w:trPr>
          <w:cantSplit/>
          <w:jc w:val="center"/>
        </w:trPr>
        <w:tc>
          <w:tcPr>
            <w:tcW w:w="1841" w:type="dxa"/>
            <w:vMerge/>
            <w:shd w:val="clear" w:color="auto" w:fill="FFFFFF"/>
          </w:tcPr>
          <w:p w:rsidR="00674AEE" w:rsidRPr="00BB4599" w:rsidRDefault="00674AEE" w:rsidP="00674AEE">
            <w:pPr>
              <w:pStyle w:val="Tabletext"/>
              <w:rPr>
                <w:bCs/>
              </w:rPr>
            </w:pPr>
          </w:p>
        </w:tc>
        <w:tc>
          <w:tcPr>
            <w:tcW w:w="1134" w:type="dxa"/>
            <w:vMerge/>
            <w:shd w:val="clear" w:color="auto" w:fill="FFFFFF"/>
          </w:tcPr>
          <w:p w:rsidR="00674AEE" w:rsidRPr="00BB4599" w:rsidRDefault="00674AEE" w:rsidP="00674AEE">
            <w:pPr>
              <w:pStyle w:val="Tabletext"/>
            </w:pPr>
          </w:p>
        </w:tc>
        <w:tc>
          <w:tcPr>
            <w:tcW w:w="1560" w:type="dxa"/>
            <w:vMerge/>
            <w:shd w:val="clear" w:color="auto" w:fill="FFFFFF"/>
          </w:tcPr>
          <w:p w:rsidR="00674AEE" w:rsidRPr="00BB4599" w:rsidRDefault="00674AEE" w:rsidP="00674AEE">
            <w:pPr>
              <w:pStyle w:val="Tabletext"/>
            </w:pPr>
          </w:p>
        </w:tc>
        <w:tc>
          <w:tcPr>
            <w:tcW w:w="1419" w:type="dxa"/>
            <w:vMerge/>
            <w:shd w:val="clear" w:color="auto" w:fill="FFFFFF"/>
          </w:tcPr>
          <w:p w:rsidR="00674AEE" w:rsidRPr="00BB4599" w:rsidRDefault="00674AEE" w:rsidP="00674AEE">
            <w:pPr>
              <w:pStyle w:val="Tabletext"/>
            </w:pPr>
          </w:p>
        </w:tc>
        <w:tc>
          <w:tcPr>
            <w:tcW w:w="1412" w:type="dxa"/>
            <w:shd w:val="clear" w:color="auto" w:fill="FFFFFF"/>
          </w:tcPr>
          <w:p w:rsidR="00674AEE" w:rsidRPr="00BB4599" w:rsidRDefault="00674AEE" w:rsidP="00674AEE">
            <w:pPr>
              <w:pStyle w:val="Tabletext"/>
            </w:pPr>
            <w:r w:rsidRPr="00BB4599">
              <w:rPr>
                <w:rFonts w:ascii="TimesNewRoman" w:hAnsi="TimesNewRoman" w:cs="TimesNewRoman"/>
                <w:lang w:eastAsia="zh-CN"/>
              </w:rPr>
              <w:t>Support of multiple different bandwidth values</w:t>
            </w:r>
            <w:r w:rsidRPr="00BB4599">
              <w:rPr>
                <w:rFonts w:ascii="TimesNewRoman" w:hAnsi="TimesNewRoman" w:cs="TimesNewRoman"/>
                <w:sz w:val="13"/>
                <w:szCs w:val="13"/>
                <w:vertAlign w:val="superscript"/>
                <w:lang w:eastAsia="zh-CN"/>
              </w:rPr>
              <w:t>(4)</w:t>
            </w:r>
          </w:p>
        </w:tc>
        <w:tc>
          <w:tcPr>
            <w:tcW w:w="1276" w:type="dxa"/>
            <w:shd w:val="clear" w:color="auto" w:fill="FFFFFF"/>
          </w:tcPr>
          <w:p w:rsidR="00674AEE" w:rsidRPr="00BB4599" w:rsidRDefault="00674AEE" w:rsidP="00674AEE">
            <w:pPr>
              <w:pStyle w:val="Tabletext"/>
            </w:pPr>
            <w:r w:rsidRPr="00BB4599">
              <w:t></w:t>
            </w:r>
            <w:r w:rsidRPr="00BB4599">
              <w:tab/>
              <w:t>Yes</w:t>
            </w:r>
            <w:r w:rsidRPr="00BB4599">
              <w:br/>
            </w:r>
            <w:r w:rsidRPr="00BB4599">
              <w:t></w:t>
            </w:r>
            <w:r w:rsidRPr="00BB4599">
              <w:tab/>
              <w:t>No</w:t>
            </w:r>
          </w:p>
        </w:tc>
        <w:tc>
          <w:tcPr>
            <w:tcW w:w="2423" w:type="dxa"/>
            <w:shd w:val="clear" w:color="auto" w:fill="FFFFFF"/>
          </w:tcPr>
          <w:p w:rsidR="00674AEE" w:rsidRPr="00BB4599" w:rsidRDefault="00674AEE" w:rsidP="00674AEE">
            <w:pPr>
              <w:pStyle w:val="Tabletext"/>
            </w:pPr>
            <w:r>
              <w:t>Yes</w:t>
            </w:r>
          </w:p>
        </w:tc>
      </w:tr>
    </w:tbl>
    <w:p w:rsidR="00761F42" w:rsidRDefault="003A19F2">
      <w:pPr>
        <w:rPr>
          <w:rFonts w:eastAsiaTheme="minorEastAsia"/>
          <w:color w:val="FF0000"/>
          <w:lang w:eastAsia="zh-CN"/>
        </w:rPr>
      </w:pPr>
      <w:r w:rsidRPr="003A19F2">
        <w:rPr>
          <w:rFonts w:eastAsiaTheme="minorEastAsia" w:hint="eastAsia"/>
          <w:color w:val="FF0000"/>
          <w:lang w:eastAsia="zh-CN"/>
        </w:rPr>
        <w:t xml:space="preserve">Note: </w:t>
      </w:r>
      <w:bookmarkStart w:id="0" w:name="_Hlk13851334"/>
      <w:r w:rsidRPr="003A19F2">
        <w:rPr>
          <w:rFonts w:eastAsiaTheme="minorEastAsia"/>
          <w:color w:val="FF0000"/>
          <w:lang w:eastAsia="zh-CN"/>
        </w:rPr>
        <w:t xml:space="preserve">Parameters applied to link budget evaluation for </w:t>
      </w:r>
      <w:proofErr w:type="spellStart"/>
      <w:r w:rsidRPr="003A19F2">
        <w:rPr>
          <w:rFonts w:eastAsiaTheme="minorEastAsia"/>
          <w:color w:val="FF0000"/>
          <w:lang w:eastAsia="zh-CN"/>
        </w:rPr>
        <w:t>eMBB</w:t>
      </w:r>
      <w:proofErr w:type="spellEnd"/>
      <w:r w:rsidRPr="003A19F2">
        <w:rPr>
          <w:rFonts w:eastAsiaTheme="minorEastAsia"/>
          <w:color w:val="FF0000"/>
          <w:lang w:eastAsia="zh-CN"/>
        </w:rPr>
        <w:t xml:space="preserve">, </w:t>
      </w:r>
      <w:proofErr w:type="spellStart"/>
      <w:r w:rsidRPr="003A19F2">
        <w:rPr>
          <w:rFonts w:eastAsiaTheme="minorEastAsia"/>
          <w:color w:val="FF0000"/>
          <w:lang w:eastAsia="zh-CN"/>
        </w:rPr>
        <w:t>mMTC</w:t>
      </w:r>
      <w:proofErr w:type="spellEnd"/>
      <w:r w:rsidRPr="003A19F2">
        <w:rPr>
          <w:rFonts w:eastAsiaTheme="minorEastAsia"/>
          <w:color w:val="FF0000"/>
          <w:lang w:eastAsia="zh-CN"/>
        </w:rPr>
        <w:t xml:space="preserve"> and URLLC </w:t>
      </w:r>
      <w:bookmarkEnd w:id="0"/>
      <w:r w:rsidRPr="003A19F2">
        <w:rPr>
          <w:rFonts w:eastAsiaTheme="minorEastAsia"/>
          <w:color w:val="FF0000"/>
          <w:lang w:eastAsia="zh-CN"/>
        </w:rPr>
        <w:t>under the component RIT “DECT-2020 NR” RIT are not aligned with those defined in M.2411</w:t>
      </w:r>
    </w:p>
    <w:p w:rsidR="00D8016E" w:rsidRDefault="00D8016E" w:rsidP="00A3755C">
      <w:pPr>
        <w:rPr>
          <w:rFonts w:eastAsiaTheme="minorEastAsia"/>
          <w:color w:val="FF0000"/>
          <w:lang w:eastAsia="zh-CN"/>
        </w:rPr>
      </w:pPr>
    </w:p>
    <w:p w:rsidR="00C00416" w:rsidRDefault="00C00416" w:rsidP="00C00416">
      <w:pPr>
        <w:rPr>
          <w:ins w:id="1" w:author="Author"/>
          <w:rFonts w:eastAsiaTheme="minorEastAsia"/>
          <w:color w:val="FF0000"/>
          <w:lang w:eastAsia="zh-CN"/>
        </w:rPr>
      </w:pPr>
      <w:ins w:id="2" w:author="Author">
        <w:r>
          <w:rPr>
            <w:rFonts w:eastAsiaTheme="minorEastAsia"/>
            <w:color w:val="FF0000"/>
            <w:lang w:eastAsia="zh-CN"/>
          </w:rPr>
          <w:t>Comment: Uplink transmit power in the link budget templates should be 23dBm instead of 24dBm</w:t>
        </w:r>
      </w:ins>
    </w:p>
    <w:p w:rsidR="00C00416" w:rsidRDefault="00C00416" w:rsidP="00C00416">
      <w:pPr>
        <w:rPr>
          <w:ins w:id="3" w:author="Author"/>
          <w:rFonts w:eastAsiaTheme="minorEastAsia"/>
          <w:color w:val="FF0000"/>
          <w:lang w:eastAsia="zh-CN"/>
        </w:rPr>
      </w:pPr>
      <w:ins w:id="4" w:author="Author">
        <w:r>
          <w:rPr>
            <w:rFonts w:eastAsiaTheme="minorEastAsia"/>
            <w:color w:val="FF0000"/>
            <w:lang w:eastAsia="zh-CN"/>
          </w:rPr>
          <w:t>Response: Annex 2 containing the link budget templates has been updated using uplink transmit power of 23dBm</w:t>
        </w:r>
      </w:ins>
    </w:p>
    <w:p w:rsidR="00C00416" w:rsidRDefault="00C00416" w:rsidP="00C00416">
      <w:pPr>
        <w:rPr>
          <w:ins w:id="5" w:author="Author"/>
          <w:rFonts w:eastAsiaTheme="minorEastAsia"/>
          <w:color w:val="FF0000"/>
          <w:lang w:eastAsia="zh-CN"/>
        </w:rPr>
      </w:pPr>
    </w:p>
    <w:p w:rsidR="00C00416" w:rsidRDefault="00C00416" w:rsidP="00C00416">
      <w:pPr>
        <w:rPr>
          <w:ins w:id="6" w:author="Author"/>
          <w:rFonts w:eastAsiaTheme="minorEastAsia"/>
          <w:color w:val="FF0000"/>
          <w:lang w:eastAsia="zh-CN"/>
        </w:rPr>
      </w:pPr>
      <w:ins w:id="7" w:author="Author">
        <w:r>
          <w:rPr>
            <w:rFonts w:eastAsiaTheme="minorEastAsia"/>
            <w:color w:val="FF0000"/>
            <w:lang w:eastAsia="zh-CN"/>
          </w:rPr>
          <w:t>Comment: On which versions of the ITU-R Reports is the submission based?</w:t>
        </w:r>
      </w:ins>
    </w:p>
    <w:p w:rsidR="00C00416" w:rsidRDefault="00C00416" w:rsidP="00C00416">
      <w:pPr>
        <w:rPr>
          <w:ins w:id="8" w:author="Author"/>
          <w:rFonts w:eastAsiaTheme="minorEastAsia"/>
          <w:color w:val="FF0000"/>
          <w:lang w:eastAsia="zh-CN"/>
        </w:rPr>
      </w:pPr>
      <w:ins w:id="9" w:author="Author">
        <w:r>
          <w:rPr>
            <w:rFonts w:eastAsiaTheme="minorEastAsia"/>
            <w:color w:val="FF0000"/>
            <w:lang w:eastAsia="zh-CN"/>
          </w:rPr>
          <w:t>Response: The submission is based on M.2410-0 (11/2017), M.2411-0 (11/2017) and M.2412-0 (11/2017).</w:t>
        </w:r>
      </w:ins>
    </w:p>
    <w:p w:rsidR="00C00416" w:rsidRDefault="00C00416" w:rsidP="00A3755C">
      <w:pPr>
        <w:rPr>
          <w:rFonts w:eastAsiaTheme="minorEastAsia"/>
          <w:color w:val="FF0000"/>
          <w:lang w:eastAsia="zh-CN"/>
        </w:rPr>
      </w:pPr>
    </w:p>
    <w:p w:rsidR="00A3755C" w:rsidRDefault="00A3755C" w:rsidP="00A3755C">
      <w:r>
        <w:rPr>
          <w:rFonts w:eastAsiaTheme="minorEastAsia"/>
          <w:color w:val="FF0000"/>
          <w:lang w:eastAsia="zh-CN"/>
        </w:rPr>
        <w:br w:type="page"/>
      </w:r>
      <w:r>
        <w:rPr>
          <w:b/>
          <w:bCs/>
        </w:rPr>
        <w:t>DECT Response</w:t>
      </w:r>
    </w:p>
    <w:p w:rsidR="00A3755C" w:rsidRPr="00970934" w:rsidRDefault="00A3755C" w:rsidP="00A3755C">
      <w:pPr>
        <w:rPr>
          <w:b/>
          <w:bCs/>
        </w:rPr>
      </w:pPr>
      <w:r w:rsidRPr="00BB4599">
        <w:rPr>
          <w:b/>
        </w:rPr>
        <w:t>5.2.4.3.1</w:t>
      </w:r>
      <w:r>
        <w:rPr>
          <w:b/>
        </w:rPr>
        <w:t xml:space="preserve">, </w:t>
      </w:r>
      <w:r w:rsidRPr="00BB4599">
        <w:rPr>
          <w:b/>
        </w:rPr>
        <w:t>5.2.4.3.</w:t>
      </w:r>
      <w:r>
        <w:rPr>
          <w:b/>
        </w:rPr>
        <w:t xml:space="preserve">2 </w:t>
      </w:r>
      <w:r w:rsidRPr="00970934">
        <w:rPr>
          <w:b/>
          <w:bCs/>
        </w:rPr>
        <w:t xml:space="preserve">Comments on </w:t>
      </w:r>
      <w:proofErr w:type="spellStart"/>
      <w:r w:rsidRPr="00970934">
        <w:rPr>
          <w:b/>
          <w:bCs/>
        </w:rPr>
        <w:t>eMBB</w:t>
      </w:r>
      <w:proofErr w:type="spellEnd"/>
      <w:r>
        <w:rPr>
          <w:b/>
          <w:bCs/>
        </w:rPr>
        <w:t xml:space="preserve"> related</w:t>
      </w:r>
      <w:r w:rsidRPr="00970934">
        <w:rPr>
          <w:b/>
          <w:bCs/>
        </w:rPr>
        <w:t xml:space="preserve"> information</w:t>
      </w:r>
      <w:r>
        <w:rPr>
          <w:b/>
          <w:bCs/>
        </w:rPr>
        <w:t xml:space="preserve"> for DECT-2020</w:t>
      </w:r>
    </w:p>
    <w:p w:rsidR="00A3755C" w:rsidRDefault="00A3755C" w:rsidP="00A3755C">
      <w:r>
        <w:t xml:space="preserve">Any information on </w:t>
      </w:r>
      <w:proofErr w:type="spellStart"/>
      <w:r>
        <w:t>eMBB</w:t>
      </w:r>
      <w:proofErr w:type="spellEnd"/>
      <w:r>
        <w:t xml:space="preserve"> for DECT-2020 is only included as </w:t>
      </w:r>
      <w:r w:rsidR="007E0F93">
        <w:t xml:space="preserve">an </w:t>
      </w:r>
      <w:r>
        <w:t xml:space="preserve">additional information in the submission. We do not claim to support </w:t>
      </w:r>
      <w:proofErr w:type="spellStart"/>
      <w:r>
        <w:t>eMBB</w:t>
      </w:r>
      <w:proofErr w:type="spellEnd"/>
      <w:r>
        <w:t xml:space="preserve"> with DECT-2020.</w:t>
      </w:r>
      <w:r w:rsidR="00201062">
        <w:t xml:space="preserve"> Can be set to “N/A”.</w:t>
      </w:r>
    </w:p>
    <w:p w:rsidR="00A3755C" w:rsidRPr="00970934" w:rsidRDefault="00A3755C" w:rsidP="00A3755C">
      <w:pPr>
        <w:rPr>
          <w:b/>
          <w:bCs/>
        </w:rPr>
      </w:pPr>
      <w:r w:rsidRPr="00BB4599">
        <w:rPr>
          <w:b/>
        </w:rPr>
        <w:t>5.2.4.3.9</w:t>
      </w:r>
      <w:r>
        <w:rPr>
          <w:b/>
        </w:rPr>
        <w:t xml:space="preserve"> </w:t>
      </w:r>
      <w:r w:rsidRPr="00970934">
        <w:rPr>
          <w:b/>
          <w:bCs/>
        </w:rPr>
        <w:t xml:space="preserve">Comments on </w:t>
      </w:r>
      <w:r>
        <w:rPr>
          <w:b/>
          <w:bCs/>
        </w:rPr>
        <w:t xml:space="preserve">connection density evaluation for </w:t>
      </w:r>
      <w:proofErr w:type="spellStart"/>
      <w:r>
        <w:rPr>
          <w:b/>
          <w:bCs/>
        </w:rPr>
        <w:t>mMTC</w:t>
      </w:r>
      <w:proofErr w:type="spellEnd"/>
    </w:p>
    <w:p w:rsidR="00A3755C" w:rsidRDefault="00A3755C" w:rsidP="00A3755C">
      <w:r>
        <w:t xml:space="preserve">As indicated in the submission, there are a few deviations from the ITU parameters for the </w:t>
      </w:r>
      <w:proofErr w:type="spellStart"/>
      <w:r>
        <w:t>mMTC</w:t>
      </w:r>
      <w:proofErr w:type="spellEnd"/>
      <w:r>
        <w:t xml:space="preserve"> simulations. As analysed in more detail </w:t>
      </w:r>
      <w:r w:rsidR="000107E5">
        <w:t>i</w:t>
      </w:r>
      <w:r>
        <w:t xml:space="preserve">n </w:t>
      </w:r>
      <w:r w:rsidR="000107E5">
        <w:t>Annex 1</w:t>
      </w:r>
      <w:r>
        <w:t>, the usage of the exact ITU parameters will only lead to an improvement of the results</w:t>
      </w:r>
      <w:r w:rsidR="007E0F93">
        <w:t xml:space="preserve"> or will not change the results in the submission</w:t>
      </w:r>
      <w:r>
        <w:t xml:space="preserve">. </w:t>
      </w:r>
      <w:r w:rsidRPr="005A3907">
        <w:t>As the provided results are significantly better than the</w:t>
      </w:r>
      <w:r w:rsidR="007E0F93">
        <w:t xml:space="preserve"> IMT-2020</w:t>
      </w:r>
      <w:r w:rsidRPr="005A3907">
        <w:t xml:space="preserve"> minimum requirement, it can be concluded that the criteria of 1 000 000 devices/km2 with given traffic model can easily be met.</w:t>
      </w:r>
    </w:p>
    <w:p w:rsidR="00A3755C" w:rsidRPr="00970934" w:rsidRDefault="00A3755C" w:rsidP="00A3755C">
      <w:pPr>
        <w:rPr>
          <w:b/>
          <w:bCs/>
        </w:rPr>
      </w:pPr>
      <w:r w:rsidRPr="00BB4599">
        <w:rPr>
          <w:b/>
        </w:rPr>
        <w:t>5.2.4.3.11</w:t>
      </w:r>
      <w:r>
        <w:rPr>
          <w:b/>
        </w:rPr>
        <w:t xml:space="preserve"> </w:t>
      </w:r>
      <w:r w:rsidRPr="00970934">
        <w:rPr>
          <w:b/>
          <w:bCs/>
        </w:rPr>
        <w:t xml:space="preserve">Comments on </w:t>
      </w:r>
      <w:r>
        <w:rPr>
          <w:b/>
          <w:bCs/>
        </w:rPr>
        <w:t>reliability evaluation for URLL</w:t>
      </w:r>
      <w:r w:rsidRPr="00970934">
        <w:rPr>
          <w:b/>
          <w:bCs/>
        </w:rPr>
        <w:t>C</w:t>
      </w:r>
    </w:p>
    <w:p w:rsidR="00A3755C" w:rsidRDefault="00A3755C" w:rsidP="00A3755C">
      <w:r>
        <w:t>Not possible to resolve immediately</w:t>
      </w:r>
      <w:r w:rsidR="000107E5">
        <w:t>, because we have to change the setup for the simulation and run additional simulations</w:t>
      </w:r>
      <w:r>
        <w:t>. We would need time until end of August to provide the information.</w:t>
      </w:r>
    </w:p>
    <w:p w:rsidR="00A3755C" w:rsidRPr="0031573B" w:rsidRDefault="00A3755C" w:rsidP="00A3755C">
      <w:pPr>
        <w:rPr>
          <w:b/>
          <w:bCs/>
        </w:rPr>
      </w:pPr>
      <w:r w:rsidRPr="00BB4599">
        <w:rPr>
          <w:b/>
        </w:rPr>
        <w:t>5.2.4.3.14</w:t>
      </w:r>
      <w:r>
        <w:rPr>
          <w:b/>
        </w:rPr>
        <w:t xml:space="preserve"> </w:t>
      </w:r>
      <w:r w:rsidRPr="0031573B">
        <w:rPr>
          <w:b/>
          <w:bCs/>
        </w:rPr>
        <w:t>Comments on ‘Mobility interruption time’</w:t>
      </w:r>
    </w:p>
    <w:p w:rsidR="00A3755C" w:rsidRPr="00AA68D4" w:rsidRDefault="00A3755C" w:rsidP="00A3755C">
      <w:r w:rsidRPr="00AA68D4">
        <w:t>The requirement is met b</w:t>
      </w:r>
      <w:r>
        <w:t>y the ‘seamless handover’ feature of DECT as described in 5.2.3.2.5.1</w:t>
      </w:r>
    </w:p>
    <w:p w:rsidR="000107E5" w:rsidRPr="000107E5" w:rsidRDefault="000107E5" w:rsidP="00A3755C">
      <w:pPr>
        <w:rPr>
          <w:b/>
          <w:bCs/>
        </w:rPr>
      </w:pPr>
      <w:r w:rsidRPr="000107E5">
        <w:rPr>
          <w:b/>
          <w:bCs/>
        </w:rPr>
        <w:t xml:space="preserve">Parameters applied to link budget evaluation for </w:t>
      </w:r>
      <w:proofErr w:type="spellStart"/>
      <w:r w:rsidRPr="000107E5">
        <w:rPr>
          <w:b/>
          <w:bCs/>
        </w:rPr>
        <w:t>eMBB</w:t>
      </w:r>
      <w:proofErr w:type="spellEnd"/>
      <w:r w:rsidRPr="000107E5">
        <w:rPr>
          <w:b/>
          <w:bCs/>
        </w:rPr>
        <w:t xml:space="preserve">, </w:t>
      </w:r>
      <w:proofErr w:type="spellStart"/>
      <w:r w:rsidRPr="000107E5">
        <w:rPr>
          <w:b/>
          <w:bCs/>
        </w:rPr>
        <w:t>mMTC</w:t>
      </w:r>
      <w:proofErr w:type="spellEnd"/>
      <w:r w:rsidRPr="000107E5">
        <w:rPr>
          <w:b/>
          <w:bCs/>
        </w:rPr>
        <w:t xml:space="preserve"> and URLLC</w:t>
      </w:r>
    </w:p>
    <w:p w:rsidR="000107E5" w:rsidRDefault="008C1BF8" w:rsidP="00A3755C">
      <w:r>
        <w:t xml:space="preserve">Link budget for </w:t>
      </w:r>
      <w:proofErr w:type="spellStart"/>
      <w:r w:rsidR="000107E5">
        <w:t>eMBB</w:t>
      </w:r>
      <w:proofErr w:type="spellEnd"/>
      <w:r w:rsidR="000107E5">
        <w:t xml:space="preserve">: </w:t>
      </w:r>
      <w:r w:rsidR="00C567A3">
        <w:t>O</w:t>
      </w:r>
      <w:r w:rsidR="000107E5">
        <w:t xml:space="preserve">nly supplied as additional information. We do not claim to support </w:t>
      </w:r>
      <w:proofErr w:type="spellStart"/>
      <w:r w:rsidR="000107E5">
        <w:t>eMBB</w:t>
      </w:r>
      <w:proofErr w:type="spellEnd"/>
      <w:r w:rsidR="000107E5">
        <w:t xml:space="preserve"> with DECT-2020.</w:t>
      </w:r>
    </w:p>
    <w:p w:rsidR="000107E5" w:rsidRPr="00AA68D4" w:rsidRDefault="008C1BF8" w:rsidP="00A3755C">
      <w:r>
        <w:t xml:space="preserve">Link budget for </w:t>
      </w:r>
      <w:proofErr w:type="spellStart"/>
      <w:r w:rsidR="000107E5">
        <w:t>mMTC</w:t>
      </w:r>
      <w:proofErr w:type="spellEnd"/>
      <w:r w:rsidR="000107E5">
        <w:t xml:space="preserve"> and URLLC</w:t>
      </w:r>
      <w:r w:rsidR="00201062">
        <w:t>: The link budget</w:t>
      </w:r>
      <w:r w:rsidR="00C52EA3">
        <w:t>s</w:t>
      </w:r>
      <w:r w:rsidR="00201062">
        <w:t xml:space="preserve"> </w:t>
      </w:r>
      <w:r w:rsidR="00C52EA3">
        <w:t>have</w:t>
      </w:r>
      <w:r w:rsidR="00A16705">
        <w:t xml:space="preserve"> be</w:t>
      </w:r>
      <w:r w:rsidR="00C52EA3">
        <w:t>en</w:t>
      </w:r>
      <w:r w:rsidR="00A16705">
        <w:t xml:space="preserve"> recalculated using the ITU-parameters</w:t>
      </w:r>
      <w:r w:rsidR="00C52EA3">
        <w:t xml:space="preserve"> and the tables can be found in Annex 2</w:t>
      </w:r>
      <w:r w:rsidR="00A16705">
        <w:t>.</w:t>
      </w:r>
      <w:r w:rsidR="00C52EA3">
        <w:t xml:space="preserve"> As expected, for 700MHz the range increases compared to 2 GHz.</w:t>
      </w:r>
    </w:p>
    <w:p w:rsidR="00A3755C" w:rsidRPr="00AA68D4" w:rsidRDefault="00A3755C" w:rsidP="00A3755C">
      <w:r w:rsidRPr="00AA68D4">
        <w:br w:type="page"/>
      </w:r>
    </w:p>
    <w:p w:rsidR="00A3755C" w:rsidRPr="00272D20" w:rsidRDefault="000107E5" w:rsidP="00A3755C">
      <w:pPr>
        <w:rPr>
          <w:rFonts w:ascii="Arial" w:eastAsia="Times New Roman" w:hAnsi="Arial" w:cs="Arial"/>
          <w:b/>
          <w:bCs/>
          <w:color w:val="222222"/>
          <w:sz w:val="20"/>
          <w:lang w:eastAsia="de-AT"/>
        </w:rPr>
      </w:pPr>
      <w:r>
        <w:rPr>
          <w:rFonts w:ascii="Arial" w:eastAsia="Times New Roman" w:hAnsi="Arial" w:cs="Arial"/>
          <w:b/>
          <w:bCs/>
          <w:color w:val="222222"/>
          <w:sz w:val="20"/>
          <w:lang w:eastAsia="de-AT"/>
        </w:rPr>
        <w:t xml:space="preserve">Annex 1: </w:t>
      </w:r>
      <w:r w:rsidR="00A3755C" w:rsidRPr="00272D20">
        <w:rPr>
          <w:rFonts w:ascii="Arial" w:eastAsia="Times New Roman" w:hAnsi="Arial" w:cs="Arial"/>
          <w:b/>
          <w:bCs/>
          <w:color w:val="222222"/>
          <w:sz w:val="20"/>
          <w:lang w:eastAsia="de-AT"/>
        </w:rPr>
        <w:t xml:space="preserve">Investigation on the influence of the differences in the assumptions for the </w:t>
      </w:r>
      <w:proofErr w:type="spellStart"/>
      <w:r w:rsidR="00A3755C">
        <w:rPr>
          <w:rFonts w:ascii="Arial" w:eastAsia="Times New Roman" w:hAnsi="Arial" w:cs="Arial"/>
          <w:b/>
          <w:bCs/>
          <w:color w:val="222222"/>
          <w:sz w:val="20"/>
          <w:lang w:eastAsia="de-AT"/>
        </w:rPr>
        <w:t>mMTC</w:t>
      </w:r>
      <w:proofErr w:type="spellEnd"/>
      <w:r w:rsidR="00A3755C">
        <w:rPr>
          <w:rFonts w:ascii="Arial" w:eastAsia="Times New Roman" w:hAnsi="Arial" w:cs="Arial"/>
          <w:b/>
          <w:bCs/>
          <w:color w:val="222222"/>
          <w:sz w:val="20"/>
          <w:lang w:eastAsia="de-AT"/>
        </w:rPr>
        <w:t xml:space="preserve"> </w:t>
      </w:r>
      <w:r w:rsidR="00A3755C" w:rsidRPr="00272D20">
        <w:rPr>
          <w:rFonts w:ascii="Arial" w:eastAsia="Times New Roman" w:hAnsi="Arial" w:cs="Arial"/>
          <w:b/>
          <w:bCs/>
          <w:color w:val="222222"/>
          <w:sz w:val="20"/>
          <w:lang w:eastAsia="de-AT"/>
        </w:rPr>
        <w:t>simulations</w:t>
      </w:r>
      <w:r w:rsidR="00A3755C">
        <w:rPr>
          <w:rFonts w:ascii="Arial" w:eastAsia="Times New Roman" w:hAnsi="Arial" w:cs="Arial"/>
          <w:b/>
          <w:bCs/>
          <w:color w:val="222222"/>
          <w:sz w:val="20"/>
          <w:lang w:eastAsia="de-AT"/>
        </w:rPr>
        <w:t xml:space="preserve"> for DECT-2020</w:t>
      </w:r>
    </w:p>
    <w:p w:rsidR="00A3755C" w:rsidRPr="00FC5A1F" w:rsidRDefault="00A3755C" w:rsidP="00A3755C">
      <w:pPr>
        <w:rPr>
          <w:rFonts w:ascii="Arial" w:eastAsia="Times New Roman" w:hAnsi="Arial" w:cs="Arial"/>
          <w:b/>
          <w:bCs/>
          <w:color w:val="222222"/>
          <w:sz w:val="20"/>
          <w:lang w:eastAsia="de-AT"/>
        </w:rPr>
      </w:pPr>
      <w:r w:rsidRPr="00FC5A1F">
        <w:rPr>
          <w:rFonts w:ascii="Arial" w:eastAsia="Times New Roman" w:hAnsi="Arial" w:cs="Arial"/>
          <w:b/>
          <w:bCs/>
          <w:color w:val="222222"/>
          <w:sz w:val="20"/>
          <w:lang w:eastAsia="de-AT"/>
        </w:rPr>
        <w:t>Carrier frequency for evaluation</w:t>
      </w:r>
    </w:p>
    <w:p w:rsidR="00A3755C" w:rsidRPr="00272D20" w:rsidRDefault="00A3755C" w:rsidP="00A3755C">
      <w:pPr>
        <w:rPr>
          <w:rFonts w:ascii="Arial" w:eastAsia="Times New Roman" w:hAnsi="Arial" w:cs="Arial"/>
          <w:color w:val="222222"/>
          <w:sz w:val="20"/>
          <w:lang w:eastAsia="de-AT"/>
        </w:rPr>
      </w:pPr>
      <w:r w:rsidRPr="00272D20">
        <w:rPr>
          <w:rFonts w:ascii="Arial" w:eastAsia="Times New Roman" w:hAnsi="Arial" w:cs="Arial"/>
          <w:color w:val="222222"/>
          <w:sz w:val="20"/>
          <w:lang w:eastAsia="de-AT"/>
        </w:rPr>
        <w:t xml:space="preserve">Carrier frequency for evaluation was changed from 700MHz to 1900MHz thus propagation of signal is generally more difficult. </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rial" w:eastAsia="Times New Roman" w:hAnsi="Arial" w:cs="Arial"/>
          <w:color w:val="222222"/>
          <w:sz w:val="20"/>
          <w:szCs w:val="20"/>
          <w:lang w:val="en-GB" w:eastAsia="de-AT"/>
        </w:rPr>
        <w:t>Therefore using the ITU-value is expected to improve the results</w:t>
      </w:r>
    </w:p>
    <w:p w:rsidR="00A3755C" w:rsidRPr="00FC5A1F" w:rsidRDefault="00A3755C" w:rsidP="00A3755C">
      <w:pPr>
        <w:rPr>
          <w:rFonts w:ascii="Arial" w:eastAsia="Times New Roman" w:hAnsi="Arial" w:cs="Arial"/>
          <w:b/>
          <w:bCs/>
          <w:color w:val="222222"/>
          <w:sz w:val="20"/>
          <w:lang w:eastAsia="de-AT"/>
        </w:rPr>
      </w:pPr>
      <w:r w:rsidRPr="00FC5A1F">
        <w:rPr>
          <w:rFonts w:ascii="Arial" w:eastAsia="Times New Roman" w:hAnsi="Arial" w:cs="Arial"/>
          <w:b/>
          <w:bCs/>
          <w:color w:val="222222"/>
          <w:sz w:val="20"/>
          <w:lang w:eastAsia="de-AT"/>
        </w:rPr>
        <w:t>BS antenna height and channel model</w:t>
      </w:r>
    </w:p>
    <w:p w:rsidR="00A3755C" w:rsidRDefault="00A3755C" w:rsidP="00A3755C">
      <w:pPr>
        <w:rPr>
          <w:rFonts w:ascii="Arial" w:eastAsia="Times New Roman" w:hAnsi="Arial" w:cs="Arial"/>
          <w:color w:val="222222"/>
          <w:sz w:val="20"/>
          <w:lang w:eastAsia="de-AT"/>
        </w:rPr>
      </w:pPr>
      <w:r w:rsidRPr="0040332B">
        <w:rPr>
          <w:rFonts w:ascii="&amp;quot" w:eastAsia="Times New Roman" w:hAnsi="&amp;quot" w:cs="Arial"/>
          <w:color w:val="222222"/>
          <w:lang w:eastAsia="de-AT"/>
        </w:rPr>
        <w:t>BS antenna height was change</w:t>
      </w:r>
      <w:r>
        <w:rPr>
          <w:rFonts w:ascii="&amp;quot" w:eastAsia="Times New Roman" w:hAnsi="&amp;quot" w:cs="Arial"/>
          <w:color w:val="222222"/>
          <w:lang w:eastAsia="de-AT"/>
        </w:rPr>
        <w:t>d</w:t>
      </w:r>
      <w:r w:rsidRPr="0040332B">
        <w:rPr>
          <w:rFonts w:ascii="&amp;quot" w:eastAsia="Times New Roman" w:hAnsi="&amp;quot" w:cs="Arial"/>
          <w:color w:val="222222"/>
          <w:lang w:eastAsia="de-AT"/>
        </w:rPr>
        <w:t xml:space="preserve"> from 25m to 5 meters</w:t>
      </w:r>
      <w:r>
        <w:rPr>
          <w:rFonts w:ascii="&amp;quot" w:eastAsia="Times New Roman" w:hAnsi="&amp;quot" w:cs="Arial"/>
          <w:color w:val="222222"/>
          <w:lang w:eastAsia="de-AT"/>
        </w:rPr>
        <w:t xml:space="preserve"> and subsequently </w:t>
      </w:r>
      <w:r w:rsidRPr="00272D20">
        <w:rPr>
          <w:rFonts w:ascii="&amp;quot" w:eastAsia="Times New Roman" w:hAnsi="&amp;quot" w:cs="Arial"/>
          <w:color w:val="222222"/>
          <w:lang w:eastAsia="de-AT"/>
        </w:rPr>
        <w:t xml:space="preserve">as BS </w:t>
      </w:r>
      <w:r>
        <w:rPr>
          <w:rFonts w:ascii="&amp;quot" w:eastAsia="Times New Roman" w:hAnsi="&amp;quot" w:cs="Arial"/>
          <w:color w:val="222222"/>
          <w:lang w:eastAsia="de-AT"/>
        </w:rPr>
        <w:t xml:space="preserve">is </w:t>
      </w:r>
      <w:r w:rsidRPr="00272D20">
        <w:rPr>
          <w:rFonts w:ascii="&amp;quot" w:eastAsia="Times New Roman" w:hAnsi="&amp;quot" w:cs="Arial"/>
          <w:color w:val="222222"/>
          <w:lang w:eastAsia="de-AT"/>
        </w:rPr>
        <w:t>at lower height</w:t>
      </w:r>
      <w:r>
        <w:rPr>
          <w:rFonts w:ascii="&amp;quot" w:eastAsia="Times New Roman" w:hAnsi="&amp;quot" w:cs="Arial"/>
          <w:color w:val="222222"/>
          <w:lang w:eastAsia="de-AT"/>
        </w:rPr>
        <w:t xml:space="preserve"> the c</w:t>
      </w:r>
      <w:r w:rsidRPr="00272D20">
        <w:rPr>
          <w:rFonts w:ascii="&amp;quot" w:eastAsia="Times New Roman" w:hAnsi="&amp;quot" w:cs="Arial"/>
          <w:color w:val="222222"/>
          <w:lang w:eastAsia="de-AT"/>
        </w:rPr>
        <w:t xml:space="preserve">hannel model </w:t>
      </w:r>
      <w:r>
        <w:rPr>
          <w:rFonts w:ascii="&amp;quot" w:eastAsia="Times New Roman" w:hAnsi="&amp;quot" w:cs="Arial"/>
          <w:color w:val="222222"/>
          <w:lang w:eastAsia="de-AT"/>
        </w:rPr>
        <w:t xml:space="preserve">has to be </w:t>
      </w:r>
      <w:r w:rsidRPr="00272D20">
        <w:rPr>
          <w:rFonts w:ascii="&amp;quot" w:eastAsia="Times New Roman" w:hAnsi="&amp;quot" w:cs="Arial"/>
          <w:color w:val="222222"/>
          <w:lang w:eastAsia="de-AT"/>
        </w:rPr>
        <w:t xml:space="preserve">changed from urban macro to </w:t>
      </w:r>
      <w:r>
        <w:rPr>
          <w:rFonts w:ascii="&amp;quot" w:eastAsia="Times New Roman" w:hAnsi="&amp;quot" w:cs="Arial"/>
          <w:color w:val="222222"/>
          <w:lang w:eastAsia="de-AT"/>
        </w:rPr>
        <w:t>u</w:t>
      </w:r>
      <w:r w:rsidRPr="00272D20">
        <w:rPr>
          <w:rFonts w:ascii="&amp;quot" w:eastAsia="Times New Roman" w:hAnsi="&amp;quot" w:cs="Arial"/>
          <w:color w:val="222222"/>
          <w:lang w:eastAsia="de-AT"/>
        </w:rPr>
        <w:t>rban street canyon.</w:t>
      </w:r>
      <w:r>
        <w:rPr>
          <w:rFonts w:ascii="&amp;quot" w:eastAsia="Times New Roman" w:hAnsi="&amp;quot" w:cs="Arial"/>
          <w:color w:val="222222"/>
          <w:lang w:eastAsia="de-AT"/>
        </w:rPr>
        <w:t xml:space="preserve"> This change m</w:t>
      </w:r>
      <w:r w:rsidRPr="0040332B">
        <w:rPr>
          <w:rFonts w:ascii="&amp;quot" w:eastAsia="Times New Roman" w:hAnsi="&amp;quot" w:cs="Arial"/>
          <w:color w:val="222222"/>
          <w:lang w:eastAsia="de-AT"/>
        </w:rPr>
        <w:t>ak</w:t>
      </w:r>
      <w:r>
        <w:rPr>
          <w:rFonts w:ascii="&amp;quot" w:eastAsia="Times New Roman" w:hAnsi="&amp;quot" w:cs="Arial"/>
          <w:color w:val="222222"/>
          <w:lang w:eastAsia="de-AT"/>
        </w:rPr>
        <w:t>es</w:t>
      </w:r>
      <w:r w:rsidRPr="0040332B">
        <w:rPr>
          <w:rFonts w:ascii="&amp;quot" w:eastAsia="Times New Roman" w:hAnsi="&amp;quot" w:cs="Arial"/>
          <w:color w:val="222222"/>
          <w:lang w:eastAsia="de-AT"/>
        </w:rPr>
        <w:t xml:space="preserve"> </w:t>
      </w:r>
      <w:r>
        <w:rPr>
          <w:rFonts w:ascii="&amp;quot" w:eastAsia="Times New Roman" w:hAnsi="&amp;quot" w:cs="Arial"/>
          <w:color w:val="222222"/>
          <w:lang w:eastAsia="de-AT"/>
        </w:rPr>
        <w:t>the</w:t>
      </w:r>
      <w:r w:rsidRPr="0040332B">
        <w:rPr>
          <w:rFonts w:ascii="&amp;quot" w:eastAsia="Times New Roman" w:hAnsi="&amp;quot" w:cs="Arial"/>
          <w:color w:val="222222"/>
          <w:lang w:eastAsia="de-AT"/>
        </w:rPr>
        <w:t xml:space="preserve"> signal more difficult to propagate from/to BS</w:t>
      </w:r>
      <w:r w:rsidR="007E0F93">
        <w:rPr>
          <w:rFonts w:ascii="&amp;quot" w:eastAsia="Times New Roman" w:hAnsi="&amp;quot" w:cs="Arial"/>
          <w:color w:val="222222"/>
          <w:lang w:eastAsia="de-AT"/>
        </w:rPr>
        <w:t xml:space="preserve"> and devices in the mesh deployment</w:t>
      </w:r>
      <w:r>
        <w:rPr>
          <w:rFonts w:ascii="&amp;quot" w:eastAsia="Times New Roman" w:hAnsi="&amp;quot" w:cs="Arial"/>
          <w:color w:val="222222"/>
          <w:lang w:eastAsia="de-AT"/>
        </w:rPr>
        <w:t>.</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mp;quot" w:eastAsia="Times New Roman" w:hAnsi="&amp;quot" w:cs="Arial"/>
          <w:color w:val="222222"/>
          <w:lang w:val="en-US" w:eastAsia="de-AT"/>
        </w:rPr>
        <w:t>Therefore using the ITU-assumption is expected to improve the results.</w:t>
      </w:r>
    </w:p>
    <w:p w:rsidR="00A3755C" w:rsidRPr="00FC5A1F" w:rsidRDefault="00A3755C" w:rsidP="00A3755C">
      <w:pPr>
        <w:rPr>
          <w:rFonts w:ascii="Arial" w:eastAsia="Times New Roman" w:hAnsi="Arial" w:cs="Arial"/>
          <w:b/>
          <w:bCs/>
          <w:color w:val="222222"/>
          <w:sz w:val="20"/>
          <w:lang w:eastAsia="de-AT"/>
        </w:rPr>
      </w:pPr>
      <w:r w:rsidRPr="00FC5A1F">
        <w:rPr>
          <w:rFonts w:ascii="Arial" w:eastAsia="Times New Roman" w:hAnsi="Arial" w:cs="Arial"/>
          <w:b/>
          <w:bCs/>
          <w:color w:val="222222"/>
          <w:sz w:val="20"/>
          <w:lang w:eastAsia="de-AT"/>
        </w:rPr>
        <w:t xml:space="preserve">Total </w:t>
      </w:r>
      <w:proofErr w:type="spellStart"/>
      <w:r w:rsidRPr="00FC5A1F">
        <w:rPr>
          <w:rFonts w:ascii="Arial" w:eastAsia="Times New Roman" w:hAnsi="Arial" w:cs="Arial"/>
          <w:b/>
          <w:bCs/>
          <w:color w:val="222222"/>
          <w:sz w:val="20"/>
          <w:lang w:eastAsia="de-AT"/>
        </w:rPr>
        <w:t>Tx</w:t>
      </w:r>
      <w:proofErr w:type="spellEnd"/>
      <w:r w:rsidRPr="00FC5A1F">
        <w:rPr>
          <w:rFonts w:ascii="Arial" w:eastAsia="Times New Roman" w:hAnsi="Arial" w:cs="Arial"/>
          <w:b/>
          <w:bCs/>
          <w:color w:val="222222"/>
          <w:sz w:val="20"/>
          <w:lang w:eastAsia="de-AT"/>
        </w:rPr>
        <w:t xml:space="preserve"> Power per </w:t>
      </w:r>
      <w:proofErr w:type="spellStart"/>
      <w:r w:rsidRPr="00FC5A1F">
        <w:rPr>
          <w:rFonts w:ascii="Arial" w:eastAsia="Times New Roman" w:hAnsi="Arial" w:cs="Arial"/>
          <w:b/>
          <w:bCs/>
          <w:color w:val="222222"/>
          <w:sz w:val="20"/>
          <w:lang w:eastAsia="de-AT"/>
        </w:rPr>
        <w:t>TRxP</w:t>
      </w:r>
      <w:proofErr w:type="spellEnd"/>
      <w:r w:rsidRPr="00FC5A1F">
        <w:rPr>
          <w:rFonts w:ascii="Arial" w:eastAsia="Times New Roman" w:hAnsi="Arial" w:cs="Arial"/>
          <w:b/>
          <w:bCs/>
          <w:color w:val="222222"/>
          <w:sz w:val="20"/>
          <w:lang w:eastAsia="de-AT"/>
        </w:rPr>
        <w:t xml:space="preserve"> in BS/sink</w:t>
      </w:r>
    </w:p>
    <w:p w:rsidR="00A3755C" w:rsidRDefault="00A3755C" w:rsidP="00A3755C">
      <w:pPr>
        <w:rPr>
          <w:rFonts w:ascii="Arial" w:eastAsia="Times New Roman" w:hAnsi="Arial" w:cs="Arial"/>
          <w:color w:val="222222"/>
          <w:sz w:val="20"/>
          <w:lang w:eastAsia="de-AT"/>
        </w:rPr>
      </w:pPr>
      <w:r w:rsidRPr="0040332B">
        <w:rPr>
          <w:rFonts w:ascii="&amp;quot" w:eastAsia="Times New Roman" w:hAnsi="&amp;quot" w:cs="Arial"/>
          <w:color w:val="222222"/>
          <w:lang w:eastAsia="de-AT"/>
        </w:rPr>
        <w:t>BS TX power reduced from 46dBm to 23dBm</w:t>
      </w:r>
      <w:r>
        <w:rPr>
          <w:rFonts w:ascii="&amp;quot" w:eastAsia="Times New Roman" w:hAnsi="&amp;quot" w:cs="Arial"/>
          <w:color w:val="222222"/>
          <w:lang w:eastAsia="de-AT"/>
        </w:rPr>
        <w:t>. The higher ITU value will increase the range.</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mp;quot" w:eastAsia="Times New Roman" w:hAnsi="&amp;quot" w:cs="Arial"/>
          <w:color w:val="222222"/>
          <w:lang w:val="en-US" w:eastAsia="de-AT"/>
        </w:rPr>
        <w:t>Using the ITU-value will improve the results</w:t>
      </w:r>
      <w:r w:rsidR="007E0F93">
        <w:rPr>
          <w:rFonts w:ascii="&amp;quot" w:eastAsia="Times New Roman" w:hAnsi="&amp;quot" w:cs="Arial"/>
          <w:color w:val="222222"/>
          <w:lang w:val="en-US" w:eastAsia="de-AT"/>
        </w:rPr>
        <w:t xml:space="preserve"> and link reliability</w:t>
      </w:r>
      <w:r w:rsidRPr="00080D81">
        <w:rPr>
          <w:rFonts w:ascii="&amp;quot" w:eastAsia="Times New Roman" w:hAnsi="&amp;quot" w:cs="Arial"/>
          <w:color w:val="222222"/>
          <w:lang w:val="en-US" w:eastAsia="de-AT"/>
        </w:rPr>
        <w:t>.</w:t>
      </w:r>
    </w:p>
    <w:p w:rsidR="00A3755C" w:rsidRPr="0089321E" w:rsidRDefault="00A3755C" w:rsidP="00A3755C">
      <w:pPr>
        <w:rPr>
          <w:rFonts w:ascii="Arial" w:eastAsia="Times New Roman" w:hAnsi="Arial" w:cs="Arial"/>
          <w:b/>
          <w:bCs/>
          <w:color w:val="222222"/>
          <w:sz w:val="20"/>
          <w:lang w:eastAsia="de-AT"/>
        </w:rPr>
      </w:pPr>
      <w:r w:rsidRPr="0089321E">
        <w:rPr>
          <w:rFonts w:ascii="Arial" w:eastAsia="Times New Roman" w:hAnsi="Arial" w:cs="Arial"/>
          <w:b/>
          <w:bCs/>
          <w:color w:val="222222"/>
          <w:sz w:val="20"/>
          <w:lang w:eastAsia="de-AT"/>
        </w:rPr>
        <w:t>Device deployment</w:t>
      </w:r>
    </w:p>
    <w:p w:rsidR="00A3755C" w:rsidRDefault="00A3755C" w:rsidP="00A3755C">
      <w:pPr>
        <w:rPr>
          <w:rFonts w:ascii="Arial" w:eastAsia="Times New Roman" w:hAnsi="Arial" w:cs="Arial"/>
          <w:color w:val="222222"/>
          <w:sz w:val="20"/>
          <w:lang w:eastAsia="de-AT"/>
        </w:rPr>
      </w:pPr>
      <w:r w:rsidRPr="0040332B">
        <w:rPr>
          <w:rFonts w:ascii="Arial" w:eastAsia="Times New Roman" w:hAnsi="Arial" w:cs="Arial"/>
          <w:color w:val="222222"/>
          <w:sz w:val="20"/>
          <w:lang w:eastAsia="de-AT"/>
        </w:rPr>
        <w:t>As the device density is practically 1 device/m</w:t>
      </w:r>
      <w:r w:rsidRPr="0040332B">
        <w:rPr>
          <w:rFonts w:ascii="Arial" w:eastAsia="Times New Roman" w:hAnsi="Arial" w:cs="Arial"/>
          <w:color w:val="222222"/>
          <w:sz w:val="14"/>
          <w:szCs w:val="14"/>
          <w:vertAlign w:val="superscript"/>
          <w:lang w:eastAsia="de-AT"/>
        </w:rPr>
        <w:t>2</w:t>
      </w:r>
      <w:r w:rsidRPr="0040332B">
        <w:rPr>
          <w:rFonts w:ascii="Arial" w:eastAsia="Times New Roman" w:hAnsi="Arial" w:cs="Arial"/>
          <w:color w:val="222222"/>
          <w:sz w:val="20"/>
          <w:lang w:eastAsia="de-AT"/>
        </w:rPr>
        <w:t>, (uniform distribution) the modelling of outdoor/indoor with mesh does not make really difference. We rather used NLOS for all</w:t>
      </w:r>
      <w:r w:rsidR="007E0F93">
        <w:rPr>
          <w:rFonts w:ascii="Arial" w:eastAsia="Times New Roman" w:hAnsi="Arial" w:cs="Arial"/>
          <w:color w:val="222222"/>
          <w:sz w:val="20"/>
          <w:lang w:eastAsia="de-AT"/>
        </w:rPr>
        <w:t xml:space="preserve"> links in the simulation.</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mp;quot" w:eastAsia="Times New Roman" w:hAnsi="&amp;quot" w:cs="Arial"/>
          <w:color w:val="222222"/>
          <w:lang w:val="en-US" w:eastAsia="de-AT"/>
        </w:rPr>
        <w:t>Using the ITU-assumption will give about the same results.</w:t>
      </w:r>
    </w:p>
    <w:p w:rsidR="00A3755C" w:rsidRPr="00D9346D" w:rsidRDefault="00A3755C" w:rsidP="00A3755C">
      <w:pPr>
        <w:rPr>
          <w:rFonts w:ascii="Arial" w:eastAsia="Times New Roman" w:hAnsi="Arial" w:cs="Arial"/>
          <w:b/>
          <w:bCs/>
          <w:color w:val="222222"/>
          <w:sz w:val="20"/>
          <w:lang w:eastAsia="de-AT"/>
        </w:rPr>
      </w:pPr>
      <w:r w:rsidRPr="00D9346D">
        <w:rPr>
          <w:rFonts w:ascii="Arial" w:eastAsia="Times New Roman" w:hAnsi="Arial" w:cs="Arial"/>
          <w:b/>
          <w:bCs/>
          <w:color w:val="222222"/>
          <w:sz w:val="20"/>
          <w:lang w:eastAsia="de-AT"/>
        </w:rPr>
        <w:t>UE mobility model and speeds of interest</w:t>
      </w:r>
    </w:p>
    <w:p w:rsidR="00A3755C" w:rsidRDefault="00A3755C" w:rsidP="00A3755C">
      <w:pPr>
        <w:rPr>
          <w:rFonts w:ascii="Arial" w:eastAsia="Times New Roman" w:hAnsi="Arial" w:cs="Arial"/>
          <w:color w:val="222222"/>
          <w:sz w:val="20"/>
          <w:lang w:eastAsia="de-AT"/>
        </w:rPr>
      </w:pPr>
      <w:r w:rsidRPr="00D9346D">
        <w:rPr>
          <w:rFonts w:ascii="Arial" w:eastAsia="Times New Roman" w:hAnsi="Arial" w:cs="Arial"/>
          <w:color w:val="222222"/>
          <w:sz w:val="20"/>
          <w:lang w:eastAsia="de-AT"/>
        </w:rPr>
        <w:t>For single packet transmission that takes 0.416ms, the 3 km</w:t>
      </w:r>
      <w:r>
        <w:rPr>
          <w:rFonts w:ascii="Arial" w:eastAsia="Times New Roman" w:hAnsi="Arial" w:cs="Arial"/>
          <w:color w:val="222222"/>
          <w:sz w:val="20"/>
          <w:lang w:eastAsia="de-AT"/>
        </w:rPr>
        <w:t>/h</w:t>
      </w:r>
      <w:r w:rsidRPr="00D9346D">
        <w:rPr>
          <w:rFonts w:ascii="Arial" w:eastAsia="Times New Roman" w:hAnsi="Arial" w:cs="Arial"/>
          <w:color w:val="222222"/>
          <w:sz w:val="20"/>
          <w:lang w:eastAsia="de-AT"/>
        </w:rPr>
        <w:t xml:space="preserve"> velocity does not really make </w:t>
      </w:r>
      <w:r>
        <w:rPr>
          <w:rFonts w:ascii="Arial" w:eastAsia="Times New Roman" w:hAnsi="Arial" w:cs="Arial"/>
          <w:color w:val="222222"/>
          <w:sz w:val="20"/>
          <w:lang w:eastAsia="de-AT"/>
        </w:rPr>
        <w:t xml:space="preserve">any </w:t>
      </w:r>
      <w:r w:rsidRPr="00D9346D">
        <w:rPr>
          <w:rFonts w:ascii="Arial" w:eastAsia="Times New Roman" w:hAnsi="Arial" w:cs="Arial"/>
          <w:color w:val="222222"/>
          <w:sz w:val="20"/>
          <w:lang w:eastAsia="de-AT"/>
        </w:rPr>
        <w:t>difference</w:t>
      </w:r>
      <w:r w:rsidR="007E0F93">
        <w:rPr>
          <w:rFonts w:ascii="Arial" w:eastAsia="Times New Roman" w:hAnsi="Arial" w:cs="Arial"/>
          <w:color w:val="222222"/>
          <w:sz w:val="20"/>
          <w:lang w:eastAsia="de-AT"/>
        </w:rPr>
        <w:t xml:space="preserve"> for the performance</w:t>
      </w:r>
      <w:r w:rsidRPr="00D9346D">
        <w:rPr>
          <w:rFonts w:ascii="Arial" w:eastAsia="Times New Roman" w:hAnsi="Arial" w:cs="Arial"/>
          <w:color w:val="222222"/>
          <w:sz w:val="20"/>
          <w:lang w:eastAsia="de-AT"/>
        </w:rPr>
        <w:t>. This was anyhow taken into account in</w:t>
      </w:r>
      <w:r w:rsidR="007E0F93">
        <w:rPr>
          <w:rFonts w:ascii="Arial" w:eastAsia="Times New Roman" w:hAnsi="Arial" w:cs="Arial"/>
          <w:color w:val="222222"/>
          <w:sz w:val="20"/>
          <w:lang w:eastAsia="de-AT"/>
        </w:rPr>
        <w:t xml:space="preserve"> the</w:t>
      </w:r>
      <w:r w:rsidRPr="00D9346D">
        <w:rPr>
          <w:rFonts w:ascii="Arial" w:eastAsia="Times New Roman" w:hAnsi="Arial" w:cs="Arial"/>
          <w:color w:val="222222"/>
          <w:sz w:val="20"/>
          <w:lang w:eastAsia="de-AT"/>
        </w:rPr>
        <w:t xml:space="preserve"> link simulation, which were used </w:t>
      </w:r>
      <w:r w:rsidR="007E0F93">
        <w:rPr>
          <w:rFonts w:ascii="Arial" w:eastAsia="Times New Roman" w:hAnsi="Arial" w:cs="Arial"/>
          <w:color w:val="222222"/>
          <w:sz w:val="20"/>
          <w:lang w:eastAsia="de-AT"/>
        </w:rPr>
        <w:t>to define the</w:t>
      </w:r>
      <w:r>
        <w:rPr>
          <w:rFonts w:ascii="Arial" w:eastAsia="Times New Roman" w:hAnsi="Arial" w:cs="Arial"/>
          <w:color w:val="222222"/>
          <w:sz w:val="20"/>
          <w:lang w:eastAsia="de-AT"/>
        </w:rPr>
        <w:t xml:space="preserve"> </w:t>
      </w:r>
      <w:r w:rsidRPr="00D9346D">
        <w:rPr>
          <w:rFonts w:ascii="Arial" w:eastAsia="Times New Roman" w:hAnsi="Arial" w:cs="Arial"/>
          <w:color w:val="222222"/>
          <w:sz w:val="20"/>
          <w:lang w:eastAsia="de-AT"/>
        </w:rPr>
        <w:t>SNR/BER mapping for packet transmission</w:t>
      </w:r>
      <w:r w:rsidR="007E0F93">
        <w:rPr>
          <w:rFonts w:ascii="Arial" w:eastAsia="Times New Roman" w:hAnsi="Arial" w:cs="Arial"/>
          <w:color w:val="222222"/>
          <w:sz w:val="20"/>
          <w:lang w:eastAsia="de-AT"/>
        </w:rPr>
        <w:t xml:space="preserve"> applied in the simulation</w:t>
      </w:r>
      <w:r w:rsidRPr="00D9346D">
        <w:rPr>
          <w:rFonts w:ascii="Arial" w:eastAsia="Times New Roman" w:hAnsi="Arial" w:cs="Arial"/>
          <w:color w:val="222222"/>
          <w:sz w:val="20"/>
          <w:lang w:eastAsia="de-AT"/>
        </w:rPr>
        <w:t>.</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mp;quot" w:eastAsia="Times New Roman" w:hAnsi="&amp;quot" w:cs="Arial"/>
          <w:color w:val="222222"/>
          <w:lang w:val="en-US" w:eastAsia="de-AT"/>
        </w:rPr>
        <w:t>Using the ITU-assumption will give about the same results.</w:t>
      </w:r>
    </w:p>
    <w:p w:rsidR="00A3755C" w:rsidRPr="00D9346D" w:rsidRDefault="00A3755C" w:rsidP="00A3755C">
      <w:pPr>
        <w:rPr>
          <w:rFonts w:ascii="Arial" w:eastAsia="Times New Roman" w:hAnsi="Arial" w:cs="Arial"/>
          <w:b/>
          <w:bCs/>
          <w:color w:val="222222"/>
          <w:sz w:val="20"/>
          <w:lang w:eastAsia="de-AT"/>
        </w:rPr>
      </w:pPr>
      <w:r w:rsidRPr="00D9346D">
        <w:rPr>
          <w:rFonts w:ascii="Arial" w:eastAsia="Times New Roman" w:hAnsi="Arial" w:cs="Arial"/>
          <w:b/>
          <w:bCs/>
          <w:color w:val="222222"/>
          <w:sz w:val="20"/>
          <w:lang w:eastAsia="de-AT"/>
        </w:rPr>
        <w:t>BS noise figure</w:t>
      </w:r>
      <w:r>
        <w:rPr>
          <w:rFonts w:ascii="Arial" w:eastAsia="Times New Roman" w:hAnsi="Arial" w:cs="Arial"/>
          <w:b/>
          <w:bCs/>
          <w:color w:val="222222"/>
          <w:sz w:val="20"/>
          <w:lang w:eastAsia="de-AT"/>
        </w:rPr>
        <w:t xml:space="preserve"> and </w:t>
      </w:r>
      <w:r w:rsidRPr="00D9346D">
        <w:rPr>
          <w:rFonts w:ascii="Arial" w:eastAsia="Times New Roman" w:hAnsi="Arial" w:cs="Arial"/>
          <w:b/>
          <w:bCs/>
          <w:color w:val="222222"/>
          <w:sz w:val="20"/>
          <w:lang w:eastAsia="de-AT"/>
        </w:rPr>
        <w:t>BS/sink antenna element gain</w:t>
      </w:r>
    </w:p>
    <w:p w:rsidR="00A3755C" w:rsidRDefault="00A3755C" w:rsidP="00A3755C">
      <w:pPr>
        <w:rPr>
          <w:rFonts w:ascii="Arial" w:eastAsia="Times New Roman" w:hAnsi="Arial" w:cs="Arial"/>
          <w:color w:val="222222"/>
          <w:sz w:val="20"/>
          <w:lang w:eastAsia="de-AT"/>
        </w:rPr>
      </w:pPr>
      <w:r>
        <w:rPr>
          <w:rFonts w:ascii="Arial" w:eastAsia="Times New Roman" w:hAnsi="Arial" w:cs="Arial"/>
          <w:color w:val="222222"/>
          <w:sz w:val="20"/>
          <w:lang w:eastAsia="de-AT"/>
        </w:rPr>
        <w:t xml:space="preserve">BS noise figure was changed from 5dB to 7dB and antenna gain was changed from 8dBi to 0dBi. The </w:t>
      </w:r>
      <w:r w:rsidR="007E0F93">
        <w:rPr>
          <w:rFonts w:ascii="Arial" w:eastAsia="Times New Roman" w:hAnsi="Arial" w:cs="Arial"/>
          <w:color w:val="222222"/>
          <w:sz w:val="20"/>
          <w:lang w:eastAsia="de-AT"/>
        </w:rPr>
        <w:t xml:space="preserve">higher noise figure and lower antenna gain are reducing </w:t>
      </w:r>
      <w:r>
        <w:rPr>
          <w:rFonts w:ascii="Arial" w:eastAsia="Times New Roman" w:hAnsi="Arial" w:cs="Arial"/>
          <w:color w:val="222222"/>
          <w:sz w:val="20"/>
          <w:lang w:eastAsia="de-AT"/>
        </w:rPr>
        <w:t>the range</w:t>
      </w:r>
      <w:r w:rsidR="007E0F93">
        <w:rPr>
          <w:rFonts w:ascii="Arial" w:eastAsia="Times New Roman" w:hAnsi="Arial" w:cs="Arial"/>
          <w:color w:val="222222"/>
          <w:sz w:val="20"/>
          <w:lang w:eastAsia="de-AT"/>
        </w:rPr>
        <w:t xml:space="preserve"> of a link</w:t>
      </w:r>
      <w:r>
        <w:rPr>
          <w:rFonts w:ascii="Arial" w:eastAsia="Times New Roman" w:hAnsi="Arial" w:cs="Arial"/>
          <w:color w:val="222222"/>
          <w:sz w:val="20"/>
          <w:lang w:eastAsia="de-AT"/>
        </w:rPr>
        <w:t>. With the ITU assumption the range would be increased, which could only improve the results.</w:t>
      </w:r>
    </w:p>
    <w:p w:rsidR="00A3755C" w:rsidRPr="00080D81" w:rsidRDefault="00A3755C" w:rsidP="00A3755C">
      <w:pPr>
        <w:pStyle w:val="ListParagraph"/>
        <w:numPr>
          <w:ilvl w:val="0"/>
          <w:numId w:val="2"/>
        </w:numPr>
        <w:spacing w:after="0" w:line="240" w:lineRule="auto"/>
        <w:rPr>
          <w:rFonts w:ascii="Arial" w:eastAsia="Times New Roman" w:hAnsi="Arial" w:cs="Arial"/>
          <w:color w:val="222222"/>
          <w:sz w:val="20"/>
          <w:szCs w:val="20"/>
          <w:lang w:val="en-GB" w:eastAsia="de-AT"/>
        </w:rPr>
      </w:pPr>
      <w:r w:rsidRPr="00080D81">
        <w:rPr>
          <w:rFonts w:ascii="&amp;quot" w:eastAsia="Times New Roman" w:hAnsi="&amp;quot" w:cs="Arial"/>
          <w:color w:val="222222"/>
          <w:lang w:val="en-US" w:eastAsia="de-AT"/>
        </w:rPr>
        <w:t>Using the ITU-assumption will give the same or better results.</w:t>
      </w:r>
    </w:p>
    <w:p w:rsidR="00A3755C" w:rsidRDefault="00A3755C" w:rsidP="00A3755C">
      <w:pPr>
        <w:rPr>
          <w:rFonts w:ascii="Arial" w:eastAsia="Times New Roman" w:hAnsi="Arial" w:cs="Arial"/>
          <w:color w:val="222222"/>
          <w:sz w:val="20"/>
          <w:lang w:eastAsia="de-AT"/>
        </w:rPr>
      </w:pPr>
    </w:p>
    <w:p w:rsidR="00A3755C" w:rsidRPr="00AD4D2B" w:rsidRDefault="00A3755C" w:rsidP="00A3755C">
      <w:pPr>
        <w:rPr>
          <w:rFonts w:ascii="Arial" w:eastAsia="Times New Roman" w:hAnsi="Arial" w:cs="Arial"/>
          <w:b/>
          <w:bCs/>
          <w:color w:val="222222"/>
          <w:sz w:val="20"/>
          <w:lang w:eastAsia="de-AT"/>
        </w:rPr>
      </w:pPr>
      <w:r w:rsidRPr="00AD4D2B">
        <w:rPr>
          <w:rFonts w:ascii="Arial" w:eastAsia="Times New Roman" w:hAnsi="Arial" w:cs="Arial"/>
          <w:b/>
          <w:bCs/>
          <w:color w:val="222222"/>
          <w:sz w:val="20"/>
          <w:lang w:eastAsia="de-AT"/>
        </w:rPr>
        <w:t>Summary</w:t>
      </w:r>
    </w:p>
    <w:p w:rsidR="00A3755C" w:rsidRDefault="00A3755C" w:rsidP="00A3755C">
      <w:pPr>
        <w:rPr>
          <w:rFonts w:ascii="Arial" w:eastAsia="Times New Roman" w:hAnsi="Arial" w:cs="Arial"/>
          <w:color w:val="222222"/>
          <w:sz w:val="20"/>
          <w:lang w:eastAsia="de-AT"/>
        </w:rPr>
      </w:pPr>
      <w:r>
        <w:rPr>
          <w:rFonts w:ascii="Arial" w:eastAsia="Times New Roman" w:hAnsi="Arial" w:cs="Arial"/>
          <w:color w:val="222222"/>
          <w:sz w:val="20"/>
          <w:lang w:eastAsia="de-AT"/>
        </w:rPr>
        <w:t>With the modified parameters</w:t>
      </w:r>
      <w:r w:rsidR="007E0F93">
        <w:rPr>
          <w:rFonts w:ascii="Arial" w:eastAsia="Times New Roman" w:hAnsi="Arial" w:cs="Arial"/>
          <w:color w:val="222222"/>
          <w:sz w:val="20"/>
          <w:lang w:eastAsia="de-AT"/>
        </w:rPr>
        <w:t xml:space="preserve"> used in the submission</w:t>
      </w:r>
      <w:r>
        <w:rPr>
          <w:rFonts w:ascii="Arial" w:eastAsia="Times New Roman" w:hAnsi="Arial" w:cs="Arial"/>
          <w:color w:val="222222"/>
          <w:sz w:val="20"/>
          <w:lang w:eastAsia="de-AT"/>
        </w:rPr>
        <w:t xml:space="preserve"> it is </w:t>
      </w:r>
      <w:r w:rsidRPr="00AD4D2B">
        <w:rPr>
          <w:rFonts w:ascii="Arial" w:eastAsia="Times New Roman" w:hAnsi="Arial" w:cs="Arial"/>
          <w:color w:val="222222"/>
          <w:sz w:val="20"/>
          <w:lang w:eastAsia="de-AT"/>
        </w:rPr>
        <w:t xml:space="preserve">more difficult to meet the </w:t>
      </w:r>
      <w:r>
        <w:rPr>
          <w:rFonts w:ascii="Arial" w:eastAsia="Times New Roman" w:hAnsi="Arial" w:cs="Arial"/>
          <w:color w:val="222222"/>
          <w:sz w:val="20"/>
          <w:lang w:eastAsia="de-AT"/>
        </w:rPr>
        <w:t xml:space="preserve">minimum </w:t>
      </w:r>
      <w:r w:rsidRPr="00AD4D2B">
        <w:rPr>
          <w:rFonts w:ascii="Arial" w:eastAsia="Times New Roman" w:hAnsi="Arial" w:cs="Arial"/>
          <w:color w:val="222222"/>
          <w:sz w:val="20"/>
          <w:lang w:eastAsia="de-AT"/>
        </w:rPr>
        <w:t>requirement</w:t>
      </w:r>
      <w:r>
        <w:rPr>
          <w:rFonts w:ascii="Arial" w:eastAsia="Times New Roman" w:hAnsi="Arial" w:cs="Arial"/>
          <w:color w:val="222222"/>
          <w:sz w:val="20"/>
          <w:lang w:eastAsia="de-AT"/>
        </w:rPr>
        <w:t>. When using the ITU values, then for each parameter the effect would be either an improvement of the result or practically the same result. In overall, using the ITU values will improve the result.</w:t>
      </w:r>
    </w:p>
    <w:p w:rsidR="00A3755C" w:rsidRPr="00D856B4" w:rsidRDefault="00A3755C" w:rsidP="00A3755C">
      <w:pPr>
        <w:rPr>
          <w:rFonts w:ascii="Arial" w:eastAsia="Times New Roman" w:hAnsi="Arial" w:cs="Arial"/>
          <w:b/>
          <w:bCs/>
          <w:color w:val="222222"/>
          <w:sz w:val="20"/>
          <w:lang w:eastAsia="de-AT"/>
        </w:rPr>
      </w:pPr>
      <w:r w:rsidRPr="00D856B4">
        <w:rPr>
          <w:rFonts w:ascii="Arial" w:eastAsia="Times New Roman" w:hAnsi="Arial" w:cs="Arial"/>
          <w:b/>
          <w:bCs/>
          <w:color w:val="222222"/>
          <w:sz w:val="20"/>
          <w:lang w:eastAsia="de-AT"/>
        </w:rPr>
        <w:t xml:space="preserve">As the provided results are significantly better than the minimum requirement, it can be concluded that when using the ITU values the </w:t>
      </w:r>
      <w:r w:rsidRPr="0040332B">
        <w:rPr>
          <w:rFonts w:ascii="Arial" w:eastAsia="Times New Roman" w:hAnsi="Arial" w:cs="Arial"/>
          <w:b/>
          <w:bCs/>
          <w:color w:val="222222"/>
          <w:sz w:val="20"/>
          <w:lang w:eastAsia="de-AT"/>
        </w:rPr>
        <w:t>criteria of 1 000 000 devices/km</w:t>
      </w:r>
      <w:r w:rsidRPr="0040332B">
        <w:rPr>
          <w:rFonts w:ascii="Arial" w:eastAsia="Times New Roman" w:hAnsi="Arial" w:cs="Arial"/>
          <w:b/>
          <w:bCs/>
          <w:color w:val="222222"/>
          <w:sz w:val="14"/>
          <w:szCs w:val="14"/>
          <w:vertAlign w:val="superscript"/>
          <w:lang w:eastAsia="de-AT"/>
        </w:rPr>
        <w:t>2</w:t>
      </w:r>
      <w:r w:rsidRPr="0040332B">
        <w:rPr>
          <w:rFonts w:ascii="Arial" w:eastAsia="Times New Roman" w:hAnsi="Arial" w:cs="Arial"/>
          <w:b/>
          <w:bCs/>
          <w:color w:val="222222"/>
          <w:sz w:val="20"/>
          <w:lang w:eastAsia="de-AT"/>
        </w:rPr>
        <w:t xml:space="preserve"> with given traffic model</w:t>
      </w:r>
      <w:r w:rsidRPr="00D856B4">
        <w:rPr>
          <w:rFonts w:ascii="Arial" w:eastAsia="Times New Roman" w:hAnsi="Arial" w:cs="Arial"/>
          <w:b/>
          <w:bCs/>
          <w:color w:val="222222"/>
          <w:sz w:val="20"/>
          <w:lang w:eastAsia="de-AT"/>
        </w:rPr>
        <w:t xml:space="preserve"> can easily be met.</w:t>
      </w:r>
    </w:p>
    <w:p w:rsidR="00A3755C" w:rsidRDefault="00A3755C" w:rsidP="00A3755C">
      <w:pPr>
        <w:rPr>
          <w:rFonts w:ascii="Arial" w:eastAsia="Times New Roman" w:hAnsi="Arial" w:cs="Arial"/>
          <w:color w:val="222222"/>
          <w:sz w:val="20"/>
          <w:lang w:eastAsia="de-AT"/>
        </w:rPr>
      </w:pPr>
    </w:p>
    <w:p w:rsidR="00A3755C" w:rsidRDefault="00A3755C" w:rsidP="00144635">
      <w:pPr>
        <w:tabs>
          <w:tab w:val="clear" w:pos="1134"/>
          <w:tab w:val="clear" w:pos="1871"/>
          <w:tab w:val="clear" w:pos="2268"/>
          <w:tab w:val="left" w:pos="8268"/>
        </w:tabs>
        <w:rPr>
          <w:rFonts w:ascii="Arial" w:eastAsia="Times New Roman" w:hAnsi="Arial" w:cs="Arial"/>
          <w:color w:val="222222"/>
          <w:sz w:val="20"/>
          <w:lang w:eastAsia="de-AT"/>
        </w:rPr>
      </w:pPr>
    </w:p>
    <w:p w:rsidR="00A3755C" w:rsidRDefault="00A3755C" w:rsidP="00A3755C">
      <w:pPr>
        <w:rPr>
          <w:rFonts w:ascii="Arial" w:eastAsia="Times New Roman" w:hAnsi="Arial" w:cs="Arial"/>
          <w:color w:val="222222"/>
          <w:sz w:val="20"/>
          <w:lang w:eastAsia="de-AT"/>
        </w:rPr>
      </w:pPr>
      <w:r>
        <w:rPr>
          <w:rFonts w:ascii="Arial" w:eastAsia="Times New Roman" w:hAnsi="Arial" w:cs="Arial"/>
          <w:color w:val="222222"/>
          <w:sz w:val="20"/>
          <w:lang w:eastAsia="de-AT"/>
        </w:rPr>
        <w:t xml:space="preserve">Other merits of the </w:t>
      </w:r>
      <w:r w:rsidR="00144635">
        <w:rPr>
          <w:rFonts w:ascii="Arial" w:eastAsia="Times New Roman" w:hAnsi="Arial" w:cs="Arial"/>
          <w:color w:val="222222"/>
          <w:sz w:val="20"/>
          <w:lang w:eastAsia="de-AT"/>
        </w:rPr>
        <w:t xml:space="preserve">simulation methodology in the </w:t>
      </w:r>
      <w:r>
        <w:rPr>
          <w:rFonts w:ascii="Arial" w:eastAsia="Times New Roman" w:hAnsi="Arial" w:cs="Arial"/>
          <w:color w:val="222222"/>
          <w:sz w:val="20"/>
          <w:lang w:eastAsia="de-AT"/>
        </w:rPr>
        <w:t xml:space="preserve">provided </w:t>
      </w:r>
      <w:r w:rsidR="00144635">
        <w:rPr>
          <w:rFonts w:ascii="Arial" w:eastAsia="Times New Roman" w:hAnsi="Arial" w:cs="Arial"/>
          <w:color w:val="222222"/>
          <w:sz w:val="20"/>
          <w:lang w:eastAsia="de-AT"/>
        </w:rPr>
        <w:t>results</w:t>
      </w:r>
    </w:p>
    <w:p w:rsidR="00A3755C" w:rsidRPr="0040332B" w:rsidRDefault="00144635" w:rsidP="00A3755C">
      <w:pPr>
        <w:numPr>
          <w:ilvl w:val="0"/>
          <w:numId w:val="1"/>
        </w:numPr>
        <w:tabs>
          <w:tab w:val="clear" w:pos="1134"/>
          <w:tab w:val="clear" w:pos="1871"/>
          <w:tab w:val="clear" w:pos="2268"/>
        </w:tabs>
        <w:overflowPunct/>
        <w:autoSpaceDE/>
        <w:autoSpaceDN/>
        <w:adjustRightInd/>
        <w:spacing w:before="0"/>
        <w:textAlignment w:val="auto"/>
        <w:rPr>
          <w:rFonts w:ascii="&amp;quot" w:eastAsia="Times New Roman" w:hAnsi="&amp;quot" w:cs="Arial"/>
          <w:color w:val="222222"/>
          <w:lang w:eastAsia="de-AT"/>
        </w:rPr>
      </w:pPr>
      <w:r>
        <w:rPr>
          <w:rFonts w:ascii="&amp;quot" w:eastAsia="Times New Roman" w:hAnsi="&amp;quot" w:cs="Arial"/>
          <w:color w:val="222222"/>
          <w:lang w:eastAsia="de-AT"/>
        </w:rPr>
        <w:t>We used n</w:t>
      </w:r>
      <w:r w:rsidR="00A3755C" w:rsidRPr="0040332B">
        <w:rPr>
          <w:rFonts w:ascii="&amp;quot" w:eastAsia="Times New Roman" w:hAnsi="&amp;quot" w:cs="Arial"/>
          <w:color w:val="222222"/>
          <w:lang w:eastAsia="de-AT"/>
        </w:rPr>
        <w:t xml:space="preserve">on buffer </w:t>
      </w:r>
      <w:r>
        <w:rPr>
          <w:rFonts w:ascii="&amp;quot" w:eastAsia="Times New Roman" w:hAnsi="&amp;quot" w:cs="Arial"/>
          <w:color w:val="222222"/>
          <w:lang w:eastAsia="de-AT"/>
        </w:rPr>
        <w:t xml:space="preserve">assumption in the </w:t>
      </w:r>
      <w:r w:rsidR="00A3755C" w:rsidRPr="0040332B">
        <w:rPr>
          <w:rFonts w:ascii="&amp;quot" w:eastAsia="Times New Roman" w:hAnsi="&amp;quot" w:cs="Arial"/>
          <w:color w:val="222222"/>
          <w:lang w:eastAsia="de-AT"/>
        </w:rPr>
        <w:t xml:space="preserve">simulation, which models channel access accurately. </w:t>
      </w:r>
      <w:r>
        <w:rPr>
          <w:rFonts w:ascii="&amp;quot" w:eastAsia="Times New Roman" w:hAnsi="&amp;quot" w:cs="Arial"/>
          <w:color w:val="222222"/>
          <w:lang w:eastAsia="de-AT"/>
        </w:rPr>
        <w:t xml:space="preserve">We also consider the </w:t>
      </w:r>
      <w:r w:rsidR="00A3755C" w:rsidRPr="0040332B">
        <w:rPr>
          <w:rFonts w:ascii="&amp;quot" w:eastAsia="Times New Roman" w:hAnsi="&amp;quot" w:cs="Arial"/>
          <w:color w:val="222222"/>
          <w:lang w:eastAsia="de-AT"/>
        </w:rPr>
        <w:t>sharing access to random device</w:t>
      </w:r>
      <w:r>
        <w:rPr>
          <w:rFonts w:ascii="&amp;quot" w:eastAsia="Times New Roman" w:hAnsi="&amp;quot" w:cs="Arial"/>
          <w:color w:val="222222"/>
          <w:lang w:eastAsia="de-AT"/>
        </w:rPr>
        <w:t>s</w:t>
      </w:r>
      <w:r w:rsidR="00A3755C" w:rsidRPr="0040332B">
        <w:rPr>
          <w:rFonts w:ascii="&amp;quot" w:eastAsia="Times New Roman" w:hAnsi="&amp;quot" w:cs="Arial"/>
          <w:color w:val="222222"/>
          <w:lang w:eastAsia="de-AT"/>
        </w:rPr>
        <w:t xml:space="preserve"> that needs to transmit data, which is the most difficult part for high number of devices system</w:t>
      </w:r>
      <w:r>
        <w:rPr>
          <w:rFonts w:ascii="&amp;quot" w:eastAsia="Times New Roman" w:hAnsi="&amp;quot" w:cs="Arial"/>
          <w:color w:val="222222"/>
          <w:lang w:eastAsia="de-AT"/>
        </w:rPr>
        <w:t xml:space="preserve"> analysis</w:t>
      </w:r>
      <w:r w:rsidR="00A3755C" w:rsidRPr="0040332B">
        <w:rPr>
          <w:rFonts w:ascii="&amp;quot" w:eastAsia="Times New Roman" w:hAnsi="&amp;quot" w:cs="Arial"/>
          <w:color w:val="222222"/>
          <w:lang w:eastAsia="de-AT"/>
        </w:rPr>
        <w:t xml:space="preserve">. Any full buffer simulation would easily ignore this as </w:t>
      </w:r>
      <w:r>
        <w:rPr>
          <w:rFonts w:ascii="&amp;quot" w:eastAsia="Times New Roman" w:hAnsi="&amp;quot" w:cs="Arial"/>
          <w:color w:val="222222"/>
          <w:lang w:eastAsia="de-AT"/>
        </w:rPr>
        <w:t xml:space="preserve">the </w:t>
      </w:r>
      <w:r w:rsidR="00A3755C" w:rsidRPr="0040332B">
        <w:rPr>
          <w:rFonts w:ascii="&amp;quot" w:eastAsia="Times New Roman" w:hAnsi="&amp;quot" w:cs="Arial"/>
          <w:color w:val="222222"/>
          <w:lang w:eastAsia="de-AT"/>
        </w:rPr>
        <w:t>overhead of sharing radio resource is ignored.</w:t>
      </w:r>
    </w:p>
    <w:p w:rsidR="00A3755C" w:rsidRDefault="00A3755C" w:rsidP="00A3755C">
      <w:pPr>
        <w:numPr>
          <w:ilvl w:val="0"/>
          <w:numId w:val="1"/>
        </w:numPr>
        <w:tabs>
          <w:tab w:val="clear" w:pos="1134"/>
          <w:tab w:val="clear" w:pos="1871"/>
          <w:tab w:val="clear" w:pos="2268"/>
        </w:tabs>
        <w:overflowPunct/>
        <w:autoSpaceDE/>
        <w:autoSpaceDN/>
        <w:adjustRightInd/>
        <w:spacing w:before="0"/>
        <w:textAlignment w:val="auto"/>
        <w:rPr>
          <w:rFonts w:ascii="&amp;quot" w:eastAsia="Times New Roman" w:hAnsi="&amp;quot" w:cs="Arial"/>
          <w:color w:val="222222"/>
          <w:lang w:eastAsia="de-AT"/>
        </w:rPr>
      </w:pPr>
      <w:r w:rsidRPr="0040332B">
        <w:rPr>
          <w:rFonts w:ascii="&amp;quot" w:eastAsia="Times New Roman" w:hAnsi="&amp;quot" w:cs="Arial"/>
          <w:color w:val="222222"/>
          <w:lang w:eastAsia="de-AT"/>
        </w:rPr>
        <w:t xml:space="preserve">Also acknowledgement for data transmission were explicitly modelled. </w:t>
      </w:r>
    </w:p>
    <w:p w:rsidR="00C52EA3" w:rsidRDefault="00C52EA3">
      <w:pPr>
        <w:tabs>
          <w:tab w:val="clear" w:pos="1134"/>
          <w:tab w:val="clear" w:pos="1871"/>
          <w:tab w:val="clear" w:pos="2268"/>
        </w:tabs>
        <w:overflowPunct/>
        <w:autoSpaceDE/>
        <w:autoSpaceDN/>
        <w:adjustRightInd/>
        <w:spacing w:before="0" w:after="160" w:line="259" w:lineRule="auto"/>
        <w:textAlignment w:val="auto"/>
        <w:rPr>
          <w:rFonts w:ascii="&amp;quot" w:eastAsia="Times New Roman" w:hAnsi="&amp;quot" w:cs="Arial"/>
          <w:color w:val="222222"/>
          <w:lang w:eastAsia="de-AT"/>
        </w:rPr>
      </w:pPr>
      <w:r>
        <w:rPr>
          <w:rFonts w:ascii="&amp;quot" w:eastAsia="Times New Roman" w:hAnsi="&amp;quot" w:cs="Arial"/>
          <w:color w:val="222222"/>
          <w:lang w:eastAsia="de-AT"/>
        </w:rPr>
        <w:br w:type="page"/>
      </w:r>
    </w:p>
    <w:p w:rsidR="00C52EA3" w:rsidRDefault="00C52EA3" w:rsidP="00C52EA3">
      <w:pPr>
        <w:rPr>
          <w:rFonts w:ascii="Arial" w:eastAsia="Times New Roman" w:hAnsi="Arial" w:cs="Arial"/>
          <w:b/>
          <w:bCs/>
          <w:color w:val="222222"/>
          <w:sz w:val="20"/>
          <w:lang w:eastAsia="de-AT"/>
        </w:rPr>
      </w:pPr>
      <w:r>
        <w:rPr>
          <w:rFonts w:ascii="Arial" w:eastAsia="Times New Roman" w:hAnsi="Arial" w:cs="Arial"/>
          <w:b/>
          <w:bCs/>
          <w:color w:val="222222"/>
          <w:sz w:val="20"/>
          <w:lang w:eastAsia="de-AT"/>
        </w:rPr>
        <w:t>Annex 2: Link budget templates for DECT-2020</w:t>
      </w:r>
    </w:p>
    <w:p w:rsidR="00C567A3" w:rsidRPr="00272D20" w:rsidRDefault="00C567A3" w:rsidP="00C52EA3">
      <w:pPr>
        <w:rPr>
          <w:rFonts w:ascii="Arial" w:eastAsia="Times New Roman" w:hAnsi="Arial" w:cs="Arial"/>
          <w:b/>
          <w:bCs/>
          <w:color w:val="222222"/>
          <w:sz w:val="20"/>
          <w:lang w:eastAsia="de-AT"/>
        </w:rPr>
      </w:pPr>
    </w:p>
    <w:p w:rsidR="00661CAE" w:rsidRPr="00D6242D" w:rsidRDefault="00661CAE" w:rsidP="00661CAE">
      <w:pPr>
        <w:pStyle w:val="Tabletext"/>
        <w:rPr>
          <w:rFonts w:eastAsiaTheme="minorEastAsia"/>
          <w:i/>
          <w:color w:val="0070C0"/>
          <w:szCs w:val="22"/>
          <w:lang w:eastAsia="zh-CN"/>
        </w:rPr>
      </w:pPr>
      <w:r w:rsidRPr="00D6242D">
        <w:rPr>
          <w:rFonts w:eastAsiaTheme="minorEastAsia"/>
          <w:i/>
          <w:color w:val="0070C0"/>
          <w:szCs w:val="22"/>
          <w:lang w:eastAsia="zh-CN"/>
        </w:rPr>
        <w:t>5.2.3.3.2</w:t>
      </w:r>
      <w:r w:rsidRPr="00D6242D">
        <w:rPr>
          <w:rFonts w:eastAsiaTheme="minorEastAsia"/>
          <w:i/>
          <w:color w:val="0070C0"/>
          <w:szCs w:val="22"/>
          <w:lang w:eastAsia="zh-CN"/>
        </w:rPr>
        <w:tab/>
        <w:t>Urban Macro-</w:t>
      </w:r>
      <w:proofErr w:type="spellStart"/>
      <w:r>
        <w:rPr>
          <w:rFonts w:eastAsiaTheme="minorEastAsia"/>
          <w:i/>
          <w:color w:val="0070C0"/>
          <w:szCs w:val="22"/>
          <w:lang w:eastAsia="zh-CN"/>
        </w:rPr>
        <w:t>mMT</w:t>
      </w:r>
      <w:r w:rsidRPr="00D6242D">
        <w:rPr>
          <w:rFonts w:eastAsiaTheme="minorEastAsia"/>
          <w:i/>
          <w:color w:val="0070C0"/>
          <w:szCs w:val="22"/>
          <w:lang w:eastAsia="zh-CN"/>
        </w:rPr>
        <w:t>C</w:t>
      </w:r>
      <w:proofErr w:type="spellEnd"/>
      <w:r w:rsidRPr="00D6242D">
        <w:rPr>
          <w:rFonts w:eastAsiaTheme="minorEastAsia"/>
          <w:i/>
          <w:color w:val="0070C0"/>
          <w:szCs w:val="22"/>
          <w:lang w:eastAsia="zh-CN"/>
        </w:rPr>
        <w:t xml:space="preserve"> environment</w:t>
      </w:r>
      <w:r>
        <w:rPr>
          <w:rFonts w:eastAsiaTheme="minorEastAsia"/>
          <w:i/>
          <w:color w:val="0070C0"/>
          <w:szCs w:val="22"/>
          <w:lang w:eastAsia="zh-CN"/>
        </w:rPr>
        <w:t xml:space="preserve"> for DECT-2020 NR</w:t>
      </w:r>
    </w:p>
    <w:p w:rsidR="00661CAE" w:rsidRPr="00D6242D" w:rsidRDefault="00661CAE" w:rsidP="00661CAE">
      <w:pPr>
        <w:pStyle w:val="Tabletext"/>
        <w:rPr>
          <w:rFonts w:eastAsiaTheme="minorEastAsia"/>
          <w:i/>
          <w:color w:val="0070C0"/>
          <w:szCs w:val="22"/>
          <w:lang w:eastAsia="zh-CN"/>
        </w:rPr>
      </w:pPr>
      <w:r w:rsidRPr="00D6242D">
        <w:rPr>
          <w:rFonts w:eastAsiaTheme="minorEastAsia"/>
          <w:i/>
          <w:color w:val="0070C0"/>
          <w:szCs w:val="22"/>
          <w:lang w:eastAsia="zh-CN"/>
        </w:rPr>
        <w:t xml:space="preserve">For the purpose of </w:t>
      </w:r>
      <w:r>
        <w:rPr>
          <w:rFonts w:eastAsiaTheme="minorEastAsia"/>
          <w:i/>
          <w:color w:val="0070C0"/>
          <w:szCs w:val="22"/>
          <w:lang w:eastAsia="zh-CN"/>
        </w:rPr>
        <w:t>TABLE</w:t>
      </w:r>
      <w:r w:rsidRPr="00D6242D">
        <w:rPr>
          <w:rFonts w:eastAsiaTheme="minorEastAsia"/>
          <w:i/>
          <w:color w:val="0070C0"/>
          <w:szCs w:val="22"/>
          <w:lang w:eastAsia="zh-CN"/>
        </w:rPr>
        <w:t xml:space="preserve"> </w:t>
      </w:r>
      <w:r>
        <w:rPr>
          <w:rFonts w:eastAsiaTheme="minorEastAsia"/>
          <w:i/>
          <w:color w:val="0070C0"/>
          <w:szCs w:val="22"/>
          <w:lang w:eastAsia="zh-CN"/>
        </w:rPr>
        <w:t>4</w:t>
      </w:r>
      <w:r w:rsidRPr="00D6242D">
        <w:rPr>
          <w:rFonts w:eastAsiaTheme="minorEastAsia"/>
          <w:i/>
          <w:color w:val="0070C0"/>
          <w:szCs w:val="22"/>
          <w:lang w:eastAsia="zh-CN"/>
        </w:rPr>
        <w:t xml:space="preserve"> calculations, the system configuration is according to parameters shown in the table below.</w:t>
      </w:r>
    </w:p>
    <w:p w:rsidR="00661CAE" w:rsidRPr="00B77942" w:rsidRDefault="00661CAE" w:rsidP="00661CAE">
      <w:pPr>
        <w:pStyle w:val="TH"/>
        <w:rPr>
          <w:i/>
          <w:color w:val="0070C0"/>
        </w:rPr>
      </w:pPr>
      <w:r w:rsidRPr="00B77942">
        <w:rPr>
          <w:i/>
          <w:color w:val="0070C0"/>
        </w:rPr>
        <w:t xml:space="preserve">Table </w:t>
      </w:r>
      <w:r w:rsidRPr="00B77942">
        <w:rPr>
          <w:i/>
          <w:color w:val="0070C0"/>
        </w:rPr>
        <w:fldChar w:fldCharType="begin"/>
      </w:r>
      <w:r w:rsidRPr="00B77942">
        <w:rPr>
          <w:i/>
          <w:color w:val="0070C0"/>
        </w:rPr>
        <w:instrText xml:space="preserve"> SEQ Table \* ARABIC </w:instrText>
      </w:r>
      <w:r w:rsidRPr="00B77942">
        <w:rPr>
          <w:i/>
          <w:color w:val="0070C0"/>
        </w:rPr>
        <w:fldChar w:fldCharType="separate"/>
      </w:r>
      <w:r>
        <w:rPr>
          <w:i/>
          <w:noProof/>
          <w:color w:val="0070C0"/>
        </w:rPr>
        <w:t>11</w:t>
      </w:r>
      <w:r w:rsidRPr="00B77942">
        <w:rPr>
          <w:i/>
          <w:color w:val="0070C0"/>
        </w:rPr>
        <w:fldChar w:fldCharType="end"/>
      </w:r>
      <w:r w:rsidRPr="00B77942">
        <w:rPr>
          <w:i/>
          <w:color w:val="0070C0"/>
        </w:rPr>
        <w:t xml:space="preserve">: </w:t>
      </w:r>
      <w:r w:rsidRPr="00D6242D">
        <w:rPr>
          <w:rFonts w:eastAsiaTheme="minorEastAsia"/>
          <w:i/>
          <w:color w:val="0070C0"/>
          <w:szCs w:val="22"/>
          <w:lang w:eastAsia="zh-CN"/>
        </w:rPr>
        <w:t>System configuration parameters for Urban Macro-</w:t>
      </w:r>
      <w:proofErr w:type="spellStart"/>
      <w:r>
        <w:rPr>
          <w:rFonts w:eastAsiaTheme="minorEastAsia"/>
          <w:i/>
          <w:color w:val="0070C0"/>
          <w:szCs w:val="22"/>
          <w:lang w:eastAsia="zh-CN"/>
        </w:rPr>
        <w:t>mMTC</w:t>
      </w:r>
      <w:proofErr w:type="spellEnd"/>
    </w:p>
    <w:tbl>
      <w:tblPr>
        <w:tblStyle w:val="TableGrid0"/>
        <w:tblW w:w="0" w:type="auto"/>
        <w:tblLook w:val="04A0" w:firstRow="1" w:lastRow="0" w:firstColumn="1" w:lastColumn="0" w:noHBand="0" w:noVBand="1"/>
      </w:tblPr>
      <w:tblGrid>
        <w:gridCol w:w="2215"/>
        <w:gridCol w:w="2337"/>
        <w:gridCol w:w="4798"/>
      </w:tblGrid>
      <w:tr w:rsidR="00661CAE" w:rsidRPr="00A52168" w:rsidTr="00694D12">
        <w:tc>
          <w:tcPr>
            <w:tcW w:w="2215" w:type="dxa"/>
          </w:tcPr>
          <w:p w:rsidR="00661CAE" w:rsidRPr="00A52168" w:rsidRDefault="00661CAE" w:rsidP="00661CAE">
            <w:pPr>
              <w:pStyle w:val="Tabletext"/>
              <w:jc w:val="center"/>
              <w:rPr>
                <w:b/>
                <w:i/>
                <w:color w:val="0070C0"/>
              </w:rPr>
            </w:pPr>
            <w:r w:rsidRPr="00A52168">
              <w:rPr>
                <w:b/>
                <w:i/>
                <w:color w:val="0070C0"/>
              </w:rPr>
              <w:t>Parameter</w:t>
            </w:r>
          </w:p>
        </w:tc>
        <w:tc>
          <w:tcPr>
            <w:tcW w:w="2337" w:type="dxa"/>
          </w:tcPr>
          <w:p w:rsidR="00661CAE" w:rsidRPr="00A52168" w:rsidRDefault="00661CAE" w:rsidP="00661CAE">
            <w:pPr>
              <w:pStyle w:val="Tabletext"/>
              <w:jc w:val="center"/>
              <w:rPr>
                <w:b/>
                <w:i/>
                <w:color w:val="0070C0"/>
              </w:rPr>
            </w:pPr>
            <w:r w:rsidRPr="00A52168">
              <w:rPr>
                <w:b/>
                <w:i/>
                <w:color w:val="0070C0"/>
              </w:rPr>
              <w:t>Value</w:t>
            </w:r>
          </w:p>
        </w:tc>
        <w:tc>
          <w:tcPr>
            <w:tcW w:w="4798" w:type="dxa"/>
          </w:tcPr>
          <w:p w:rsidR="00661CAE" w:rsidRPr="00A52168" w:rsidRDefault="00661CAE" w:rsidP="00661CAE">
            <w:pPr>
              <w:pStyle w:val="Tabletext"/>
              <w:jc w:val="center"/>
              <w:rPr>
                <w:b/>
                <w:i/>
                <w:color w:val="0070C0"/>
              </w:rPr>
            </w:pPr>
            <w:r w:rsidRPr="00A52168">
              <w:rPr>
                <w:b/>
                <w:i/>
                <w:color w:val="0070C0"/>
              </w:rPr>
              <w:t>Description</w:t>
            </w:r>
          </w:p>
        </w:tc>
      </w:tr>
      <w:tr w:rsidR="00661CAE" w:rsidRPr="00A52168" w:rsidTr="00694D12">
        <w:tc>
          <w:tcPr>
            <w:tcW w:w="2215" w:type="dxa"/>
          </w:tcPr>
          <w:p w:rsidR="00661CAE" w:rsidRPr="00A52168" w:rsidRDefault="00661CAE" w:rsidP="00661CAE">
            <w:pPr>
              <w:pStyle w:val="Tabletext"/>
              <w:jc w:val="center"/>
              <w:rPr>
                <w:i/>
                <w:color w:val="0070C0"/>
              </w:rPr>
            </w:pPr>
            <w:r w:rsidRPr="00A52168">
              <w:rPr>
                <w:i/>
                <w:color w:val="0070C0"/>
              </w:rPr>
              <w:t>Modulation</w:t>
            </w:r>
          </w:p>
        </w:tc>
        <w:tc>
          <w:tcPr>
            <w:tcW w:w="2337" w:type="dxa"/>
          </w:tcPr>
          <w:p w:rsidR="00661CAE" w:rsidRPr="00A52168" w:rsidRDefault="00661CAE" w:rsidP="00661CAE">
            <w:pPr>
              <w:pStyle w:val="Tabletext"/>
              <w:jc w:val="center"/>
              <w:rPr>
                <w:i/>
                <w:color w:val="0070C0"/>
              </w:rPr>
            </w:pPr>
            <w:r w:rsidRPr="00A52168">
              <w:rPr>
                <w:i/>
                <w:color w:val="0070C0"/>
              </w:rPr>
              <w:t>QPSK</w:t>
            </w:r>
          </w:p>
        </w:tc>
        <w:tc>
          <w:tcPr>
            <w:tcW w:w="4798" w:type="dxa"/>
          </w:tcPr>
          <w:p w:rsidR="00661CAE" w:rsidRPr="00A52168" w:rsidRDefault="00661CAE" w:rsidP="00661CAE">
            <w:pPr>
              <w:pStyle w:val="Tabletext"/>
              <w:rPr>
                <w:i/>
                <w:color w:val="0070C0"/>
              </w:rPr>
            </w:pPr>
            <w:r w:rsidRPr="00A52168">
              <w:rPr>
                <w:i/>
                <w:color w:val="0070C0"/>
              </w:rPr>
              <w:t>OFDM subcarrier modulation</w:t>
            </w:r>
          </w:p>
        </w:tc>
      </w:tr>
      <w:tr w:rsidR="00661CAE" w:rsidRPr="0096507D" w:rsidTr="00694D12">
        <w:tc>
          <w:tcPr>
            <w:tcW w:w="2215" w:type="dxa"/>
          </w:tcPr>
          <w:p w:rsidR="00661CAE" w:rsidRPr="00A52168" w:rsidRDefault="00661CAE" w:rsidP="00661CAE">
            <w:pPr>
              <w:pStyle w:val="Tabletext"/>
              <w:jc w:val="center"/>
              <w:rPr>
                <w:i/>
                <w:color w:val="0070C0"/>
              </w:rPr>
            </w:pPr>
            <w:r w:rsidRPr="00A52168">
              <w:rPr>
                <w:i/>
                <w:color w:val="0070C0"/>
              </w:rPr>
              <w:t>R</w:t>
            </w:r>
          </w:p>
        </w:tc>
        <w:tc>
          <w:tcPr>
            <w:tcW w:w="2337" w:type="dxa"/>
          </w:tcPr>
          <w:p w:rsidR="00661CAE" w:rsidRPr="00A52168" w:rsidRDefault="00661CAE" w:rsidP="00661CAE">
            <w:pPr>
              <w:pStyle w:val="Tabletext"/>
              <w:jc w:val="center"/>
              <w:rPr>
                <w:i/>
                <w:color w:val="0070C0"/>
              </w:rPr>
            </w:pPr>
            <w:r w:rsidRPr="00A52168">
              <w:rPr>
                <w:i/>
                <w:color w:val="0070C0"/>
              </w:rPr>
              <w:t>3/4</w:t>
            </w:r>
          </w:p>
        </w:tc>
        <w:tc>
          <w:tcPr>
            <w:tcW w:w="4798" w:type="dxa"/>
          </w:tcPr>
          <w:p w:rsidR="00661CAE" w:rsidRPr="00D6242D" w:rsidRDefault="00661CAE" w:rsidP="00661CAE">
            <w:pPr>
              <w:pStyle w:val="Tabletext"/>
              <w:rPr>
                <w:i/>
                <w:color w:val="0070C0"/>
              </w:rPr>
            </w:pPr>
            <w:r w:rsidRPr="00D6242D">
              <w:rPr>
                <w:i/>
                <w:color w:val="0070C0"/>
              </w:rPr>
              <w:t>Rate of binary convolutional code</w:t>
            </w:r>
          </w:p>
        </w:tc>
      </w:tr>
      <w:tr w:rsidR="00661CAE" w:rsidRPr="00A52168" w:rsidTr="00694D12">
        <w:tc>
          <w:tcPr>
            <w:tcW w:w="2215" w:type="dxa"/>
          </w:tcPr>
          <w:p w:rsidR="00661CAE" w:rsidRPr="00A52168" w:rsidRDefault="00661CAE" w:rsidP="00661CAE">
            <w:pPr>
              <w:pStyle w:val="Tabletext"/>
              <w:jc w:val="center"/>
              <w:rPr>
                <w:i/>
                <w:color w:val="0070C0"/>
              </w:rPr>
            </w:pPr>
            <w:r w:rsidRPr="00A52168">
              <w:rPr>
                <w:i/>
                <w:color w:val="0070C0"/>
              </w:rPr>
              <w:t>W</w:t>
            </w:r>
          </w:p>
        </w:tc>
        <w:tc>
          <w:tcPr>
            <w:tcW w:w="2337" w:type="dxa"/>
          </w:tcPr>
          <w:p w:rsidR="00661CAE" w:rsidRPr="00A52168" w:rsidRDefault="00661CAE" w:rsidP="00661CAE">
            <w:pPr>
              <w:pStyle w:val="Tabletext"/>
              <w:jc w:val="center"/>
              <w:rPr>
                <w:i/>
                <w:color w:val="0070C0"/>
              </w:rPr>
            </w:pPr>
            <w:r w:rsidRPr="00A52168">
              <w:rPr>
                <w:i/>
                <w:color w:val="0070C0"/>
              </w:rPr>
              <w:t>1</w:t>
            </w:r>
            <w:r>
              <w:rPr>
                <w:i/>
                <w:color w:val="0070C0"/>
              </w:rPr>
              <w:t>.</w:t>
            </w:r>
            <w:r w:rsidRPr="00A52168">
              <w:rPr>
                <w:i/>
                <w:color w:val="0070C0"/>
              </w:rPr>
              <w:t>728</w:t>
            </w:r>
          </w:p>
        </w:tc>
        <w:tc>
          <w:tcPr>
            <w:tcW w:w="4798" w:type="dxa"/>
          </w:tcPr>
          <w:p w:rsidR="00661CAE" w:rsidRPr="00A52168" w:rsidRDefault="00661CAE" w:rsidP="00661CAE">
            <w:pPr>
              <w:pStyle w:val="Tabletext"/>
              <w:rPr>
                <w:i/>
                <w:color w:val="0070C0"/>
              </w:rPr>
            </w:pPr>
            <w:r w:rsidRPr="00A52168">
              <w:rPr>
                <w:i/>
                <w:color w:val="0070C0"/>
              </w:rPr>
              <w:t>Transmission bandwidth (MHz)</w:t>
            </w:r>
          </w:p>
        </w:tc>
      </w:tr>
      <w:tr w:rsidR="00661CAE" w:rsidRPr="00A52168" w:rsidTr="00694D12">
        <w:tc>
          <w:tcPr>
            <w:tcW w:w="2215" w:type="dxa"/>
          </w:tcPr>
          <w:p w:rsidR="00661CAE" w:rsidRPr="00A52168" w:rsidRDefault="00661CAE" w:rsidP="00661CAE">
            <w:pPr>
              <w:pStyle w:val="Tabletext"/>
              <w:jc w:val="center"/>
              <w:rPr>
                <w:i/>
                <w:color w:val="0070C0"/>
              </w:rPr>
            </w:pPr>
            <w:r w:rsidRPr="00A52168">
              <w:rPr>
                <w:i/>
                <w:color w:val="0070C0"/>
              </w:rPr>
              <w:t>N</w:t>
            </w:r>
            <w:r w:rsidRPr="00A52168">
              <w:rPr>
                <w:i/>
                <w:color w:val="0070C0"/>
                <w:vertAlign w:val="subscript"/>
              </w:rPr>
              <w:t>SS</w:t>
            </w:r>
          </w:p>
        </w:tc>
        <w:tc>
          <w:tcPr>
            <w:tcW w:w="2337" w:type="dxa"/>
          </w:tcPr>
          <w:p w:rsidR="00661CAE" w:rsidRPr="00A52168" w:rsidRDefault="00661CAE" w:rsidP="00661CAE">
            <w:pPr>
              <w:pStyle w:val="Tabletext"/>
              <w:jc w:val="center"/>
              <w:rPr>
                <w:i/>
                <w:color w:val="0070C0"/>
              </w:rPr>
            </w:pPr>
            <w:r w:rsidRPr="00A52168">
              <w:rPr>
                <w:i/>
                <w:color w:val="0070C0"/>
              </w:rPr>
              <w:t>1</w:t>
            </w:r>
          </w:p>
        </w:tc>
        <w:tc>
          <w:tcPr>
            <w:tcW w:w="4798" w:type="dxa"/>
          </w:tcPr>
          <w:p w:rsidR="00661CAE" w:rsidRPr="00A52168" w:rsidRDefault="00661CAE" w:rsidP="00661CAE">
            <w:pPr>
              <w:pStyle w:val="Tabletext"/>
              <w:rPr>
                <w:i/>
                <w:color w:val="0070C0"/>
              </w:rPr>
            </w:pPr>
            <w:r w:rsidRPr="00A52168">
              <w:rPr>
                <w:i/>
                <w:color w:val="0070C0"/>
              </w:rPr>
              <w:t>Number of spatial streams</w:t>
            </w:r>
          </w:p>
        </w:tc>
      </w:tr>
      <w:tr w:rsidR="00661CAE" w:rsidRPr="00A52168" w:rsidTr="00694D12">
        <w:tc>
          <w:tcPr>
            <w:tcW w:w="2215" w:type="dxa"/>
          </w:tcPr>
          <w:p w:rsidR="00661CAE" w:rsidRPr="00A52168" w:rsidRDefault="00661CAE" w:rsidP="00661CAE">
            <w:pPr>
              <w:pStyle w:val="Tabletext"/>
              <w:jc w:val="center"/>
              <w:rPr>
                <w:i/>
                <w:color w:val="0070C0"/>
              </w:rPr>
            </w:pPr>
            <w:r w:rsidRPr="00A52168">
              <w:rPr>
                <w:i/>
                <w:color w:val="0070C0"/>
              </w:rPr>
              <w:t>N</w:t>
            </w:r>
            <w:r w:rsidRPr="00A52168">
              <w:rPr>
                <w:i/>
                <w:color w:val="0070C0"/>
                <w:vertAlign w:val="subscript"/>
              </w:rPr>
              <w:t>PL</w:t>
            </w:r>
          </w:p>
        </w:tc>
        <w:tc>
          <w:tcPr>
            <w:tcW w:w="2337" w:type="dxa"/>
          </w:tcPr>
          <w:p w:rsidR="00661CAE" w:rsidRPr="00A52168" w:rsidRDefault="00661CAE" w:rsidP="00661CAE">
            <w:pPr>
              <w:pStyle w:val="Tabletext"/>
              <w:jc w:val="center"/>
              <w:rPr>
                <w:i/>
                <w:color w:val="0070C0"/>
              </w:rPr>
            </w:pPr>
            <w:r w:rsidRPr="00A52168">
              <w:rPr>
                <w:i/>
                <w:color w:val="0070C0"/>
              </w:rPr>
              <w:t>32</w:t>
            </w:r>
          </w:p>
        </w:tc>
        <w:tc>
          <w:tcPr>
            <w:tcW w:w="4798" w:type="dxa"/>
          </w:tcPr>
          <w:p w:rsidR="00661CAE" w:rsidRPr="00A52168" w:rsidRDefault="00661CAE" w:rsidP="00661CAE">
            <w:pPr>
              <w:pStyle w:val="Tabletext"/>
              <w:rPr>
                <w:i/>
                <w:color w:val="0070C0"/>
              </w:rPr>
            </w:pPr>
            <w:r w:rsidRPr="00A52168">
              <w:rPr>
                <w:i/>
                <w:color w:val="0070C0"/>
              </w:rPr>
              <w:t>Payload size (bytes)</w:t>
            </w:r>
          </w:p>
        </w:tc>
      </w:tr>
      <w:tr w:rsidR="00661CAE" w:rsidRPr="00A52168" w:rsidTr="00694D12">
        <w:tc>
          <w:tcPr>
            <w:tcW w:w="2215" w:type="dxa"/>
          </w:tcPr>
          <w:p w:rsidR="00661CAE" w:rsidRPr="00A52168" w:rsidRDefault="00661CAE" w:rsidP="00661CAE">
            <w:pPr>
              <w:pStyle w:val="Tabletext"/>
              <w:jc w:val="center"/>
              <w:rPr>
                <w:i/>
                <w:color w:val="0070C0"/>
              </w:rPr>
            </w:pPr>
            <w:r w:rsidRPr="00A52168">
              <w:rPr>
                <w:i/>
                <w:color w:val="0070C0"/>
              </w:rPr>
              <w:t>ACR</w:t>
            </w:r>
          </w:p>
        </w:tc>
        <w:tc>
          <w:tcPr>
            <w:tcW w:w="2337" w:type="dxa"/>
          </w:tcPr>
          <w:p w:rsidR="00661CAE" w:rsidRPr="00A52168" w:rsidRDefault="00661CAE" w:rsidP="00661CAE">
            <w:pPr>
              <w:pStyle w:val="Tabletext"/>
              <w:jc w:val="center"/>
              <w:rPr>
                <w:i/>
                <w:color w:val="0070C0"/>
              </w:rPr>
            </w:pPr>
            <w:r w:rsidRPr="00A52168">
              <w:rPr>
                <w:i/>
                <w:color w:val="0070C0"/>
              </w:rPr>
              <w:t>6</w:t>
            </w:r>
          </w:p>
        </w:tc>
        <w:tc>
          <w:tcPr>
            <w:tcW w:w="4798" w:type="dxa"/>
          </w:tcPr>
          <w:p w:rsidR="00661CAE" w:rsidRPr="00A52168" w:rsidRDefault="00661CAE" w:rsidP="00661CAE">
            <w:pPr>
              <w:pStyle w:val="Tabletext"/>
              <w:rPr>
                <w:i/>
                <w:color w:val="0070C0"/>
              </w:rPr>
            </w:pPr>
            <w:r w:rsidRPr="00A52168">
              <w:rPr>
                <w:i/>
                <w:color w:val="0070C0"/>
              </w:rPr>
              <w:t>Adjacent channel rejection (dB)</w:t>
            </w:r>
          </w:p>
        </w:tc>
      </w:tr>
    </w:tbl>
    <w:p w:rsidR="00661CAE" w:rsidRPr="00FC4992" w:rsidRDefault="00661CAE" w:rsidP="00661CAE">
      <w:pPr>
        <w:pStyle w:val="Tablefin"/>
        <w:rPr>
          <w:i/>
          <w:color w:val="0070C0"/>
        </w:rPr>
      </w:pPr>
    </w:p>
    <w:p w:rsidR="00661CAE" w:rsidRDefault="00661CAE" w:rsidP="00661CAE">
      <w:r>
        <w:rPr>
          <w:noProof/>
          <w:lang w:eastAsia="en-GB"/>
        </w:rPr>
        <w:drawing>
          <wp:inline distT="0" distB="0" distL="0" distR="0" wp14:anchorId="5AB64667" wp14:editId="1DB7B576">
            <wp:extent cx="6120765" cy="4578625"/>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4578625"/>
                    </a:xfrm>
                    <a:prstGeom prst="rect">
                      <a:avLst/>
                    </a:prstGeom>
                    <a:noFill/>
                    <a:ln>
                      <a:noFill/>
                    </a:ln>
                  </pic:spPr>
                </pic:pic>
              </a:graphicData>
            </a:graphic>
          </wp:inline>
        </w:drawing>
      </w:r>
    </w:p>
    <w:p w:rsidR="00661CAE" w:rsidRPr="00FC4992" w:rsidRDefault="00661CAE" w:rsidP="00661CAE">
      <w:pPr>
        <w:pStyle w:val="TF"/>
        <w:rPr>
          <w:i/>
          <w:color w:val="0070C0"/>
        </w:rPr>
      </w:pPr>
      <w:r w:rsidRPr="00FC4992">
        <w:rPr>
          <w:i/>
          <w:color w:val="0070C0"/>
        </w:rPr>
        <w:t xml:space="preserve">Figure </w:t>
      </w:r>
      <w:r w:rsidRPr="00FC4992">
        <w:rPr>
          <w:i/>
          <w:color w:val="0070C0"/>
        </w:rPr>
        <w:fldChar w:fldCharType="begin"/>
      </w:r>
      <w:r w:rsidRPr="00FC4992">
        <w:rPr>
          <w:i/>
          <w:color w:val="0070C0"/>
        </w:rPr>
        <w:instrText xml:space="preserve"> SEQ Figure \* ARABIC </w:instrText>
      </w:r>
      <w:r w:rsidRPr="00FC4992">
        <w:rPr>
          <w:i/>
          <w:color w:val="0070C0"/>
        </w:rPr>
        <w:fldChar w:fldCharType="separate"/>
      </w:r>
      <w:r>
        <w:rPr>
          <w:i/>
          <w:noProof/>
          <w:color w:val="0070C0"/>
        </w:rPr>
        <w:t>9</w:t>
      </w:r>
      <w:r w:rsidRPr="00FC4992">
        <w:rPr>
          <w:i/>
          <w:color w:val="0070C0"/>
        </w:rPr>
        <w:fldChar w:fldCharType="end"/>
      </w:r>
      <w:r w:rsidRPr="00FC4992">
        <w:rPr>
          <w:i/>
          <w:color w:val="0070C0"/>
        </w:rPr>
        <w:t xml:space="preserve">: Receiver performance for </w:t>
      </w:r>
      <w:proofErr w:type="spellStart"/>
      <w:r>
        <w:rPr>
          <w:i/>
          <w:color w:val="0070C0"/>
        </w:rPr>
        <w:t>mMT</w:t>
      </w:r>
      <w:r w:rsidRPr="00FC4992">
        <w:rPr>
          <w:i/>
          <w:color w:val="0070C0"/>
        </w:rPr>
        <w:t>C</w:t>
      </w:r>
      <w:proofErr w:type="spellEnd"/>
      <w:r w:rsidRPr="00FC4992">
        <w:rPr>
          <w:i/>
          <w:color w:val="0070C0"/>
        </w:rPr>
        <w:t xml:space="preserve"> 1x1 configurations</w:t>
      </w:r>
    </w:p>
    <w:p w:rsidR="00661CAE" w:rsidRDefault="00661CAE" w:rsidP="00661CAE">
      <w:pPr>
        <w:overflowPunct/>
        <w:autoSpaceDE/>
        <w:autoSpaceDN/>
        <w:adjustRightInd/>
        <w:textAlignment w:val="auto"/>
      </w:pPr>
      <w:r>
        <w:br w:type="page"/>
      </w:r>
    </w:p>
    <w:p w:rsidR="00661CAE" w:rsidRPr="00D20117" w:rsidRDefault="00661CAE" w:rsidP="00661CAE">
      <w:pPr>
        <w:pStyle w:val="TableNo"/>
        <w:rPr>
          <w:lang w:val="en-GB"/>
        </w:rPr>
      </w:pPr>
      <w:r w:rsidRPr="00D20117">
        <w:rPr>
          <w:lang w:val="en-GB"/>
        </w:rPr>
        <w:t>TABLE 4</w:t>
      </w:r>
    </w:p>
    <w:p w:rsidR="00661CAE" w:rsidRPr="00D20117" w:rsidRDefault="00661CAE" w:rsidP="00661CAE">
      <w:pPr>
        <w:pStyle w:val="Tabletitle"/>
        <w:rPr>
          <w:lang w:val="en-GB"/>
        </w:rPr>
      </w:pPr>
      <w:r w:rsidRPr="00D20117">
        <w:rPr>
          <w:lang w:val="en-GB"/>
        </w:rPr>
        <w:t>Link budget template for Urban Macro–</w:t>
      </w:r>
      <w:proofErr w:type="spellStart"/>
      <w:r w:rsidRPr="00D20117">
        <w:rPr>
          <w:lang w:val="en-GB"/>
        </w:rPr>
        <w:t>mMTC</w:t>
      </w:r>
      <w:proofErr w:type="spellEnd"/>
      <w:r>
        <w:rPr>
          <w:lang w:val="en-GB"/>
        </w:rPr>
        <w:t xml:space="preserve"> (NLOS)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tblGrid>
      <w:tr w:rsidR="00661CAE" w:rsidTr="00661CAE">
        <w:trPr>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System configuration</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Carrier frequency (GHz)</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highlight w:val="yellow"/>
              </w:rPr>
            </w:pPr>
            <w:r>
              <w:rPr>
                <w:rFonts w:eastAsiaTheme="minorEastAsia"/>
              </w:rPr>
              <w:t>0</w:t>
            </w:r>
            <w:r w:rsidR="00661CAE">
              <w:rPr>
                <w:rFonts w:eastAsiaTheme="minorEastAsia"/>
              </w:rPr>
              <w:t>.</w:t>
            </w:r>
            <w:r>
              <w:rPr>
                <w:rFonts w:eastAsiaTheme="minorEastAsia"/>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highlight w:val="yellow"/>
              </w:rPr>
            </w:pPr>
            <w:r>
              <w:rPr>
                <w:rFonts w:eastAsiaTheme="minorEastAsia"/>
              </w:rPr>
              <w:t>0</w:t>
            </w:r>
            <w:r w:rsidR="00661CAE">
              <w:rPr>
                <w:rFonts w:eastAsiaTheme="minorEastAsia"/>
              </w:rPr>
              <w:t>.</w:t>
            </w:r>
            <w:r>
              <w:rPr>
                <w:rFonts w:eastAsiaTheme="minorEastAsia"/>
              </w:rPr>
              <w:t>7</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BS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rFonts w:eastAsiaTheme="minorEastAsia"/>
              </w:rPr>
            </w:pPr>
            <w:r>
              <w:t>2</w:t>
            </w:r>
            <w:r w:rsidR="00661CAE">
              <w:t>5</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pPr>
            <w:r>
              <w:t>2</w:t>
            </w:r>
            <w:r w:rsidR="00661CAE">
              <w:t>5</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UE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rPr>
                <w:rFonts w:eastAsiaTheme="minorEastAsia"/>
              </w:rPr>
            </w:pPr>
            <w:r>
              <w:rPr>
                <w:rFonts w:eastAsiaTheme="minorEastAsia"/>
              </w:rPr>
              <w:t>1.5</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rPr>
                <w:rFonts w:eastAsiaTheme="minorEastAsia"/>
              </w:rPr>
            </w:pPr>
            <w:r>
              <w:rPr>
                <w:rFonts w:eastAsiaTheme="minorEastAsia"/>
              </w:rPr>
              <w:t>1.5</w:t>
            </w:r>
          </w:p>
        </w:tc>
      </w:tr>
      <w:tr w:rsidR="00661CAE" w:rsidRPr="00294050"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Cell area </w:t>
            </w:r>
            <w:proofErr w:type="gramStart"/>
            <w:r w:rsidRPr="00D20117">
              <w:t>reliability</w:t>
            </w:r>
            <w:r w:rsidRPr="00D20117">
              <w:rPr>
                <w:vertAlign w:val="superscript"/>
              </w:rPr>
              <w:t>(</w:t>
            </w:r>
            <w:proofErr w:type="gramEnd"/>
            <w:r w:rsidRPr="00D20117">
              <w:rPr>
                <w:vertAlign w:val="superscript"/>
              </w:rPr>
              <w:t>1)</w:t>
            </w:r>
            <w:r w:rsidRPr="00D20117">
              <w:t xml:space="preserve"> (%) (Please specify how it is calculated.)</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336C88" w:rsidRDefault="00661CAE" w:rsidP="00661CAE">
            <w:pPr>
              <w:pStyle w:val="Tabletext"/>
              <w:jc w:val="center"/>
              <w:rPr>
                <w:i/>
                <w:color w:val="0070C0"/>
              </w:rPr>
            </w:pPr>
            <w:r w:rsidRPr="00336C88">
              <w:rPr>
                <w:i/>
                <w:color w:val="0070C0"/>
              </w:rPr>
              <w:t>100%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336C88" w:rsidRDefault="00661CAE" w:rsidP="00661CAE">
            <w:pPr>
              <w:pStyle w:val="Tabletext"/>
              <w:jc w:val="center"/>
              <w:rPr>
                <w:i/>
                <w:color w:val="0070C0"/>
              </w:rPr>
            </w:pPr>
            <w:r w:rsidRPr="00336C88">
              <w:rPr>
                <w:i/>
                <w:color w:val="0070C0"/>
              </w:rPr>
              <w:t>100%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Transmission bit rate for control channel (bit/s)</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Transmission bit rate for data channel (bit/s)</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Target packet error ratio for the required SNR in item (19a) for control channel</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Target packet error ratio for the required SNR in item (19b) for data channel</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Spectral efficiency</w:t>
            </w:r>
            <w:r w:rsidRPr="00D20117">
              <w:rPr>
                <w:vertAlign w:val="superscript"/>
              </w:rPr>
              <w:t>(2)</w:t>
            </w:r>
            <w:r w:rsidRPr="00D20117">
              <w:t xml:space="preserve"> (bit/s/Hz)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1.4</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proofErr w:type="spellStart"/>
            <w:r w:rsidRPr="00D20117">
              <w:t>Pathloss</w:t>
            </w:r>
            <w:proofErr w:type="spellEnd"/>
            <w:r w:rsidRPr="00D20117">
              <w:t xml:space="preserve"> model</w:t>
            </w:r>
            <w:r w:rsidRPr="00D20117">
              <w:rPr>
                <w:vertAlign w:val="superscript"/>
              </w:rPr>
              <w:t>(3)</w:t>
            </w:r>
            <w:r w:rsidRPr="00D20117">
              <w:t xml:space="preserve"> (Select from L</w:t>
            </w:r>
            <w:r w:rsidRPr="00D20117">
              <w:rPr>
                <w:lang w:eastAsia="ja-JP"/>
              </w:rPr>
              <w:t>O</w:t>
            </w:r>
            <w:r w:rsidRPr="00D20117">
              <w:t>S, NL</w:t>
            </w:r>
            <w:r w:rsidRPr="00D20117">
              <w:rPr>
                <w:lang w:eastAsia="ja-JP"/>
              </w:rPr>
              <w:t>O</w:t>
            </w:r>
            <w:r w:rsidRPr="00D20117">
              <w:t>S or O-to-I)</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NLOS</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NLOS</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UE speed (km/h)</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rFonts w:eastAsiaTheme="minorEastAsia"/>
              </w:rP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rFonts w:eastAsiaTheme="minorEastAsia"/>
              </w:rPr>
            </w:pPr>
            <w:r w:rsidRPr="00A52168">
              <w:rPr>
                <w:rFonts w:eastAsiaTheme="minorEastAsia"/>
                <w:i/>
                <w:color w:val="0070C0"/>
              </w:rPr>
              <w:t>0</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Feeder loss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Transmitter</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 Number of transmit antennas (The number shall be within the indicated range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 Maximal transmit power per antenna (</w:t>
            </w:r>
            <w:proofErr w:type="spellStart"/>
            <w:r w:rsidRPr="00D20117">
              <w:t>dBm</w:t>
            </w:r>
            <w:proofErr w:type="spellEnd"/>
            <w:r w:rsidRPr="00D20117">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38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313C1E">
              <w:rPr>
                <w:i/>
                <w:color w:val="0070C0"/>
              </w:rPr>
              <w:t>3</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(3) Total transmit power = function of (1) and (2) (</w:t>
            </w:r>
            <w:proofErr w:type="spellStart"/>
            <w:r w:rsidRPr="00D20117">
              <w:t>dBm</w:t>
            </w:r>
            <w:proofErr w:type="spellEnd"/>
            <w:r w:rsidRPr="00D20117">
              <w:t xml:space="preserve">) </w:t>
            </w:r>
          </w:p>
          <w:p w:rsidR="00661CAE" w:rsidRPr="00D20117" w:rsidRDefault="00661CAE" w:rsidP="00661CAE">
            <w:pPr>
              <w:pStyle w:val="Tabletext"/>
            </w:pPr>
            <w:r w:rsidRPr="00D20117">
              <w:t xml:space="preserve">(The value shall not exceed the indicated value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38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313C1E">
              <w:rPr>
                <w:i/>
                <w:color w:val="0070C0"/>
              </w:rPr>
              <w:t>3</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(4) Transmitter antenna gain (</w:t>
            </w:r>
            <w:proofErr w:type="spellStart"/>
            <w:r>
              <w:t>dBi</w:t>
            </w:r>
            <w:proofErr w:type="spellEnd"/>
            <w:r>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rsidRPr="00D20117">
              <w:t xml:space="preserve">(5) Transmitter array gain (depends on transmitter array configurations and technologies such as adaptive beam forming, CDD (Cyclic delay diversity), etc.) </w:t>
            </w:r>
            <w:r>
              <w:t>(dB)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(6) Control channel power boosting gain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(7) Data channel power loss due to pilot/control boosting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(8) Cable, connector, combiner, body losses, etc. (enumerate sources) (dB) (feeder loss must be included for and only for downlink)</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1</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(9a) Control channel </w:t>
            </w:r>
            <w:proofErr w:type="spellStart"/>
            <w:r w:rsidRPr="00D20117">
              <w:t>e.i.r.p</w:t>
            </w:r>
            <w:proofErr w:type="spellEnd"/>
            <w:r w:rsidRPr="00D20117">
              <w:t xml:space="preserve">. = (3) + (4) + (5) + (6) – (8)  </w:t>
            </w:r>
            <w:proofErr w:type="spellStart"/>
            <w:r w:rsidRPr="00D20117">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45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313C1E">
              <w:rPr>
                <w:i/>
                <w:color w:val="0070C0"/>
              </w:rPr>
              <w:t>1</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rPr>
                <w:lang w:val="it-IT"/>
              </w:rPr>
            </w:pPr>
            <w:r>
              <w:rPr>
                <w:lang w:val="it-IT"/>
              </w:rPr>
              <w:t>(9b) Data channel e.i.r.p. = (3) + (4) + (5) – (7) – (8)  dBm</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lang w:val="it-IT"/>
              </w:rPr>
            </w:pPr>
            <w:r w:rsidRPr="00A52168">
              <w:rPr>
                <w:i/>
                <w:color w:val="0070C0"/>
              </w:rPr>
              <w:t>45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lang w:val="it-IT"/>
              </w:rPr>
            </w:pPr>
            <w:r w:rsidRPr="00A52168">
              <w:rPr>
                <w:i/>
                <w:color w:val="0070C0"/>
              </w:rPr>
              <w:t>2</w:t>
            </w:r>
            <w:r w:rsidR="00313C1E">
              <w:rPr>
                <w:i/>
                <w:color w:val="0070C0"/>
              </w:rPr>
              <w:t>1</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Receiver</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(10) Number of receive antennas (The number shall be within the indicated range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(11) Receiver antenna gain (</w:t>
            </w:r>
            <w:proofErr w:type="spellStart"/>
            <w:r>
              <w:t>dBi</w:t>
            </w:r>
            <w:proofErr w:type="spellEnd"/>
            <w:r>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8</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(12) Cable, connector, combiner, body losses, etc. (enumerate sources) (dB) (feeder loss must be included for and only for uplink)</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1</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4</w:t>
      </w:r>
      <w:r>
        <w:rPr>
          <w:lang w:val="en-GB"/>
        </w:rPr>
        <w:t xml:space="preserve"> (</w:t>
      </w:r>
      <w:r w:rsidRPr="00CB491B">
        <w:rPr>
          <w:i/>
          <w:iCs/>
          <w:lang w:val="en-GB"/>
        </w:rPr>
        <w:t>continued</w:t>
      </w:r>
      <w:r>
        <w:rPr>
          <w:lang w:val="en-GB"/>
        </w:rPr>
        <w: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gridCol w:w="7"/>
      </w:tblGrid>
      <w:tr w:rsidR="00661CAE" w:rsidTr="00661CAE">
        <w:trPr>
          <w:gridAfter w:val="1"/>
          <w:wAfter w:w="7" w:type="dxa"/>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(13) Receiver noise figure (dB)</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rPr>
                <w:lang w:eastAsia="ja-JP"/>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rPr>
                <w:lang w:eastAsia="ja-JP"/>
              </w:rPr>
              <w:t>5</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(14) Thermal noise density (</w:t>
            </w:r>
            <w:proofErr w:type="spellStart"/>
            <w:r w:rsidRPr="00D20117">
              <w:t>dBm</w:t>
            </w:r>
            <w:proofErr w:type="spellEnd"/>
            <w:r w:rsidRPr="00D20117">
              <w:t>/Hz)</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t>−174</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t>−174</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(15) Receiver interference density (</w:t>
            </w:r>
            <w:proofErr w:type="spellStart"/>
            <w:r w:rsidRPr="00D20117">
              <w:t>dBm</w:t>
            </w:r>
            <w:proofErr w:type="spellEnd"/>
            <w:r w:rsidRPr="00D20117">
              <w:t>/Hz)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-170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-170</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(16) Total noise plus interference density</w:t>
            </w:r>
          </w:p>
          <w:p w:rsidR="00661CAE" w:rsidRDefault="00661CAE" w:rsidP="00661CAE">
            <w:pPr>
              <w:pStyle w:val="Tabletext"/>
            </w:pPr>
            <w:r>
              <w:t xml:space="preserve">        = 10 log (10^(((13)+(14))/10) + 10^((15)/10))  </w:t>
            </w:r>
            <w:proofErr w:type="spellStart"/>
            <w:r>
              <w:t>dBm</w:t>
            </w:r>
            <w:proofErr w:type="spellEnd"/>
            <w:r>
              <w:t>/Hz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-165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-16</w:t>
            </w:r>
            <w:r>
              <w:rPr>
                <w:i/>
                <w:color w:val="0070C0"/>
              </w:rPr>
              <w:t>6</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(17) Occupied channel bandwidth (for meeting the requirements of the traffic type) (Hz)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1.5 x 10</w:t>
            </w:r>
            <w:r w:rsidRPr="00A52168">
              <w:rPr>
                <w:i/>
                <w:color w:val="0070C0"/>
                <w:vertAlign w:val="superscript"/>
              </w:rPr>
              <w:t>6</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1.5 x 10</w:t>
            </w:r>
            <w:r w:rsidRPr="00A52168">
              <w:rPr>
                <w:i/>
                <w:color w:val="0070C0"/>
                <w:vertAlign w:val="superscript"/>
              </w:rPr>
              <w:t>6</w:t>
            </w:r>
          </w:p>
        </w:tc>
      </w:tr>
      <w:tr w:rsidR="00661CAE" w:rsidRPr="00960816"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661CAE" w:rsidRDefault="00661CAE" w:rsidP="00661CAE">
            <w:pPr>
              <w:pStyle w:val="Tabletext"/>
              <w:rPr>
                <w:lang w:val="fr-FR"/>
              </w:rPr>
            </w:pPr>
            <w:r w:rsidRPr="00661CAE">
              <w:rPr>
                <w:lang w:val="fr-FR"/>
              </w:rPr>
              <w:t>(18) Effective noise power = (16) + 10 log((17))  dBm</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-103</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-10</w:t>
            </w:r>
            <w:r>
              <w:rPr>
                <w:i/>
                <w:color w:val="0070C0"/>
              </w:rPr>
              <w:t>5</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(19a) Required SNR for the control channel (dB) </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(19b) Required SNR for the data channel (dB) </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(20) Receiver implementation margin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Pr>
                <w:i/>
                <w:color w:val="0070C0"/>
              </w:rPr>
              <w:t>2</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(21a) H-ARQ gain for control channel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(21b) H-ARQ gain for data channel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(22a) Receiver sensitivity for control channel </w:t>
            </w:r>
          </w:p>
          <w:p w:rsidR="00661CAE" w:rsidRDefault="00661CAE" w:rsidP="00661CAE">
            <w:pPr>
              <w:pStyle w:val="Tabletext"/>
            </w:pPr>
            <w:r w:rsidRPr="00D20117">
              <w:t xml:space="preserve">         </w:t>
            </w:r>
            <w:r>
              <w:t xml:space="preserve">= (18) + (19a) + (20) – (21a)  </w:t>
            </w:r>
            <w:proofErr w:type="spellStart"/>
            <w:r>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w:t>
            </w:r>
            <w:r>
              <w:rPr>
                <w:i/>
                <w:color w:val="0070C0"/>
              </w:rPr>
              <w:t>7</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(22b) Receiver sensitivity for data channel </w:t>
            </w:r>
          </w:p>
          <w:p w:rsidR="00661CAE" w:rsidRDefault="00661CAE" w:rsidP="00661CAE">
            <w:pPr>
              <w:pStyle w:val="Tabletext"/>
            </w:pPr>
            <w:r w:rsidRPr="00D20117">
              <w:t xml:space="preserve">         </w:t>
            </w:r>
            <w:r>
              <w:t xml:space="preserve">= (18) + (19b) + (20) – (21b)  </w:t>
            </w:r>
            <w:proofErr w:type="spellStart"/>
            <w:r>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w:t>
            </w:r>
            <w:r>
              <w:rPr>
                <w:i/>
                <w:color w:val="0070C0"/>
              </w:rPr>
              <w:t>7</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(23a) Hardware link budget for control channel </w:t>
            </w:r>
          </w:p>
          <w:p w:rsidR="00661CAE" w:rsidRDefault="00661CAE" w:rsidP="00661CAE">
            <w:pPr>
              <w:pStyle w:val="Tabletext"/>
            </w:pPr>
            <w:r w:rsidRPr="00D20117">
              <w:t xml:space="preserve">         </w:t>
            </w:r>
            <w:r>
              <w:t>= (9a) + (11) - (22a)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139</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w:t>
            </w:r>
            <w:r>
              <w:rPr>
                <w:i/>
                <w:color w:val="0070C0"/>
              </w:rPr>
              <w:t>2</w:t>
            </w:r>
            <w:r w:rsidR="00313C1E">
              <w:rPr>
                <w:i/>
                <w:color w:val="0070C0"/>
              </w:rPr>
              <w:t>6</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(23b) Hardware link budget for data channel  </w:t>
            </w:r>
          </w:p>
          <w:p w:rsidR="00661CAE" w:rsidRDefault="00661CAE" w:rsidP="00661CAE">
            <w:pPr>
              <w:pStyle w:val="Tabletext"/>
            </w:pPr>
            <w:r w:rsidRPr="00D20117">
              <w:t xml:space="preserve">         </w:t>
            </w:r>
            <w:r>
              <w:t>= (9b) + (11) - (22b)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139</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w:t>
            </w:r>
            <w:r>
              <w:rPr>
                <w:i/>
                <w:color w:val="0070C0"/>
              </w:rPr>
              <w:t>2</w:t>
            </w:r>
            <w:r w:rsidR="00313C1E">
              <w:rPr>
                <w:i/>
                <w:color w:val="0070C0"/>
              </w:rPr>
              <w:t>6</w:t>
            </w:r>
          </w:p>
        </w:tc>
      </w:tr>
      <w:tr w:rsidR="00661CAE" w:rsidTr="00661CAE">
        <w:trPr>
          <w:gridAfter w:val="1"/>
          <w:wAfter w:w="7" w:type="dxa"/>
          <w:cantSplit/>
          <w:jc w:val="center"/>
        </w:trPr>
        <w:tc>
          <w:tcPr>
            <w:tcW w:w="9443" w:type="dxa"/>
            <w:gridSpan w:val="3"/>
            <w:tcBorders>
              <w:top w:val="single" w:sz="4" w:space="0" w:color="auto"/>
              <w:left w:val="single" w:sz="4" w:space="0" w:color="auto"/>
              <w:bottom w:val="single" w:sz="4" w:space="0" w:color="auto"/>
              <w:right w:val="single" w:sz="4" w:space="0" w:color="auto"/>
            </w:tcBorders>
            <w:vAlign w:val="center"/>
            <w:hideMark/>
          </w:tcPr>
          <w:p w:rsidR="00661CAE" w:rsidRPr="005139FE" w:rsidRDefault="00661CAE" w:rsidP="00661CAE">
            <w:pPr>
              <w:pStyle w:val="Tablehead0"/>
              <w:jc w:val="left"/>
            </w:pPr>
            <w:r w:rsidRPr="005139FE">
              <w:t xml:space="preserve">Calculation of available </w:t>
            </w:r>
            <w:proofErr w:type="spellStart"/>
            <w:r w:rsidRPr="00D6242D">
              <w:t>pathloss</w:t>
            </w:r>
            <w:proofErr w:type="spellEnd"/>
            <w:r w:rsidRPr="00D6242D">
              <w:t xml:space="preserve"> </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(24) Lognormal shadow fading </w:t>
            </w:r>
            <w:proofErr w:type="spellStart"/>
            <w:r w:rsidRPr="00D20117">
              <w:t>std</w:t>
            </w:r>
            <w:proofErr w:type="spellEnd"/>
            <w:r w:rsidRPr="00D20117">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6</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6</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22.2</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22.2</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0</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(29a) Available path loss for control channel </w:t>
            </w:r>
          </w:p>
          <w:p w:rsidR="00661CAE" w:rsidRDefault="00661CAE" w:rsidP="00661CAE">
            <w:pPr>
              <w:pStyle w:val="Tabletext"/>
            </w:pPr>
            <w:r w:rsidRPr="00D20117">
              <w:t xml:space="preserve">         </w:t>
            </w:r>
            <w:r>
              <w:t>=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115</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10</w:t>
            </w:r>
            <w:r w:rsidR="00313C1E">
              <w:rPr>
                <w:i/>
                <w:color w:val="0070C0"/>
              </w:rPr>
              <w:t>3</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(29b) Available path loss for data channel  </w:t>
            </w:r>
          </w:p>
          <w:p w:rsidR="00661CAE" w:rsidRDefault="00661CAE" w:rsidP="00661CAE">
            <w:pPr>
              <w:pStyle w:val="Tabletext"/>
            </w:pPr>
            <w:r w:rsidRPr="00D20117">
              <w:t xml:space="preserve">         </w:t>
            </w:r>
            <w:r>
              <w:t>=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115</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10</w:t>
            </w:r>
            <w:r w:rsidR="00313C1E">
              <w:rPr>
                <w:i/>
                <w:color w:val="0070C0"/>
              </w:rPr>
              <w:t>3</w:t>
            </w:r>
          </w:p>
        </w:tc>
      </w:tr>
      <w:tr w:rsidR="00661CAE" w:rsidTr="00661CAE">
        <w:trPr>
          <w:cantSplit/>
          <w:jc w:val="center"/>
        </w:trPr>
        <w:tc>
          <w:tcPr>
            <w:tcW w:w="945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Range/coverage efficiency calculation</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4</w:t>
            </w:r>
            <w:r w:rsidR="00313C1E">
              <w:rPr>
                <w:i/>
                <w:color w:val="0070C0"/>
              </w:rPr>
              <w:t>80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2</w:t>
            </w:r>
            <w:r w:rsidR="00313C1E">
              <w:rPr>
                <w:i/>
                <w:color w:val="0070C0"/>
              </w:rPr>
              <w:t>34</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4</w:t>
            </w:r>
            <w:r w:rsidR="00313C1E">
              <w:rPr>
                <w:i/>
                <w:color w:val="0070C0"/>
              </w:rPr>
              <w:t>80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2</w:t>
            </w:r>
            <w:r w:rsidR="00313C1E">
              <w:rPr>
                <w:i/>
                <w:color w:val="0070C0"/>
              </w:rPr>
              <w:t>34</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4</w:t>
      </w:r>
      <w:r>
        <w:rPr>
          <w:lang w:val="en-GB"/>
        </w:rPr>
        <w:t xml:space="preserve"> (</w:t>
      </w:r>
      <w:r>
        <w:rPr>
          <w:i/>
          <w:iCs/>
          <w:lang w:val="en-GB"/>
        </w:rPr>
        <w:t>end</w:t>
      </w:r>
      <w:r>
        <w:rPr>
          <w:lang w:val="en-GB"/>
        </w:rPr>
        <w:t>)</w:t>
      </w: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6"/>
        <w:gridCol w:w="1560"/>
        <w:gridCol w:w="1520"/>
      </w:tblGrid>
      <w:tr w:rsidR="00661CAE" w:rsidTr="00661CAE">
        <w:trPr>
          <w:cantSplit/>
          <w:tblHeader/>
          <w:jc w:val="center"/>
        </w:trPr>
        <w:tc>
          <w:tcPr>
            <w:tcW w:w="6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376"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(31a) Coverage Area for control channel = (</w:t>
            </w:r>
            <w:r>
              <w:t>π</w:t>
            </w:r>
            <w:r w:rsidRPr="00D20117">
              <w:t xml:space="preserve"> (30a)</w:t>
            </w:r>
            <w:r w:rsidRPr="00D20117">
              <w:rPr>
                <w:vertAlign w:val="superscript"/>
              </w:rPr>
              <w:t>2</w:t>
            </w:r>
            <w:r w:rsidRPr="00D20117">
              <w:t>) (m</w:t>
            </w:r>
            <w:r w:rsidRPr="00D20117">
              <w:rPr>
                <w:vertAlign w:val="superscript"/>
              </w:rPr>
              <w:t>2</w:t>
            </w:r>
            <w:r w:rsidRPr="00D20117">
              <w:t>/site)</w:t>
            </w:r>
          </w:p>
        </w:tc>
        <w:tc>
          <w:tcPr>
            <w:tcW w:w="1560" w:type="dxa"/>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72</w:t>
            </w:r>
            <w:r w:rsidR="00313C1E">
              <w:rPr>
                <w:i/>
                <w:color w:val="0070C0"/>
              </w:rPr>
              <w:t>3030</w:t>
            </w:r>
          </w:p>
        </w:tc>
        <w:tc>
          <w:tcPr>
            <w:tcW w:w="1520" w:type="dxa"/>
            <w:tcBorders>
              <w:top w:val="single" w:sz="6" w:space="0" w:color="auto"/>
              <w:left w:val="single" w:sz="6" w:space="0" w:color="auto"/>
              <w:bottom w:val="single" w:sz="6" w:space="0" w:color="auto"/>
              <w:right w:val="single" w:sz="6" w:space="0" w:color="auto"/>
            </w:tcBorders>
            <w:vAlign w:val="center"/>
          </w:tcPr>
          <w:p w:rsidR="00661CAE" w:rsidRPr="00D20117" w:rsidRDefault="00F75021" w:rsidP="00661CAE">
            <w:pPr>
              <w:pStyle w:val="Tabletext"/>
              <w:jc w:val="center"/>
            </w:pPr>
            <w:r>
              <w:rPr>
                <w:i/>
                <w:color w:val="0070C0"/>
              </w:rPr>
              <w:t>1</w:t>
            </w:r>
            <w:r w:rsidR="00313C1E">
              <w:rPr>
                <w:i/>
                <w:color w:val="0070C0"/>
              </w:rPr>
              <w:t>72723</w:t>
            </w:r>
          </w:p>
        </w:tc>
      </w:tr>
      <w:tr w:rsidR="00661CAE" w:rsidRPr="00D20117" w:rsidTr="00661CAE">
        <w:trPr>
          <w:cantSplit/>
          <w:jc w:val="center"/>
        </w:trPr>
        <w:tc>
          <w:tcPr>
            <w:tcW w:w="6376"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(31b) Coverage Area for data channel = (</w:t>
            </w:r>
            <w:r>
              <w:t>π</w:t>
            </w:r>
            <w:r w:rsidRPr="00D20117">
              <w:t xml:space="preserve"> (30b)</w:t>
            </w:r>
            <w:r w:rsidRPr="00D20117">
              <w:rPr>
                <w:vertAlign w:val="superscript"/>
              </w:rPr>
              <w:t>2</w:t>
            </w:r>
            <w:r w:rsidRPr="00D20117">
              <w:t>) (m</w:t>
            </w:r>
            <w:r w:rsidRPr="00D20117">
              <w:rPr>
                <w:vertAlign w:val="superscript"/>
              </w:rPr>
              <w:t>2</w:t>
            </w:r>
            <w:r w:rsidRPr="00D20117">
              <w:t>/site)</w:t>
            </w:r>
          </w:p>
        </w:tc>
        <w:tc>
          <w:tcPr>
            <w:tcW w:w="1560" w:type="dxa"/>
            <w:tcBorders>
              <w:top w:val="single" w:sz="6" w:space="0" w:color="auto"/>
              <w:left w:val="single" w:sz="6" w:space="0" w:color="auto"/>
              <w:bottom w:val="single" w:sz="4" w:space="0" w:color="auto"/>
              <w:right w:val="single" w:sz="6" w:space="0" w:color="auto"/>
            </w:tcBorders>
            <w:vAlign w:val="center"/>
          </w:tcPr>
          <w:p w:rsidR="00661CAE" w:rsidRPr="00D20117" w:rsidRDefault="00F75021" w:rsidP="00661CAE">
            <w:pPr>
              <w:pStyle w:val="Tabletext"/>
              <w:jc w:val="center"/>
            </w:pPr>
            <w:r>
              <w:rPr>
                <w:i/>
                <w:color w:val="0070C0"/>
              </w:rPr>
              <w:t>72</w:t>
            </w:r>
            <w:r w:rsidR="00313C1E">
              <w:rPr>
                <w:i/>
                <w:color w:val="0070C0"/>
              </w:rPr>
              <w:t>3030</w:t>
            </w:r>
          </w:p>
        </w:tc>
        <w:tc>
          <w:tcPr>
            <w:tcW w:w="1520" w:type="dxa"/>
            <w:tcBorders>
              <w:top w:val="single" w:sz="6" w:space="0" w:color="auto"/>
              <w:left w:val="single" w:sz="6" w:space="0" w:color="auto"/>
              <w:bottom w:val="single" w:sz="4" w:space="0" w:color="auto"/>
              <w:right w:val="single" w:sz="6" w:space="0" w:color="auto"/>
            </w:tcBorders>
            <w:vAlign w:val="center"/>
          </w:tcPr>
          <w:p w:rsidR="00661CAE" w:rsidRPr="00D20117" w:rsidRDefault="00313C1E" w:rsidP="00661CAE">
            <w:pPr>
              <w:pStyle w:val="Tabletext"/>
              <w:jc w:val="center"/>
            </w:pPr>
            <w:r>
              <w:rPr>
                <w:i/>
                <w:color w:val="0070C0"/>
              </w:rPr>
              <w:t>172723</w:t>
            </w:r>
          </w:p>
        </w:tc>
      </w:tr>
      <w:tr w:rsidR="00661CAE" w:rsidRPr="00D20117" w:rsidTr="00661CAE">
        <w:trPr>
          <w:cantSplit/>
          <w:jc w:val="center"/>
        </w:trPr>
        <w:tc>
          <w:tcPr>
            <w:tcW w:w="9456" w:type="dxa"/>
            <w:gridSpan w:val="3"/>
            <w:tcBorders>
              <w:top w:val="single" w:sz="6" w:space="0" w:color="auto"/>
              <w:left w:val="single" w:sz="6" w:space="0" w:color="auto"/>
              <w:bottom w:val="single" w:sz="4" w:space="0" w:color="auto"/>
              <w:right w:val="single" w:sz="6" w:space="0" w:color="auto"/>
            </w:tcBorders>
            <w:vAlign w:val="center"/>
          </w:tcPr>
          <w:p w:rsidR="00661CAE" w:rsidRPr="005838F8" w:rsidRDefault="00661CAE" w:rsidP="00661CAE">
            <w:pPr>
              <w:pStyle w:val="Tabletext"/>
              <w:rPr>
                <w:b/>
                <w:i/>
                <w:color w:val="0070C0"/>
              </w:rPr>
            </w:pPr>
          </w:p>
        </w:tc>
      </w:tr>
      <w:tr w:rsidR="00661CAE" w:rsidRPr="00D20117" w:rsidTr="00661CAE">
        <w:trPr>
          <w:cantSplit/>
          <w:jc w:val="center"/>
        </w:trPr>
        <w:tc>
          <w:tcPr>
            <w:tcW w:w="9456" w:type="dxa"/>
            <w:gridSpan w:val="3"/>
            <w:tcBorders>
              <w:top w:val="single" w:sz="4" w:space="0" w:color="auto"/>
              <w:left w:val="nil"/>
              <w:bottom w:val="nil"/>
              <w:right w:val="nil"/>
            </w:tcBorders>
            <w:vAlign w:val="center"/>
            <w:hideMark/>
          </w:tcPr>
          <w:p w:rsidR="00661CAE" w:rsidRPr="00D20117" w:rsidRDefault="00661CAE" w:rsidP="00661CAE">
            <w:pPr>
              <w:pStyle w:val="Tablelegend"/>
              <w:rPr>
                <w:lang w:val="en-GB"/>
              </w:rPr>
            </w:pPr>
            <w:r w:rsidRPr="00D20117">
              <w:rPr>
                <w:vertAlign w:val="superscript"/>
                <w:lang w:val="en-GB"/>
              </w:rPr>
              <w:t>(1)</w:t>
            </w:r>
            <w:r w:rsidRPr="00D20117">
              <w:rPr>
                <w:lang w:val="en-GB"/>
              </w:rPr>
              <w:t xml:space="preserve"> </w:t>
            </w:r>
            <w:r w:rsidRPr="00D20117">
              <w:rPr>
                <w:lang w:val="en-GB"/>
              </w:rPr>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rsidR="00661CAE" w:rsidRPr="00D20117" w:rsidRDefault="00661CAE" w:rsidP="00661CAE">
            <w:pPr>
              <w:pStyle w:val="Tablelegend"/>
              <w:rPr>
                <w:lang w:val="en-GB"/>
              </w:rPr>
            </w:pPr>
            <w:r w:rsidRPr="00D20117">
              <w:rPr>
                <w:vertAlign w:val="superscript"/>
                <w:lang w:val="en-GB"/>
              </w:rPr>
              <w:t>(2)</w:t>
            </w:r>
            <w:r w:rsidRPr="00D20117">
              <w:rPr>
                <w:lang w:val="en-GB"/>
              </w:rPr>
              <w:t xml:space="preserve"> </w:t>
            </w:r>
            <w:r w:rsidRPr="00D20117">
              <w:rPr>
                <w:lang w:val="en-GB"/>
              </w:rPr>
              <w:tab/>
              <w:t>The spectral efficiency of the chosen modulation scheme.</w:t>
            </w:r>
          </w:p>
          <w:p w:rsidR="00661CAE" w:rsidRDefault="00661CAE" w:rsidP="00661CAE">
            <w:pPr>
              <w:pStyle w:val="Tablelegend"/>
              <w:rPr>
                <w:lang w:val="en-GB"/>
              </w:rPr>
            </w:pPr>
            <w:r w:rsidRPr="00D20117">
              <w:rPr>
                <w:vertAlign w:val="superscript"/>
                <w:lang w:val="en-GB"/>
              </w:rPr>
              <w:t>(3)</w:t>
            </w:r>
            <w:r w:rsidRPr="00D20117">
              <w:rPr>
                <w:vertAlign w:val="superscript"/>
                <w:lang w:val="en-GB"/>
              </w:rPr>
              <w:tab/>
            </w:r>
            <w:r w:rsidRPr="00D20117">
              <w:rPr>
                <w:lang w:val="en-GB"/>
              </w:rPr>
              <w:t xml:space="preserve">The </w:t>
            </w:r>
            <w:proofErr w:type="spellStart"/>
            <w:r w:rsidRPr="00D20117">
              <w:rPr>
                <w:lang w:val="en-GB"/>
              </w:rPr>
              <w:t>pathloss</w:t>
            </w:r>
            <w:proofErr w:type="spellEnd"/>
            <w:r w:rsidRPr="00D20117">
              <w:rPr>
                <w:lang w:val="en-GB"/>
              </w:rPr>
              <w:t xml:space="preserve"> models are summarized in § 9.1 of Report ITU-R M.2412-0.</w:t>
            </w:r>
          </w:p>
          <w:p w:rsidR="00661CAE" w:rsidRPr="00694D12" w:rsidRDefault="00661CAE" w:rsidP="00F75021">
            <w:pPr>
              <w:pStyle w:val="Tablelegend"/>
              <w:rPr>
                <w:lang w:val="en-GB"/>
              </w:rPr>
            </w:pPr>
          </w:p>
        </w:tc>
      </w:tr>
    </w:tbl>
    <w:p w:rsidR="00661CAE" w:rsidRDefault="00661CAE" w:rsidP="00661CAE">
      <w:pPr>
        <w:pStyle w:val="Tablefin"/>
      </w:pPr>
    </w:p>
    <w:p w:rsidR="00661CAE" w:rsidRDefault="00661CAE" w:rsidP="00661CAE">
      <w:pPr>
        <w:overflowPunct/>
        <w:autoSpaceDE/>
        <w:autoSpaceDN/>
        <w:adjustRightInd/>
        <w:textAlignment w:val="auto"/>
      </w:pPr>
      <w:r>
        <w:br w:type="page"/>
      </w:r>
    </w:p>
    <w:p w:rsidR="00661CAE" w:rsidRPr="00D20117" w:rsidRDefault="00661CAE" w:rsidP="00661CAE">
      <w:pPr>
        <w:pStyle w:val="TableNo"/>
        <w:rPr>
          <w:lang w:val="en-GB"/>
        </w:rPr>
      </w:pPr>
      <w:r w:rsidRPr="00D20117">
        <w:rPr>
          <w:lang w:val="en-GB"/>
        </w:rPr>
        <w:t>TABLE 4</w:t>
      </w:r>
    </w:p>
    <w:p w:rsidR="00661CAE" w:rsidRPr="00D20117" w:rsidRDefault="00661CAE" w:rsidP="00661CAE">
      <w:pPr>
        <w:pStyle w:val="Tabletitle"/>
        <w:rPr>
          <w:lang w:val="en-GB"/>
        </w:rPr>
      </w:pPr>
      <w:r w:rsidRPr="00D20117">
        <w:rPr>
          <w:lang w:val="en-GB"/>
        </w:rPr>
        <w:t>Link budget template for Urban Macro–</w:t>
      </w:r>
      <w:proofErr w:type="spellStart"/>
      <w:r w:rsidRPr="00D20117">
        <w:rPr>
          <w:lang w:val="en-GB"/>
        </w:rPr>
        <w:t>mMTC</w:t>
      </w:r>
      <w:proofErr w:type="spellEnd"/>
      <w:r>
        <w:rPr>
          <w:lang w:val="en-GB"/>
        </w:rPr>
        <w:t xml:space="preserve"> (LOS)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tblGrid>
      <w:tr w:rsidR="00661CAE" w:rsidTr="00661CAE">
        <w:trPr>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System configuration</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Carrier frequency (GHz)</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highlight w:val="yellow"/>
              </w:rPr>
            </w:pPr>
            <w:r>
              <w:rPr>
                <w:rFonts w:eastAsiaTheme="minorEastAsia"/>
              </w:rPr>
              <w:t>0</w:t>
            </w:r>
            <w:r w:rsidR="00661CAE">
              <w:rPr>
                <w:rFonts w:eastAsiaTheme="minorEastAsia"/>
              </w:rPr>
              <w:t>.</w:t>
            </w:r>
            <w:r>
              <w:rPr>
                <w:rFonts w:eastAsiaTheme="minorEastAsia"/>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highlight w:val="yellow"/>
              </w:rPr>
            </w:pPr>
            <w:r>
              <w:rPr>
                <w:rFonts w:eastAsiaTheme="minorEastAsia"/>
              </w:rPr>
              <w:t>0</w:t>
            </w:r>
            <w:r w:rsidR="00661CAE">
              <w:rPr>
                <w:rFonts w:eastAsiaTheme="minorEastAsia"/>
              </w:rPr>
              <w:t>.</w:t>
            </w:r>
            <w:r>
              <w:rPr>
                <w:rFonts w:eastAsiaTheme="minorEastAsia"/>
              </w:rPr>
              <w:t>7</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BS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rPr>
                <w:rFonts w:eastAsiaTheme="minorEastAsia"/>
              </w:rPr>
            </w:pPr>
            <w:r>
              <w:t>2</w:t>
            </w:r>
            <w:r w:rsidR="00661CAE">
              <w:t>5</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F75021" w:rsidP="00661CAE">
            <w:pPr>
              <w:pStyle w:val="Tabletext"/>
              <w:jc w:val="center"/>
            </w:pPr>
            <w:r>
              <w:t>2</w:t>
            </w:r>
            <w:r w:rsidR="00661CAE">
              <w:t>5</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UE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rPr>
                <w:rFonts w:eastAsiaTheme="minorEastAsia"/>
              </w:rPr>
            </w:pPr>
            <w:r>
              <w:rPr>
                <w:rFonts w:eastAsiaTheme="minorEastAsia"/>
              </w:rPr>
              <w:t>1.5</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rPr>
                <w:rFonts w:eastAsiaTheme="minorEastAsia"/>
              </w:rPr>
            </w:pPr>
            <w:r>
              <w:rPr>
                <w:rFonts w:eastAsiaTheme="minorEastAsia"/>
              </w:rPr>
              <w:t>1.5</w:t>
            </w:r>
          </w:p>
        </w:tc>
      </w:tr>
      <w:tr w:rsidR="00661CAE" w:rsidRPr="00294050"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Cell area </w:t>
            </w:r>
            <w:proofErr w:type="gramStart"/>
            <w:r w:rsidRPr="00D20117">
              <w:t>reliability</w:t>
            </w:r>
            <w:r w:rsidRPr="00D20117">
              <w:rPr>
                <w:vertAlign w:val="superscript"/>
              </w:rPr>
              <w:t>(</w:t>
            </w:r>
            <w:proofErr w:type="gramEnd"/>
            <w:r w:rsidRPr="00D20117">
              <w:rPr>
                <w:vertAlign w:val="superscript"/>
              </w:rPr>
              <w:t>1)</w:t>
            </w:r>
            <w:r w:rsidRPr="00D20117">
              <w:t xml:space="preserve"> (%) (Please specify how it is calculated.)</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336C88" w:rsidRDefault="00661CAE" w:rsidP="00661CAE">
            <w:pPr>
              <w:pStyle w:val="Tabletext"/>
              <w:jc w:val="center"/>
              <w:rPr>
                <w:i/>
                <w:color w:val="0070C0"/>
              </w:rPr>
            </w:pPr>
            <w:r w:rsidRPr="00336C88">
              <w:rPr>
                <w:i/>
                <w:color w:val="0070C0"/>
              </w:rPr>
              <w:t>100%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336C88" w:rsidRDefault="00661CAE" w:rsidP="00661CAE">
            <w:pPr>
              <w:pStyle w:val="Tabletext"/>
              <w:jc w:val="center"/>
              <w:rPr>
                <w:i/>
                <w:color w:val="0070C0"/>
              </w:rPr>
            </w:pPr>
            <w:r w:rsidRPr="00336C88">
              <w:rPr>
                <w:i/>
                <w:color w:val="0070C0"/>
              </w:rPr>
              <w:t>100%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Transmission bit rate for control channel (bit/s)</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Transmission bit rate for data channel (bit/s)</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1872000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Target packet error ratio for the required SNR in item (19a) for control channel</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Target packet error ratio for the required SNR in item (19b) for data channel</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10</w:t>
            </w:r>
            <w:r w:rsidRPr="00A52168">
              <w:rPr>
                <w:i/>
                <w:color w:val="0070C0"/>
                <w:vertAlign w:val="superscript"/>
              </w:rPr>
              <w:t>-5</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Spectral efficiency</w:t>
            </w:r>
            <w:r w:rsidRPr="00D20117">
              <w:rPr>
                <w:vertAlign w:val="superscript"/>
              </w:rPr>
              <w:t>(2)</w:t>
            </w:r>
            <w:r w:rsidRPr="00D20117">
              <w:t xml:space="preserve"> (bit/s/Hz)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1.4</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proofErr w:type="spellStart"/>
            <w:r w:rsidRPr="00D20117">
              <w:t>Pathloss</w:t>
            </w:r>
            <w:proofErr w:type="spellEnd"/>
            <w:r w:rsidRPr="00D20117">
              <w:t xml:space="preserve"> model</w:t>
            </w:r>
            <w:r w:rsidRPr="00D20117">
              <w:rPr>
                <w:vertAlign w:val="superscript"/>
              </w:rPr>
              <w:t>(3)</w:t>
            </w:r>
            <w:r w:rsidRPr="00D20117">
              <w:t xml:space="preserve"> (Select from L</w:t>
            </w:r>
            <w:r w:rsidRPr="00D20117">
              <w:rPr>
                <w:lang w:eastAsia="ja-JP"/>
              </w:rPr>
              <w:t>O</w:t>
            </w:r>
            <w:r w:rsidRPr="00D20117">
              <w:t>S, NL</w:t>
            </w:r>
            <w:r w:rsidRPr="00D20117">
              <w:rPr>
                <w:lang w:eastAsia="ja-JP"/>
              </w:rPr>
              <w:t>O</w:t>
            </w:r>
            <w:r w:rsidRPr="00D20117">
              <w:t>S or O-to-I)</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LOS</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LOS</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UE speed (km/h)</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rFonts w:eastAsiaTheme="minorEastAsia"/>
              </w:rP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rFonts w:eastAsiaTheme="minorEastAsia"/>
              </w:rPr>
            </w:pPr>
            <w:r w:rsidRPr="00A52168">
              <w:rPr>
                <w:rFonts w:eastAsiaTheme="minorEastAsia"/>
                <w:i/>
                <w:color w:val="0070C0"/>
              </w:rPr>
              <w:t>0</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Feeder loss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Transmitter</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 Number of transmit antennas (The number shall be within the indicated range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 Maximal transmit power per antenna (</w:t>
            </w:r>
            <w:proofErr w:type="spellStart"/>
            <w:r w:rsidRPr="00D20117">
              <w:t>dBm</w:t>
            </w:r>
            <w:proofErr w:type="spellEnd"/>
            <w:r w:rsidRPr="00D20117">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38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7C0BC5">
              <w:rPr>
                <w:i/>
                <w:color w:val="0070C0"/>
              </w:rPr>
              <w:t>3</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(3) Total transmit power = function of (1) and (2) (</w:t>
            </w:r>
            <w:proofErr w:type="spellStart"/>
            <w:r w:rsidRPr="00D20117">
              <w:t>dBm</w:t>
            </w:r>
            <w:proofErr w:type="spellEnd"/>
            <w:r w:rsidRPr="00D20117">
              <w:t xml:space="preserve">) </w:t>
            </w:r>
          </w:p>
          <w:p w:rsidR="00661CAE" w:rsidRPr="00D20117" w:rsidRDefault="00661CAE" w:rsidP="00661CAE">
            <w:pPr>
              <w:pStyle w:val="Tabletext"/>
            </w:pPr>
            <w:r w:rsidRPr="00D20117">
              <w:t xml:space="preserve">(The value shall not exceed the indicated value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38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7C0BC5">
              <w:rPr>
                <w:i/>
                <w:color w:val="0070C0"/>
              </w:rPr>
              <w:t>3</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(4) Transmitter antenna gain (</w:t>
            </w:r>
            <w:proofErr w:type="spellStart"/>
            <w:r>
              <w:t>dBi</w:t>
            </w:r>
            <w:proofErr w:type="spellEnd"/>
            <w:r>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8</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rsidRPr="00D20117">
              <w:t xml:space="preserve">(5) Transmitter array gain (depends on transmitter array configurations and technologies such as adaptive beam forming, CDD (Cyclic delay diversity), etc.) </w:t>
            </w:r>
            <w:r>
              <w:t>(dB)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(6) Control channel power boosting gain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(7) Data channel power loss due to pilot/control boosting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rFonts w:eastAsiaTheme="minorEastAsia"/>
                <w:i/>
                <w:color w:val="0070C0"/>
              </w:rPr>
              <w:t>0</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(8) Cable, connector, combiner, body losses, etc. (enumerate sources) (dB) (feeder loss must be included for and only for downlink)</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1</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(9a) Control channel </w:t>
            </w:r>
            <w:proofErr w:type="spellStart"/>
            <w:r w:rsidRPr="00D20117">
              <w:t>e.i.r.p</w:t>
            </w:r>
            <w:proofErr w:type="spellEnd"/>
            <w:r w:rsidRPr="00D20117">
              <w:t xml:space="preserve">. = (3) + (4) + (5) + (6) – (8)  </w:t>
            </w:r>
            <w:proofErr w:type="spellStart"/>
            <w:r w:rsidRPr="00D20117">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45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2</w:t>
            </w:r>
            <w:r w:rsidR="007C0BC5">
              <w:rPr>
                <w:i/>
                <w:color w:val="0070C0"/>
              </w:rPr>
              <w:t>1</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rPr>
                <w:lang w:val="it-IT"/>
              </w:rPr>
            </w:pPr>
            <w:r>
              <w:rPr>
                <w:lang w:val="it-IT"/>
              </w:rPr>
              <w:t>(9b) Data channel e.i.r.p. = (3) + (4) + (5) – (7) – (8)  dBm</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lang w:val="it-IT"/>
              </w:rPr>
            </w:pPr>
            <w:r w:rsidRPr="00A52168">
              <w:rPr>
                <w:i/>
                <w:color w:val="0070C0"/>
              </w:rPr>
              <w:t>45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rPr>
                <w:lang w:val="it-IT"/>
              </w:rPr>
            </w:pPr>
            <w:r w:rsidRPr="00A52168">
              <w:rPr>
                <w:i/>
                <w:color w:val="0070C0"/>
              </w:rPr>
              <w:t>2</w:t>
            </w:r>
            <w:r w:rsidR="007C0BC5">
              <w:rPr>
                <w:i/>
                <w:color w:val="0070C0"/>
              </w:rPr>
              <w:t>1</w:t>
            </w:r>
          </w:p>
        </w:tc>
      </w:tr>
      <w:tr w:rsidR="00661CAE" w:rsidTr="00661CA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jc w:val="left"/>
            </w:pPr>
            <w:r>
              <w:t>Receiver</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(10) Number of receive antennas (The number shall be within the indicated range in </w:t>
            </w:r>
            <w:r w:rsidRPr="00D20117">
              <w:rPr>
                <w:lang w:eastAsia="ja-JP"/>
              </w:rPr>
              <w:t>§ 8.4</w:t>
            </w:r>
            <w:r w:rsidRPr="00D20117">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r>
      <w:tr w:rsidR="00661CAE"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(11) Receiver antenna gain (</w:t>
            </w:r>
            <w:proofErr w:type="spellStart"/>
            <w:r>
              <w:t>dBi</w:t>
            </w:r>
            <w:proofErr w:type="spellEnd"/>
            <w:r>
              <w:t>)</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rFonts w:eastAsiaTheme="minorEastAsia"/>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8</w:t>
            </w:r>
          </w:p>
        </w:tc>
      </w:tr>
      <w:tr w:rsidR="00661CAE" w:rsidRPr="00D20117" w:rsidTr="00661CA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(12) Cable, connector, combiner, body losses, etc. (enumerate sources) (dB) (feeder loss must be included for and only for uplink)</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2</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Pr>
                <w:rFonts w:eastAsiaTheme="minorEastAsia"/>
                <w:i/>
                <w:color w:val="0070C0"/>
              </w:rPr>
              <w:t>1</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4</w:t>
      </w:r>
      <w:r>
        <w:rPr>
          <w:lang w:val="en-GB"/>
        </w:rPr>
        <w:t xml:space="preserve"> (</w:t>
      </w:r>
      <w:r w:rsidRPr="00CB491B">
        <w:rPr>
          <w:i/>
          <w:iCs/>
          <w:lang w:val="en-GB"/>
        </w:rPr>
        <w:t>continued</w:t>
      </w:r>
      <w:r>
        <w:rPr>
          <w:lang w:val="en-GB"/>
        </w:rPr>
        <w: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gridCol w:w="7"/>
      </w:tblGrid>
      <w:tr w:rsidR="00661CAE" w:rsidTr="00661CAE">
        <w:trPr>
          <w:gridAfter w:val="1"/>
          <w:wAfter w:w="7" w:type="dxa"/>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(13) Receiver noise figure (dB)</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rPr>
                <w:lang w:eastAsia="ja-JP"/>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rPr>
                <w:lang w:eastAsia="ja-JP"/>
              </w:rPr>
              <w:t>5</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(14) Thermal noise density (</w:t>
            </w:r>
            <w:proofErr w:type="spellStart"/>
            <w:r w:rsidRPr="00D20117">
              <w:t>dBm</w:t>
            </w:r>
            <w:proofErr w:type="spellEnd"/>
            <w:r w:rsidRPr="00D20117">
              <w:t>/Hz)</w:t>
            </w:r>
          </w:p>
        </w:tc>
        <w:tc>
          <w:tcPr>
            <w:tcW w:w="1559"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t>−174</w:t>
            </w:r>
          </w:p>
        </w:tc>
        <w:tc>
          <w:tcPr>
            <w:tcW w:w="1510"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jc w:val="center"/>
            </w:pPr>
            <w:r>
              <w:t>−174</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(15) Receiver interference density (</w:t>
            </w:r>
            <w:proofErr w:type="spellStart"/>
            <w:r w:rsidRPr="00D20117">
              <w:t>dBm</w:t>
            </w:r>
            <w:proofErr w:type="spellEnd"/>
            <w:r w:rsidRPr="00D20117">
              <w:t>/Hz)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-170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-170</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(16) Total noise plus interference density</w:t>
            </w:r>
          </w:p>
          <w:p w:rsidR="00661CAE" w:rsidRDefault="00661CAE" w:rsidP="00661CAE">
            <w:pPr>
              <w:pStyle w:val="Tabletext"/>
            </w:pPr>
            <w:r>
              <w:t xml:space="preserve">        = 10 log (10^(((13)+(14))/10) + 10^((15)/10))  </w:t>
            </w:r>
            <w:proofErr w:type="spellStart"/>
            <w:r>
              <w:t>dBm</w:t>
            </w:r>
            <w:proofErr w:type="spellEnd"/>
            <w:r>
              <w:t>/Hz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-165</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-16</w:t>
            </w:r>
            <w:r>
              <w:rPr>
                <w:i/>
                <w:color w:val="0070C0"/>
              </w:rPr>
              <w:t>6</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(17) Occupied channel bandwidth (for meeting the requirements of the traffic type) (Hz)</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1.5 x 10</w:t>
            </w:r>
            <w:r w:rsidRPr="00A52168">
              <w:rPr>
                <w:i/>
                <w:color w:val="0070C0"/>
                <w:vertAlign w:val="superscript"/>
              </w:rPr>
              <w:t>6</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1.5 x 10</w:t>
            </w:r>
            <w:r w:rsidRPr="00A52168">
              <w:rPr>
                <w:i/>
                <w:color w:val="0070C0"/>
                <w:vertAlign w:val="superscript"/>
              </w:rPr>
              <w:t>6</w:t>
            </w:r>
          </w:p>
        </w:tc>
      </w:tr>
      <w:tr w:rsidR="00661CAE" w:rsidRPr="00960816"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661CAE" w:rsidRDefault="00661CAE" w:rsidP="00661CAE">
            <w:pPr>
              <w:pStyle w:val="Tabletext"/>
              <w:rPr>
                <w:lang w:val="fr-FR"/>
              </w:rPr>
            </w:pPr>
            <w:r w:rsidRPr="00661CAE">
              <w:rPr>
                <w:lang w:val="fr-FR"/>
              </w:rPr>
              <w:t>(18) Effective noise power = (16) + 10 log((17))  dBm</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-103</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-10</w:t>
            </w:r>
            <w:r>
              <w:rPr>
                <w:i/>
                <w:color w:val="0070C0"/>
              </w:rPr>
              <w:t>5</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(19a) Required SNR for the control channel (dB) </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(19b) Required SNR for the data channel (dB) </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5.4</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Default="00661CAE" w:rsidP="00661CAE">
            <w:pPr>
              <w:pStyle w:val="Tabletext"/>
            </w:pPr>
            <w:r>
              <w:t>(20) Receiver implementation margin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Pr>
                <w:i/>
                <w:color w:val="0070C0"/>
              </w:rPr>
              <w:t>2</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(21a) H-ARQ gain for control channel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r>
      <w:tr w:rsidR="00661CAE" w:rsidRPr="00D20117"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(21b) H-ARQ gain for data channel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(22a) Receiver sensitivity for control channel </w:t>
            </w:r>
          </w:p>
          <w:p w:rsidR="00661CAE" w:rsidRDefault="00661CAE" w:rsidP="00661CAE">
            <w:pPr>
              <w:pStyle w:val="Tabletext"/>
            </w:pPr>
            <w:r w:rsidRPr="00D20117">
              <w:t xml:space="preserve">         </w:t>
            </w:r>
            <w:r>
              <w:t xml:space="preserve">= (18) + (19a) + (20) – (21a)  </w:t>
            </w:r>
            <w:proofErr w:type="spellStart"/>
            <w:r>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w:t>
            </w:r>
            <w:r>
              <w:rPr>
                <w:i/>
                <w:color w:val="0070C0"/>
              </w:rPr>
              <w:t>7</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(22b) Receiver sensitivity for data channel </w:t>
            </w:r>
          </w:p>
          <w:p w:rsidR="00661CAE" w:rsidRDefault="00661CAE" w:rsidP="00661CAE">
            <w:pPr>
              <w:pStyle w:val="Tabletext"/>
            </w:pPr>
            <w:r w:rsidRPr="00D20117">
              <w:t xml:space="preserve">         </w:t>
            </w:r>
            <w:r>
              <w:t xml:space="preserve">= (18) + (19b) + (20) – (21b)  </w:t>
            </w:r>
            <w:proofErr w:type="spellStart"/>
            <w:r>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-94</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-9</w:t>
            </w:r>
            <w:r>
              <w:rPr>
                <w:i/>
                <w:color w:val="0070C0"/>
              </w:rPr>
              <w:t>7</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(23a) Hardware link budget for control channel </w:t>
            </w:r>
          </w:p>
          <w:p w:rsidR="00661CAE" w:rsidRDefault="00661CAE" w:rsidP="00661CAE">
            <w:pPr>
              <w:pStyle w:val="Tabletext"/>
            </w:pPr>
            <w:r w:rsidRPr="00D20117">
              <w:t xml:space="preserve">         </w:t>
            </w:r>
            <w:r>
              <w:t>= (9a) + (11) - (22a)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139</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w:t>
            </w:r>
            <w:r>
              <w:rPr>
                <w:i/>
                <w:color w:val="0070C0"/>
              </w:rPr>
              <w:t>2</w:t>
            </w:r>
            <w:r w:rsidR="007C0BC5">
              <w:rPr>
                <w:i/>
                <w:color w:val="0070C0"/>
              </w:rPr>
              <w:t>6</w:t>
            </w:r>
          </w:p>
        </w:tc>
      </w:tr>
      <w:tr w:rsidR="00661CAE" w:rsidTr="00661CA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rsidR="00661CAE" w:rsidRPr="00D20117" w:rsidRDefault="00661CAE" w:rsidP="00661CAE">
            <w:pPr>
              <w:pStyle w:val="Tabletext"/>
            </w:pPr>
            <w:r w:rsidRPr="00D20117">
              <w:t xml:space="preserve">(23b) Hardware link budget for data channel  </w:t>
            </w:r>
          </w:p>
          <w:p w:rsidR="00661CAE" w:rsidRDefault="00661CAE" w:rsidP="00661CAE">
            <w:pPr>
              <w:pStyle w:val="Tabletext"/>
            </w:pPr>
            <w:r w:rsidRPr="00D20117">
              <w:t xml:space="preserve">         </w:t>
            </w:r>
            <w:r>
              <w:t>= (9b) + (11) - (22b) dB</w:t>
            </w:r>
          </w:p>
        </w:tc>
        <w:tc>
          <w:tcPr>
            <w:tcW w:w="1559"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139</w:t>
            </w:r>
          </w:p>
        </w:tc>
        <w:tc>
          <w:tcPr>
            <w:tcW w:w="1510" w:type="dxa"/>
            <w:tcBorders>
              <w:top w:val="single" w:sz="4" w:space="0" w:color="auto"/>
              <w:left w:val="single" w:sz="4" w:space="0" w:color="auto"/>
              <w:bottom w:val="single" w:sz="4" w:space="0" w:color="auto"/>
              <w:right w:val="single" w:sz="4" w:space="0" w:color="auto"/>
            </w:tcBorders>
            <w:vAlign w:val="center"/>
          </w:tcPr>
          <w:p w:rsidR="00661CAE" w:rsidRDefault="00661CAE" w:rsidP="00661CAE">
            <w:pPr>
              <w:pStyle w:val="Tabletext"/>
              <w:jc w:val="center"/>
            </w:pPr>
            <w:r w:rsidRPr="00A52168">
              <w:rPr>
                <w:i/>
                <w:color w:val="0070C0"/>
              </w:rPr>
              <w:t>1</w:t>
            </w:r>
            <w:r>
              <w:rPr>
                <w:i/>
                <w:color w:val="0070C0"/>
              </w:rPr>
              <w:t>2</w:t>
            </w:r>
            <w:r w:rsidR="007C0BC5">
              <w:rPr>
                <w:i/>
                <w:color w:val="0070C0"/>
              </w:rPr>
              <w:t>6</w:t>
            </w:r>
          </w:p>
        </w:tc>
      </w:tr>
      <w:tr w:rsidR="00661CAE" w:rsidTr="00661CAE">
        <w:trPr>
          <w:gridAfter w:val="1"/>
          <w:wAfter w:w="7" w:type="dxa"/>
          <w:cantSplit/>
          <w:jc w:val="center"/>
        </w:trPr>
        <w:tc>
          <w:tcPr>
            <w:tcW w:w="9443" w:type="dxa"/>
            <w:gridSpan w:val="3"/>
            <w:tcBorders>
              <w:top w:val="single" w:sz="4" w:space="0" w:color="auto"/>
              <w:left w:val="single" w:sz="4" w:space="0" w:color="auto"/>
              <w:bottom w:val="single" w:sz="4" w:space="0" w:color="auto"/>
              <w:right w:val="single" w:sz="4" w:space="0" w:color="auto"/>
            </w:tcBorders>
            <w:vAlign w:val="center"/>
            <w:hideMark/>
          </w:tcPr>
          <w:p w:rsidR="00661CAE" w:rsidRPr="005139FE" w:rsidRDefault="00661CAE" w:rsidP="00661CAE">
            <w:pPr>
              <w:pStyle w:val="Tablehead0"/>
              <w:jc w:val="left"/>
            </w:pPr>
            <w:r w:rsidRPr="005139FE">
              <w:t xml:space="preserve">Calculation of available </w:t>
            </w:r>
            <w:proofErr w:type="spellStart"/>
            <w:r w:rsidRPr="00D6242D">
              <w:t>pathloss</w:t>
            </w:r>
            <w:proofErr w:type="spellEnd"/>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(24) Lognormal shadow fading </w:t>
            </w:r>
            <w:proofErr w:type="spellStart"/>
            <w:r w:rsidRPr="00D20117">
              <w:t>std</w:t>
            </w:r>
            <w:proofErr w:type="spellEnd"/>
            <w:r w:rsidRPr="00D20117">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Pr>
                <w:i/>
                <w:color w:val="0070C0"/>
              </w:rPr>
              <w:t>4</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Pr>
                <w:i/>
                <w:color w:val="0070C0"/>
              </w:rPr>
              <w:t>4</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Pr>
                <w:i/>
                <w:color w:val="0070C0"/>
              </w:rPr>
              <w:t>13</w:t>
            </w:r>
            <w:r w:rsidRPr="00A52168">
              <w:rPr>
                <w:i/>
                <w:color w:val="0070C0"/>
              </w:rPr>
              <w:t>.</w:t>
            </w:r>
            <w:r>
              <w:rPr>
                <w:i/>
                <w:color w:val="0070C0"/>
              </w:rPr>
              <w:t>8</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Pr>
                <w:i/>
                <w:color w:val="0070C0"/>
              </w:rPr>
              <w:t>13</w:t>
            </w:r>
            <w:r w:rsidRPr="00A52168">
              <w:rPr>
                <w:i/>
                <w:color w:val="0070C0"/>
              </w:rPr>
              <w:t>.</w:t>
            </w:r>
            <w:r>
              <w:rPr>
                <w:i/>
                <w:color w:val="0070C0"/>
              </w:rPr>
              <w:t>8</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0</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jc w:val="center"/>
            </w:pPr>
            <w:r w:rsidRPr="00A52168">
              <w:rPr>
                <w:i/>
                <w:color w:val="0070C0"/>
              </w:rPr>
              <w:t>0</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(29a) Available path loss for control channel </w:t>
            </w:r>
          </w:p>
          <w:p w:rsidR="00661CAE" w:rsidRDefault="00661CAE" w:rsidP="00661CAE">
            <w:pPr>
              <w:pStyle w:val="Tabletext"/>
            </w:pPr>
            <w:r w:rsidRPr="00D20117">
              <w:t xml:space="preserve">         </w:t>
            </w:r>
            <w:r>
              <w:t>=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w:t>
            </w:r>
            <w:r>
              <w:rPr>
                <w:i/>
                <w:color w:val="0070C0"/>
              </w:rPr>
              <w:t>24</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w:t>
            </w:r>
            <w:r>
              <w:rPr>
                <w:i/>
                <w:color w:val="0070C0"/>
              </w:rPr>
              <w:t>1</w:t>
            </w:r>
            <w:r w:rsidR="007C0BC5">
              <w:rPr>
                <w:i/>
                <w:color w:val="0070C0"/>
              </w:rPr>
              <w:t>1</w:t>
            </w:r>
          </w:p>
        </w:tc>
      </w:tr>
      <w:tr w:rsidR="00661CAE"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(29b) Available path loss for data channel  </w:t>
            </w:r>
          </w:p>
          <w:p w:rsidR="00661CAE" w:rsidRDefault="00661CAE" w:rsidP="00661CAE">
            <w:pPr>
              <w:pStyle w:val="Tabletext"/>
            </w:pPr>
            <w:r w:rsidRPr="00D20117">
              <w:t xml:space="preserve">         </w:t>
            </w:r>
            <w:r>
              <w:t>=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w:t>
            </w:r>
            <w:r>
              <w:rPr>
                <w:i/>
                <w:color w:val="0070C0"/>
              </w:rPr>
              <w:t>24</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Default="00661CAE" w:rsidP="00661CAE">
            <w:pPr>
              <w:pStyle w:val="Tabletext"/>
              <w:jc w:val="center"/>
            </w:pPr>
            <w:r w:rsidRPr="00A52168">
              <w:rPr>
                <w:i/>
                <w:color w:val="0070C0"/>
              </w:rPr>
              <w:t>1</w:t>
            </w:r>
            <w:r>
              <w:rPr>
                <w:i/>
                <w:color w:val="0070C0"/>
              </w:rPr>
              <w:t>1</w:t>
            </w:r>
            <w:r w:rsidR="007C0BC5">
              <w:rPr>
                <w:i/>
                <w:color w:val="0070C0"/>
              </w:rPr>
              <w:t>1</w:t>
            </w:r>
          </w:p>
        </w:tc>
      </w:tr>
      <w:tr w:rsidR="00661CAE" w:rsidTr="00661CAE">
        <w:trPr>
          <w:cantSplit/>
          <w:jc w:val="center"/>
        </w:trPr>
        <w:tc>
          <w:tcPr>
            <w:tcW w:w="945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Range/coverage efficiency calculation</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pPr>
            <w:r w:rsidRPr="00D20117">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2479</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1232</w:t>
            </w:r>
          </w:p>
        </w:tc>
      </w:tr>
      <w:tr w:rsidR="00661CAE" w:rsidRPr="00D20117" w:rsidTr="00661CAE">
        <w:trPr>
          <w:cantSplit/>
          <w:jc w:val="center"/>
        </w:trPr>
        <w:tc>
          <w:tcPr>
            <w:tcW w:w="6374" w:type="dxa"/>
            <w:tcBorders>
              <w:top w:val="single" w:sz="6" w:space="0" w:color="auto"/>
              <w:left w:val="single" w:sz="6" w:space="0" w:color="auto"/>
              <w:bottom w:val="single" w:sz="6" w:space="0" w:color="auto"/>
              <w:right w:val="single" w:sz="6" w:space="0" w:color="auto"/>
            </w:tcBorders>
            <w:vAlign w:val="center"/>
          </w:tcPr>
          <w:p w:rsidR="00661CAE" w:rsidRPr="00D20117" w:rsidRDefault="00661CAE" w:rsidP="00661CAE">
            <w:pPr>
              <w:pStyle w:val="Tabletext"/>
            </w:pPr>
            <w:r w:rsidRPr="00D20117">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2479</w:t>
            </w:r>
          </w:p>
        </w:tc>
        <w:tc>
          <w:tcPr>
            <w:tcW w:w="1517" w:type="dxa"/>
            <w:gridSpan w:val="2"/>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1232</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4</w:t>
      </w:r>
      <w:r>
        <w:rPr>
          <w:lang w:val="en-GB"/>
        </w:rPr>
        <w:t xml:space="preserve"> (</w:t>
      </w:r>
      <w:r>
        <w:rPr>
          <w:i/>
          <w:iCs/>
          <w:lang w:val="en-GB"/>
        </w:rPr>
        <w:t>end</w:t>
      </w:r>
      <w:r>
        <w:rPr>
          <w:lang w:val="en-GB"/>
        </w:rPr>
        <w:t>)</w:t>
      </w: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6"/>
        <w:gridCol w:w="1560"/>
        <w:gridCol w:w="1520"/>
      </w:tblGrid>
      <w:tr w:rsidR="00661CAE" w:rsidTr="00661CAE">
        <w:trPr>
          <w:cantSplit/>
          <w:tblHeader/>
          <w:jc w:val="center"/>
        </w:trPr>
        <w:tc>
          <w:tcPr>
            <w:tcW w:w="63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Item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Downlink</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376"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(31a) Coverage Area for control channel = (</w:t>
            </w:r>
            <w:r>
              <w:t>π</w:t>
            </w:r>
            <w:r w:rsidRPr="00D20117">
              <w:t xml:space="preserve"> (30a)</w:t>
            </w:r>
            <w:r w:rsidRPr="00D20117">
              <w:rPr>
                <w:vertAlign w:val="superscript"/>
              </w:rPr>
              <w:t>2</w:t>
            </w:r>
            <w:r w:rsidRPr="00D20117">
              <w:t>) (m</w:t>
            </w:r>
            <w:r w:rsidRPr="00D20117">
              <w:rPr>
                <w:vertAlign w:val="superscript"/>
              </w:rPr>
              <w:t>2</w:t>
            </w:r>
            <w:r w:rsidRPr="00D20117">
              <w:t>/site)</w:t>
            </w:r>
          </w:p>
        </w:tc>
        <w:tc>
          <w:tcPr>
            <w:tcW w:w="1560"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19299520</w:t>
            </w:r>
          </w:p>
        </w:tc>
        <w:tc>
          <w:tcPr>
            <w:tcW w:w="1520"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4764761</w:t>
            </w:r>
          </w:p>
        </w:tc>
      </w:tr>
      <w:tr w:rsidR="00661CAE" w:rsidRPr="00D20117" w:rsidTr="00661CAE">
        <w:trPr>
          <w:cantSplit/>
          <w:jc w:val="center"/>
        </w:trPr>
        <w:tc>
          <w:tcPr>
            <w:tcW w:w="6376"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(31b) Coverage Area for data channel = (</w:t>
            </w:r>
            <w:r>
              <w:t>π</w:t>
            </w:r>
            <w:r w:rsidRPr="00D20117">
              <w:t xml:space="preserve"> (30b)</w:t>
            </w:r>
            <w:r w:rsidRPr="00D20117">
              <w:rPr>
                <w:vertAlign w:val="superscript"/>
              </w:rPr>
              <w:t>2</w:t>
            </w:r>
            <w:r w:rsidRPr="00D20117">
              <w:t>) (m</w:t>
            </w:r>
            <w:r w:rsidRPr="00D20117">
              <w:rPr>
                <w:vertAlign w:val="superscript"/>
              </w:rPr>
              <w:t>2</w:t>
            </w:r>
            <w:r w:rsidRPr="00D20117">
              <w:t>/site)</w:t>
            </w:r>
          </w:p>
        </w:tc>
        <w:tc>
          <w:tcPr>
            <w:tcW w:w="1560" w:type="dxa"/>
            <w:tcBorders>
              <w:top w:val="single" w:sz="6" w:space="0" w:color="auto"/>
              <w:left w:val="single" w:sz="6" w:space="0" w:color="auto"/>
              <w:bottom w:val="single" w:sz="4"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19299520</w:t>
            </w:r>
          </w:p>
        </w:tc>
        <w:tc>
          <w:tcPr>
            <w:tcW w:w="1520" w:type="dxa"/>
            <w:tcBorders>
              <w:top w:val="single" w:sz="6" w:space="0" w:color="auto"/>
              <w:left w:val="single" w:sz="6" w:space="0" w:color="auto"/>
              <w:bottom w:val="single" w:sz="4"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4764761</w:t>
            </w:r>
          </w:p>
        </w:tc>
      </w:tr>
      <w:tr w:rsidR="00661CAE" w:rsidRPr="00D20117" w:rsidTr="00661CAE">
        <w:trPr>
          <w:cantSplit/>
          <w:jc w:val="center"/>
        </w:trPr>
        <w:tc>
          <w:tcPr>
            <w:tcW w:w="9456" w:type="dxa"/>
            <w:gridSpan w:val="3"/>
            <w:tcBorders>
              <w:top w:val="single" w:sz="6" w:space="0" w:color="auto"/>
              <w:left w:val="single" w:sz="6" w:space="0" w:color="auto"/>
              <w:bottom w:val="single" w:sz="4" w:space="0" w:color="auto"/>
              <w:right w:val="single" w:sz="6" w:space="0" w:color="auto"/>
            </w:tcBorders>
            <w:vAlign w:val="center"/>
          </w:tcPr>
          <w:p w:rsidR="00661CAE" w:rsidRPr="005838F8" w:rsidRDefault="00661CAE" w:rsidP="00661CAE">
            <w:pPr>
              <w:pStyle w:val="Tabletext"/>
              <w:rPr>
                <w:b/>
                <w:i/>
                <w:color w:val="0070C0"/>
              </w:rPr>
            </w:pPr>
          </w:p>
        </w:tc>
      </w:tr>
      <w:tr w:rsidR="00661CAE" w:rsidRPr="00D20117" w:rsidTr="00661CAE">
        <w:trPr>
          <w:cantSplit/>
          <w:jc w:val="center"/>
        </w:trPr>
        <w:tc>
          <w:tcPr>
            <w:tcW w:w="9456" w:type="dxa"/>
            <w:gridSpan w:val="3"/>
            <w:tcBorders>
              <w:top w:val="single" w:sz="4" w:space="0" w:color="auto"/>
              <w:left w:val="nil"/>
              <w:bottom w:val="nil"/>
              <w:right w:val="nil"/>
            </w:tcBorders>
            <w:vAlign w:val="center"/>
            <w:hideMark/>
          </w:tcPr>
          <w:p w:rsidR="00661CAE" w:rsidRPr="00D20117" w:rsidRDefault="00661CAE" w:rsidP="00661CAE">
            <w:pPr>
              <w:pStyle w:val="Tablelegend"/>
              <w:rPr>
                <w:lang w:val="en-GB"/>
              </w:rPr>
            </w:pPr>
            <w:r w:rsidRPr="00D20117">
              <w:rPr>
                <w:vertAlign w:val="superscript"/>
                <w:lang w:val="en-GB"/>
              </w:rPr>
              <w:t>(1)</w:t>
            </w:r>
            <w:r w:rsidRPr="00D20117">
              <w:rPr>
                <w:lang w:val="en-GB"/>
              </w:rPr>
              <w:t xml:space="preserve"> </w:t>
            </w:r>
            <w:r w:rsidRPr="00D20117">
              <w:rPr>
                <w:lang w:val="en-GB"/>
              </w:rPr>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rsidR="00661CAE" w:rsidRPr="00D20117" w:rsidRDefault="00661CAE" w:rsidP="00661CAE">
            <w:pPr>
              <w:pStyle w:val="Tablelegend"/>
              <w:rPr>
                <w:lang w:val="en-GB"/>
              </w:rPr>
            </w:pPr>
            <w:r w:rsidRPr="00D20117">
              <w:rPr>
                <w:vertAlign w:val="superscript"/>
                <w:lang w:val="en-GB"/>
              </w:rPr>
              <w:t>(2)</w:t>
            </w:r>
            <w:r w:rsidRPr="00D20117">
              <w:rPr>
                <w:lang w:val="en-GB"/>
              </w:rPr>
              <w:t xml:space="preserve"> </w:t>
            </w:r>
            <w:r w:rsidRPr="00D20117">
              <w:rPr>
                <w:lang w:val="en-GB"/>
              </w:rPr>
              <w:tab/>
              <w:t>The spectral efficiency of the chosen modulation scheme.</w:t>
            </w:r>
          </w:p>
          <w:p w:rsidR="00661CAE" w:rsidRDefault="00661CAE" w:rsidP="00661CAE">
            <w:pPr>
              <w:pStyle w:val="Tablelegend"/>
              <w:rPr>
                <w:lang w:val="en-GB"/>
              </w:rPr>
            </w:pPr>
            <w:r w:rsidRPr="00D20117">
              <w:rPr>
                <w:vertAlign w:val="superscript"/>
                <w:lang w:val="en-GB"/>
              </w:rPr>
              <w:t>(3)</w:t>
            </w:r>
            <w:r w:rsidRPr="00D20117">
              <w:rPr>
                <w:vertAlign w:val="superscript"/>
                <w:lang w:val="en-GB"/>
              </w:rPr>
              <w:tab/>
            </w:r>
            <w:r w:rsidRPr="00D20117">
              <w:rPr>
                <w:lang w:val="en-GB"/>
              </w:rPr>
              <w:t xml:space="preserve">The </w:t>
            </w:r>
            <w:proofErr w:type="spellStart"/>
            <w:r w:rsidRPr="00D20117">
              <w:rPr>
                <w:lang w:val="en-GB"/>
              </w:rPr>
              <w:t>pathloss</w:t>
            </w:r>
            <w:proofErr w:type="spellEnd"/>
            <w:r w:rsidRPr="00D20117">
              <w:rPr>
                <w:lang w:val="en-GB"/>
              </w:rPr>
              <w:t xml:space="preserve"> models are summarized in § 9.1 of Report ITU-R M.2412-0.</w:t>
            </w:r>
            <w:r>
              <w:rPr>
                <w:lang w:val="en-GB"/>
              </w:rPr>
              <w:t xml:space="preserve"> </w:t>
            </w:r>
          </w:p>
          <w:p w:rsidR="00661CAE" w:rsidRPr="00D20117" w:rsidRDefault="00661CAE" w:rsidP="00F75021">
            <w:pPr>
              <w:pStyle w:val="Tablelegend"/>
              <w:rPr>
                <w:lang w:val="en-GB"/>
              </w:rPr>
            </w:pPr>
          </w:p>
        </w:tc>
      </w:tr>
    </w:tbl>
    <w:p w:rsidR="00661CAE" w:rsidRDefault="00661CAE" w:rsidP="00661CAE">
      <w:pPr>
        <w:pStyle w:val="Tablefin"/>
      </w:pPr>
    </w:p>
    <w:p w:rsidR="00661CAE" w:rsidRDefault="00661CAE" w:rsidP="00661CAE">
      <w:pPr>
        <w:overflowPunct/>
        <w:autoSpaceDE/>
        <w:autoSpaceDN/>
        <w:adjustRightInd/>
        <w:textAlignment w:val="auto"/>
      </w:pPr>
      <w:r>
        <w:br w:type="page"/>
      </w:r>
    </w:p>
    <w:p w:rsidR="00661CAE" w:rsidRPr="00D6242D" w:rsidRDefault="00661CAE" w:rsidP="00661CAE">
      <w:pPr>
        <w:pStyle w:val="Tabletext"/>
        <w:rPr>
          <w:rFonts w:eastAsiaTheme="minorEastAsia"/>
          <w:i/>
          <w:color w:val="0070C0"/>
          <w:szCs w:val="22"/>
          <w:lang w:eastAsia="zh-CN"/>
        </w:rPr>
      </w:pPr>
      <w:r w:rsidRPr="00D6242D">
        <w:rPr>
          <w:rFonts w:eastAsiaTheme="minorEastAsia"/>
          <w:i/>
          <w:color w:val="0070C0"/>
          <w:szCs w:val="22"/>
          <w:lang w:eastAsia="zh-CN"/>
        </w:rPr>
        <w:t>5.2.3.3.</w:t>
      </w:r>
      <w:r>
        <w:rPr>
          <w:rFonts w:eastAsiaTheme="minorEastAsia"/>
          <w:i/>
          <w:color w:val="0070C0"/>
          <w:szCs w:val="22"/>
          <w:lang w:eastAsia="zh-CN"/>
        </w:rPr>
        <w:t>3</w:t>
      </w:r>
      <w:r w:rsidRPr="00D6242D">
        <w:rPr>
          <w:rFonts w:eastAsiaTheme="minorEastAsia"/>
          <w:i/>
          <w:color w:val="0070C0"/>
          <w:szCs w:val="22"/>
          <w:lang w:eastAsia="zh-CN"/>
        </w:rPr>
        <w:tab/>
        <w:t>Urban Macro-URLLC environment</w:t>
      </w:r>
      <w:r>
        <w:rPr>
          <w:rFonts w:eastAsiaTheme="minorEastAsia"/>
          <w:i/>
          <w:color w:val="0070C0"/>
          <w:szCs w:val="22"/>
          <w:lang w:eastAsia="zh-CN"/>
        </w:rPr>
        <w:t xml:space="preserve"> for DECT-2020 NR</w:t>
      </w:r>
    </w:p>
    <w:p w:rsidR="00661CAE" w:rsidRPr="00D6242D" w:rsidRDefault="00661CAE" w:rsidP="00661CAE">
      <w:pPr>
        <w:pStyle w:val="Tabletext"/>
        <w:rPr>
          <w:rFonts w:eastAsiaTheme="minorEastAsia"/>
          <w:i/>
          <w:color w:val="0070C0"/>
          <w:szCs w:val="22"/>
          <w:lang w:eastAsia="zh-CN"/>
        </w:rPr>
      </w:pPr>
      <w:r w:rsidRPr="00D6242D">
        <w:rPr>
          <w:rFonts w:eastAsiaTheme="minorEastAsia"/>
          <w:i/>
          <w:color w:val="0070C0"/>
          <w:szCs w:val="22"/>
          <w:lang w:eastAsia="zh-CN"/>
        </w:rPr>
        <w:t xml:space="preserve">For the purpose of </w:t>
      </w:r>
      <w:r>
        <w:rPr>
          <w:rFonts w:eastAsiaTheme="minorEastAsia"/>
          <w:i/>
          <w:color w:val="0070C0"/>
          <w:szCs w:val="22"/>
          <w:lang w:eastAsia="zh-CN"/>
        </w:rPr>
        <w:t>TABLE</w:t>
      </w:r>
      <w:r w:rsidRPr="00D6242D">
        <w:rPr>
          <w:rFonts w:eastAsiaTheme="minorEastAsia"/>
          <w:i/>
          <w:color w:val="0070C0"/>
          <w:szCs w:val="22"/>
          <w:lang w:eastAsia="zh-CN"/>
        </w:rPr>
        <w:t xml:space="preserve"> 5 calculations, the system configuration is according to parameters shown in the table below.</w:t>
      </w:r>
    </w:p>
    <w:p w:rsidR="00661CAE" w:rsidRPr="00B77942" w:rsidRDefault="00661CAE" w:rsidP="00661CAE">
      <w:pPr>
        <w:pStyle w:val="TH"/>
        <w:rPr>
          <w:i/>
          <w:color w:val="0070C0"/>
        </w:rPr>
      </w:pPr>
      <w:r w:rsidRPr="00B77942">
        <w:rPr>
          <w:i/>
          <w:color w:val="0070C0"/>
        </w:rPr>
        <w:t xml:space="preserve">Table </w:t>
      </w:r>
      <w:r w:rsidRPr="00B77942">
        <w:rPr>
          <w:i/>
          <w:color w:val="0070C0"/>
        </w:rPr>
        <w:fldChar w:fldCharType="begin"/>
      </w:r>
      <w:r w:rsidRPr="00B77942">
        <w:rPr>
          <w:i/>
          <w:color w:val="0070C0"/>
        </w:rPr>
        <w:instrText xml:space="preserve"> SEQ Table \* ARABIC </w:instrText>
      </w:r>
      <w:r w:rsidRPr="00B77942">
        <w:rPr>
          <w:i/>
          <w:color w:val="0070C0"/>
        </w:rPr>
        <w:fldChar w:fldCharType="separate"/>
      </w:r>
      <w:r>
        <w:rPr>
          <w:i/>
          <w:noProof/>
          <w:color w:val="0070C0"/>
        </w:rPr>
        <w:t>12</w:t>
      </w:r>
      <w:r w:rsidRPr="00B77942">
        <w:rPr>
          <w:i/>
          <w:color w:val="0070C0"/>
        </w:rPr>
        <w:fldChar w:fldCharType="end"/>
      </w:r>
      <w:r w:rsidRPr="00B77942">
        <w:rPr>
          <w:i/>
          <w:color w:val="0070C0"/>
        </w:rPr>
        <w:t xml:space="preserve">: </w:t>
      </w:r>
      <w:r w:rsidRPr="00D6242D">
        <w:rPr>
          <w:rFonts w:eastAsiaTheme="minorEastAsia"/>
          <w:i/>
          <w:color w:val="0070C0"/>
          <w:szCs w:val="22"/>
          <w:lang w:eastAsia="zh-CN"/>
        </w:rPr>
        <w:t>System configuration parameters for Urban Macro-URLLC</w:t>
      </w:r>
    </w:p>
    <w:tbl>
      <w:tblPr>
        <w:tblStyle w:val="TableGrid0"/>
        <w:tblW w:w="0" w:type="auto"/>
        <w:tblLook w:val="04A0" w:firstRow="1" w:lastRow="0" w:firstColumn="1" w:lastColumn="0" w:noHBand="0" w:noVBand="1"/>
      </w:tblPr>
      <w:tblGrid>
        <w:gridCol w:w="2215"/>
        <w:gridCol w:w="2337"/>
        <w:gridCol w:w="4798"/>
      </w:tblGrid>
      <w:tr w:rsidR="00661CAE" w:rsidRPr="00A52168" w:rsidTr="00313C1E">
        <w:tc>
          <w:tcPr>
            <w:tcW w:w="2215" w:type="dxa"/>
          </w:tcPr>
          <w:p w:rsidR="00661CAE" w:rsidRPr="00A52168" w:rsidRDefault="00661CAE" w:rsidP="00661CAE">
            <w:pPr>
              <w:pStyle w:val="Tabletext"/>
              <w:jc w:val="center"/>
              <w:rPr>
                <w:b/>
                <w:i/>
                <w:color w:val="0070C0"/>
              </w:rPr>
            </w:pPr>
            <w:r w:rsidRPr="00A52168">
              <w:rPr>
                <w:b/>
                <w:i/>
                <w:color w:val="0070C0"/>
              </w:rPr>
              <w:t>Parameter</w:t>
            </w:r>
          </w:p>
        </w:tc>
        <w:tc>
          <w:tcPr>
            <w:tcW w:w="2337" w:type="dxa"/>
          </w:tcPr>
          <w:p w:rsidR="00661CAE" w:rsidRPr="00A52168" w:rsidRDefault="00661CAE" w:rsidP="00661CAE">
            <w:pPr>
              <w:pStyle w:val="Tabletext"/>
              <w:jc w:val="center"/>
              <w:rPr>
                <w:b/>
                <w:i/>
                <w:color w:val="0070C0"/>
              </w:rPr>
            </w:pPr>
            <w:r w:rsidRPr="00A52168">
              <w:rPr>
                <w:b/>
                <w:i/>
                <w:color w:val="0070C0"/>
              </w:rPr>
              <w:t>Value</w:t>
            </w:r>
          </w:p>
        </w:tc>
        <w:tc>
          <w:tcPr>
            <w:tcW w:w="4798" w:type="dxa"/>
          </w:tcPr>
          <w:p w:rsidR="00661CAE" w:rsidRPr="00A52168" w:rsidRDefault="00661CAE" w:rsidP="00661CAE">
            <w:pPr>
              <w:pStyle w:val="Tabletext"/>
              <w:jc w:val="center"/>
              <w:rPr>
                <w:b/>
                <w:i/>
                <w:color w:val="0070C0"/>
              </w:rPr>
            </w:pPr>
            <w:r w:rsidRPr="00A52168">
              <w:rPr>
                <w:b/>
                <w:i/>
                <w:color w:val="0070C0"/>
              </w:rPr>
              <w:t>Description</w:t>
            </w:r>
          </w:p>
        </w:tc>
      </w:tr>
      <w:tr w:rsidR="00661CAE" w:rsidRPr="00A52168" w:rsidTr="00313C1E">
        <w:tc>
          <w:tcPr>
            <w:tcW w:w="2215" w:type="dxa"/>
          </w:tcPr>
          <w:p w:rsidR="00661CAE" w:rsidRPr="00A52168" w:rsidRDefault="00661CAE" w:rsidP="00661CAE">
            <w:pPr>
              <w:pStyle w:val="Tabletext"/>
              <w:jc w:val="center"/>
              <w:rPr>
                <w:i/>
                <w:color w:val="0070C0"/>
              </w:rPr>
            </w:pPr>
            <w:r w:rsidRPr="00A52168">
              <w:rPr>
                <w:i/>
                <w:color w:val="0070C0"/>
              </w:rPr>
              <w:t>Modulation</w:t>
            </w:r>
          </w:p>
        </w:tc>
        <w:tc>
          <w:tcPr>
            <w:tcW w:w="2337" w:type="dxa"/>
          </w:tcPr>
          <w:p w:rsidR="00661CAE" w:rsidRPr="00A52168" w:rsidRDefault="00661CAE" w:rsidP="00661CAE">
            <w:pPr>
              <w:pStyle w:val="Tabletext"/>
              <w:jc w:val="center"/>
              <w:rPr>
                <w:i/>
                <w:color w:val="0070C0"/>
              </w:rPr>
            </w:pPr>
            <w:r w:rsidRPr="00A52168">
              <w:rPr>
                <w:i/>
                <w:color w:val="0070C0"/>
              </w:rPr>
              <w:t>QPSK</w:t>
            </w:r>
          </w:p>
        </w:tc>
        <w:tc>
          <w:tcPr>
            <w:tcW w:w="4798" w:type="dxa"/>
          </w:tcPr>
          <w:p w:rsidR="00661CAE" w:rsidRPr="00A52168" w:rsidRDefault="00661CAE" w:rsidP="00661CAE">
            <w:pPr>
              <w:pStyle w:val="Tabletext"/>
              <w:rPr>
                <w:i/>
                <w:color w:val="0070C0"/>
              </w:rPr>
            </w:pPr>
            <w:r w:rsidRPr="00A52168">
              <w:rPr>
                <w:i/>
                <w:color w:val="0070C0"/>
              </w:rPr>
              <w:t>OFDM subcarrier modulation</w:t>
            </w:r>
          </w:p>
        </w:tc>
      </w:tr>
      <w:tr w:rsidR="00661CAE" w:rsidRPr="0096507D" w:rsidTr="00313C1E">
        <w:tc>
          <w:tcPr>
            <w:tcW w:w="2215" w:type="dxa"/>
          </w:tcPr>
          <w:p w:rsidR="00661CAE" w:rsidRPr="00A52168" w:rsidRDefault="00661CAE" w:rsidP="00661CAE">
            <w:pPr>
              <w:pStyle w:val="Tabletext"/>
              <w:jc w:val="center"/>
              <w:rPr>
                <w:i/>
                <w:color w:val="0070C0"/>
              </w:rPr>
            </w:pPr>
            <w:r w:rsidRPr="00A52168">
              <w:rPr>
                <w:i/>
                <w:color w:val="0070C0"/>
              </w:rPr>
              <w:t>R</w:t>
            </w:r>
          </w:p>
        </w:tc>
        <w:tc>
          <w:tcPr>
            <w:tcW w:w="2337" w:type="dxa"/>
          </w:tcPr>
          <w:p w:rsidR="00661CAE" w:rsidRPr="00A52168" w:rsidRDefault="00661CAE" w:rsidP="00661CAE">
            <w:pPr>
              <w:pStyle w:val="Tabletext"/>
              <w:jc w:val="center"/>
              <w:rPr>
                <w:i/>
                <w:color w:val="0070C0"/>
              </w:rPr>
            </w:pPr>
            <w:r w:rsidRPr="00A52168">
              <w:rPr>
                <w:i/>
                <w:color w:val="0070C0"/>
              </w:rPr>
              <w:t>3/4</w:t>
            </w:r>
          </w:p>
        </w:tc>
        <w:tc>
          <w:tcPr>
            <w:tcW w:w="4798" w:type="dxa"/>
          </w:tcPr>
          <w:p w:rsidR="00661CAE" w:rsidRPr="00D6242D" w:rsidRDefault="00661CAE" w:rsidP="00661CAE">
            <w:pPr>
              <w:pStyle w:val="Tabletext"/>
              <w:rPr>
                <w:i/>
                <w:color w:val="0070C0"/>
              </w:rPr>
            </w:pPr>
            <w:r w:rsidRPr="00D6242D">
              <w:rPr>
                <w:i/>
                <w:color w:val="0070C0"/>
              </w:rPr>
              <w:t>Rate of binary convolutional code</w:t>
            </w:r>
          </w:p>
        </w:tc>
      </w:tr>
      <w:tr w:rsidR="00661CAE" w:rsidRPr="00A52168" w:rsidTr="00313C1E">
        <w:tc>
          <w:tcPr>
            <w:tcW w:w="2215" w:type="dxa"/>
          </w:tcPr>
          <w:p w:rsidR="00661CAE" w:rsidRPr="00A52168" w:rsidRDefault="00661CAE" w:rsidP="00661CAE">
            <w:pPr>
              <w:pStyle w:val="Tabletext"/>
              <w:jc w:val="center"/>
              <w:rPr>
                <w:i/>
                <w:color w:val="0070C0"/>
              </w:rPr>
            </w:pPr>
            <w:r w:rsidRPr="00A52168">
              <w:rPr>
                <w:i/>
                <w:color w:val="0070C0"/>
              </w:rPr>
              <w:t>W</w:t>
            </w:r>
          </w:p>
        </w:tc>
        <w:tc>
          <w:tcPr>
            <w:tcW w:w="2337" w:type="dxa"/>
          </w:tcPr>
          <w:p w:rsidR="00661CAE" w:rsidRPr="00A52168" w:rsidRDefault="00661CAE" w:rsidP="00661CAE">
            <w:pPr>
              <w:pStyle w:val="Tabletext"/>
              <w:jc w:val="center"/>
              <w:rPr>
                <w:i/>
                <w:color w:val="0070C0"/>
              </w:rPr>
            </w:pPr>
            <w:r w:rsidRPr="00A52168">
              <w:rPr>
                <w:i/>
                <w:color w:val="0070C0"/>
              </w:rPr>
              <w:t>1</w:t>
            </w:r>
            <w:r>
              <w:rPr>
                <w:i/>
                <w:color w:val="0070C0"/>
              </w:rPr>
              <w:t>.</w:t>
            </w:r>
            <w:r w:rsidRPr="00A52168">
              <w:rPr>
                <w:i/>
                <w:color w:val="0070C0"/>
              </w:rPr>
              <w:t>728</w:t>
            </w:r>
          </w:p>
        </w:tc>
        <w:tc>
          <w:tcPr>
            <w:tcW w:w="4798" w:type="dxa"/>
          </w:tcPr>
          <w:p w:rsidR="00661CAE" w:rsidRPr="00A52168" w:rsidRDefault="00661CAE" w:rsidP="00661CAE">
            <w:pPr>
              <w:pStyle w:val="Tabletext"/>
              <w:rPr>
                <w:i/>
                <w:color w:val="0070C0"/>
              </w:rPr>
            </w:pPr>
            <w:r w:rsidRPr="00A52168">
              <w:rPr>
                <w:i/>
                <w:color w:val="0070C0"/>
              </w:rPr>
              <w:t>Transmission bandwidth (MHz)</w:t>
            </w:r>
          </w:p>
        </w:tc>
      </w:tr>
      <w:tr w:rsidR="00661CAE" w:rsidRPr="00A52168" w:rsidTr="00313C1E">
        <w:tc>
          <w:tcPr>
            <w:tcW w:w="2215" w:type="dxa"/>
          </w:tcPr>
          <w:p w:rsidR="00661CAE" w:rsidRPr="00A52168" w:rsidRDefault="00661CAE" w:rsidP="00661CAE">
            <w:pPr>
              <w:pStyle w:val="Tabletext"/>
              <w:jc w:val="center"/>
              <w:rPr>
                <w:i/>
                <w:color w:val="0070C0"/>
              </w:rPr>
            </w:pPr>
            <w:r w:rsidRPr="00A52168">
              <w:rPr>
                <w:i/>
                <w:color w:val="0070C0"/>
              </w:rPr>
              <w:t>N</w:t>
            </w:r>
            <w:r w:rsidRPr="00A52168">
              <w:rPr>
                <w:i/>
                <w:color w:val="0070C0"/>
                <w:vertAlign w:val="subscript"/>
              </w:rPr>
              <w:t>SS</w:t>
            </w:r>
          </w:p>
        </w:tc>
        <w:tc>
          <w:tcPr>
            <w:tcW w:w="2337" w:type="dxa"/>
          </w:tcPr>
          <w:p w:rsidR="00661CAE" w:rsidRPr="00A52168" w:rsidRDefault="00661CAE" w:rsidP="00661CAE">
            <w:pPr>
              <w:pStyle w:val="Tabletext"/>
              <w:jc w:val="center"/>
              <w:rPr>
                <w:i/>
                <w:color w:val="0070C0"/>
              </w:rPr>
            </w:pPr>
            <w:r w:rsidRPr="00A52168">
              <w:rPr>
                <w:i/>
                <w:color w:val="0070C0"/>
              </w:rPr>
              <w:t>1</w:t>
            </w:r>
          </w:p>
        </w:tc>
        <w:tc>
          <w:tcPr>
            <w:tcW w:w="4798" w:type="dxa"/>
          </w:tcPr>
          <w:p w:rsidR="00661CAE" w:rsidRPr="00A52168" w:rsidRDefault="00661CAE" w:rsidP="00661CAE">
            <w:pPr>
              <w:pStyle w:val="Tabletext"/>
              <w:rPr>
                <w:i/>
                <w:color w:val="0070C0"/>
              </w:rPr>
            </w:pPr>
            <w:r w:rsidRPr="00A52168">
              <w:rPr>
                <w:i/>
                <w:color w:val="0070C0"/>
              </w:rPr>
              <w:t>Number of spatial streams</w:t>
            </w:r>
          </w:p>
        </w:tc>
      </w:tr>
      <w:tr w:rsidR="00661CAE" w:rsidRPr="00A52168" w:rsidTr="00313C1E">
        <w:tc>
          <w:tcPr>
            <w:tcW w:w="2215" w:type="dxa"/>
          </w:tcPr>
          <w:p w:rsidR="00661CAE" w:rsidRPr="00A52168" w:rsidRDefault="00661CAE" w:rsidP="00661CAE">
            <w:pPr>
              <w:pStyle w:val="Tabletext"/>
              <w:jc w:val="center"/>
              <w:rPr>
                <w:i/>
                <w:color w:val="0070C0"/>
              </w:rPr>
            </w:pPr>
            <w:r w:rsidRPr="00A52168">
              <w:rPr>
                <w:i/>
                <w:color w:val="0070C0"/>
              </w:rPr>
              <w:t>N</w:t>
            </w:r>
            <w:r w:rsidRPr="00A52168">
              <w:rPr>
                <w:i/>
                <w:color w:val="0070C0"/>
                <w:vertAlign w:val="subscript"/>
              </w:rPr>
              <w:t>PL</w:t>
            </w:r>
          </w:p>
        </w:tc>
        <w:tc>
          <w:tcPr>
            <w:tcW w:w="2337" w:type="dxa"/>
          </w:tcPr>
          <w:p w:rsidR="00661CAE" w:rsidRPr="00A52168" w:rsidRDefault="00661CAE" w:rsidP="00661CAE">
            <w:pPr>
              <w:pStyle w:val="Tabletext"/>
              <w:jc w:val="center"/>
              <w:rPr>
                <w:i/>
                <w:color w:val="0070C0"/>
              </w:rPr>
            </w:pPr>
            <w:r w:rsidRPr="00A52168">
              <w:rPr>
                <w:i/>
                <w:color w:val="0070C0"/>
              </w:rPr>
              <w:t>32</w:t>
            </w:r>
          </w:p>
        </w:tc>
        <w:tc>
          <w:tcPr>
            <w:tcW w:w="4798" w:type="dxa"/>
          </w:tcPr>
          <w:p w:rsidR="00661CAE" w:rsidRPr="00A52168" w:rsidRDefault="00661CAE" w:rsidP="00661CAE">
            <w:pPr>
              <w:pStyle w:val="Tabletext"/>
              <w:rPr>
                <w:i/>
                <w:color w:val="0070C0"/>
              </w:rPr>
            </w:pPr>
            <w:r w:rsidRPr="00A52168">
              <w:rPr>
                <w:i/>
                <w:color w:val="0070C0"/>
              </w:rPr>
              <w:t>Payload size (bytes)</w:t>
            </w:r>
          </w:p>
        </w:tc>
      </w:tr>
      <w:tr w:rsidR="00661CAE" w:rsidRPr="00A52168" w:rsidTr="00313C1E">
        <w:tc>
          <w:tcPr>
            <w:tcW w:w="2215" w:type="dxa"/>
          </w:tcPr>
          <w:p w:rsidR="00661CAE" w:rsidRPr="00A52168" w:rsidRDefault="00661CAE" w:rsidP="00661CAE">
            <w:pPr>
              <w:pStyle w:val="Tabletext"/>
              <w:jc w:val="center"/>
              <w:rPr>
                <w:i/>
                <w:color w:val="0070C0"/>
              </w:rPr>
            </w:pPr>
            <w:r w:rsidRPr="00A52168">
              <w:rPr>
                <w:i/>
                <w:color w:val="0070C0"/>
              </w:rPr>
              <w:t>ACR</w:t>
            </w:r>
          </w:p>
        </w:tc>
        <w:tc>
          <w:tcPr>
            <w:tcW w:w="2337" w:type="dxa"/>
          </w:tcPr>
          <w:p w:rsidR="00661CAE" w:rsidRPr="00A52168" w:rsidRDefault="00661CAE" w:rsidP="00661CAE">
            <w:pPr>
              <w:pStyle w:val="Tabletext"/>
              <w:jc w:val="center"/>
              <w:rPr>
                <w:i/>
                <w:color w:val="0070C0"/>
              </w:rPr>
            </w:pPr>
            <w:r w:rsidRPr="00A52168">
              <w:rPr>
                <w:i/>
                <w:color w:val="0070C0"/>
              </w:rPr>
              <w:t>6</w:t>
            </w:r>
          </w:p>
        </w:tc>
        <w:tc>
          <w:tcPr>
            <w:tcW w:w="4798" w:type="dxa"/>
          </w:tcPr>
          <w:p w:rsidR="00661CAE" w:rsidRPr="00A52168" w:rsidRDefault="00661CAE" w:rsidP="00661CAE">
            <w:pPr>
              <w:pStyle w:val="Tabletext"/>
              <w:rPr>
                <w:i/>
                <w:color w:val="0070C0"/>
              </w:rPr>
            </w:pPr>
            <w:r w:rsidRPr="00A52168">
              <w:rPr>
                <w:i/>
                <w:color w:val="0070C0"/>
              </w:rPr>
              <w:t>Adjacent channel rejection (dB)</w:t>
            </w:r>
          </w:p>
        </w:tc>
      </w:tr>
    </w:tbl>
    <w:p w:rsidR="00661CAE" w:rsidRPr="00FC4992" w:rsidRDefault="00661CAE" w:rsidP="00661CAE">
      <w:pPr>
        <w:pStyle w:val="Tablefin"/>
        <w:rPr>
          <w:i/>
          <w:color w:val="0070C0"/>
        </w:rPr>
      </w:pPr>
    </w:p>
    <w:p w:rsidR="00661CAE" w:rsidRDefault="00661CAE" w:rsidP="00661CAE">
      <w:r>
        <w:rPr>
          <w:noProof/>
          <w:lang w:eastAsia="en-GB"/>
        </w:rPr>
        <w:drawing>
          <wp:inline distT="0" distB="0" distL="0" distR="0" wp14:anchorId="2BB933C1" wp14:editId="7B033C51">
            <wp:extent cx="6120765" cy="4578625"/>
            <wp:effectExtent l="0" t="0" r="0" b="0"/>
            <wp:docPr id="39744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4578625"/>
                    </a:xfrm>
                    <a:prstGeom prst="rect">
                      <a:avLst/>
                    </a:prstGeom>
                    <a:noFill/>
                    <a:ln>
                      <a:noFill/>
                    </a:ln>
                  </pic:spPr>
                </pic:pic>
              </a:graphicData>
            </a:graphic>
          </wp:inline>
        </w:drawing>
      </w:r>
    </w:p>
    <w:p w:rsidR="00661CAE" w:rsidRPr="00FC4992" w:rsidRDefault="00661CAE" w:rsidP="00661CAE">
      <w:pPr>
        <w:pStyle w:val="TF"/>
        <w:rPr>
          <w:i/>
          <w:color w:val="0070C0"/>
        </w:rPr>
      </w:pPr>
      <w:r w:rsidRPr="00FC4992">
        <w:rPr>
          <w:i/>
          <w:color w:val="0070C0"/>
        </w:rPr>
        <w:t xml:space="preserve">Figure </w:t>
      </w:r>
      <w:r w:rsidRPr="00FC4992">
        <w:rPr>
          <w:i/>
          <w:color w:val="0070C0"/>
        </w:rPr>
        <w:fldChar w:fldCharType="begin"/>
      </w:r>
      <w:r w:rsidRPr="00FC4992">
        <w:rPr>
          <w:i/>
          <w:color w:val="0070C0"/>
        </w:rPr>
        <w:instrText xml:space="preserve"> SEQ Figure \* ARABIC </w:instrText>
      </w:r>
      <w:r w:rsidRPr="00FC4992">
        <w:rPr>
          <w:i/>
          <w:color w:val="0070C0"/>
        </w:rPr>
        <w:fldChar w:fldCharType="separate"/>
      </w:r>
      <w:r>
        <w:rPr>
          <w:i/>
          <w:noProof/>
          <w:color w:val="0070C0"/>
        </w:rPr>
        <w:t>10</w:t>
      </w:r>
      <w:r w:rsidRPr="00FC4992">
        <w:rPr>
          <w:i/>
          <w:color w:val="0070C0"/>
        </w:rPr>
        <w:fldChar w:fldCharType="end"/>
      </w:r>
      <w:r w:rsidRPr="00FC4992">
        <w:rPr>
          <w:i/>
          <w:color w:val="0070C0"/>
        </w:rPr>
        <w:t>: Receiver performance for URLLC 1x1 configurations</w:t>
      </w:r>
    </w:p>
    <w:p w:rsidR="00661CAE" w:rsidRPr="00FC4992" w:rsidRDefault="00661CAE" w:rsidP="00661CAE">
      <w:pPr>
        <w:rPr>
          <w:i/>
          <w:color w:val="0070C0"/>
        </w:rPr>
      </w:pPr>
    </w:p>
    <w:p w:rsidR="00661CAE" w:rsidRDefault="00661CAE" w:rsidP="00661CAE">
      <w:pPr>
        <w:overflowPunct/>
        <w:autoSpaceDE/>
        <w:autoSpaceDN/>
        <w:adjustRightInd/>
        <w:textAlignment w:val="auto"/>
      </w:pPr>
      <w:r>
        <w:br w:type="page"/>
      </w:r>
    </w:p>
    <w:p w:rsidR="00661CAE" w:rsidRPr="00D20117" w:rsidRDefault="00661CAE" w:rsidP="00661CAE">
      <w:pPr>
        <w:pStyle w:val="TableNo"/>
        <w:rPr>
          <w:lang w:val="en-GB"/>
        </w:rPr>
      </w:pPr>
      <w:r w:rsidRPr="00D20117">
        <w:rPr>
          <w:lang w:val="en-GB"/>
        </w:rPr>
        <w:t>TABLE 5</w:t>
      </w:r>
    </w:p>
    <w:p w:rsidR="00661CAE" w:rsidRPr="00D20117" w:rsidRDefault="00661CAE" w:rsidP="00661CAE">
      <w:pPr>
        <w:pStyle w:val="Tabletitle"/>
        <w:rPr>
          <w:lang w:val="en-GB"/>
        </w:rPr>
      </w:pPr>
      <w:r w:rsidRPr="00D20117">
        <w:rPr>
          <w:lang w:val="en-GB"/>
        </w:rPr>
        <w:t>Link budget template for Urban Macro–URLLC</w:t>
      </w:r>
      <w:r>
        <w:rPr>
          <w:lang w:val="en-GB"/>
        </w:rPr>
        <w:t xml:space="preserve"> (NLOS)</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Tr="00661CA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jc w:val="left"/>
            </w:pPr>
            <w:r>
              <w:t>System configuration</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Carrier frequency (GHz)</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rPr>
                <w:rFonts w:eastAsiaTheme="minorEastAsia"/>
              </w:rPr>
            </w:pPr>
            <w:r>
              <w:t>0</w:t>
            </w:r>
            <w:r w:rsidR="00661CAE" w:rsidRPr="00336C88">
              <w:t>.</w:t>
            </w:r>
            <w:r>
              <w:t>7</w:t>
            </w:r>
          </w:p>
        </w:tc>
        <w:tc>
          <w:tcPr>
            <w:tcW w:w="1601"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rPr>
                <w:rFonts w:eastAsiaTheme="minorEastAsia"/>
              </w:rPr>
            </w:pPr>
            <w:r>
              <w:t>0</w:t>
            </w:r>
            <w:r w:rsidR="00661CAE" w:rsidRPr="00336C88">
              <w:t>.</w:t>
            </w:r>
            <w:r>
              <w:t>7</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BS antenna heights (m)</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pPr>
            <w:r>
              <w:t>2</w:t>
            </w:r>
            <w:r w:rsidR="00661CAE" w:rsidRPr="00336C88">
              <w:t>5</w:t>
            </w:r>
          </w:p>
        </w:tc>
        <w:tc>
          <w:tcPr>
            <w:tcW w:w="1601"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pPr>
            <w:r>
              <w:t>2</w:t>
            </w:r>
            <w:r w:rsidR="00661CAE" w:rsidRPr="00336C88">
              <w:t>5</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UE antenna heights (m)</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661CAE" w:rsidP="00661CAE">
            <w:pPr>
              <w:pStyle w:val="Tabletext"/>
              <w:jc w:val="center"/>
              <w:rPr>
                <w:rFonts w:eastAsiaTheme="minorEastAsia"/>
              </w:rPr>
            </w:pPr>
            <w:r w:rsidRPr="00336C88">
              <w:rPr>
                <w:rFonts w:eastAsiaTheme="minorEastAsia"/>
              </w:rPr>
              <w:t>1.5</w:t>
            </w:r>
          </w:p>
        </w:tc>
        <w:tc>
          <w:tcPr>
            <w:tcW w:w="1601" w:type="dxa"/>
            <w:tcBorders>
              <w:top w:val="single" w:sz="6" w:space="0" w:color="auto"/>
              <w:left w:val="single" w:sz="6" w:space="0" w:color="auto"/>
              <w:bottom w:val="nil"/>
              <w:right w:val="single" w:sz="6" w:space="0" w:color="auto"/>
            </w:tcBorders>
            <w:vAlign w:val="center"/>
            <w:hideMark/>
          </w:tcPr>
          <w:p w:rsidR="00661CAE" w:rsidRPr="00336C88" w:rsidRDefault="00661CAE" w:rsidP="00661CAE">
            <w:pPr>
              <w:pStyle w:val="Tabletext"/>
              <w:jc w:val="center"/>
              <w:rPr>
                <w:rFonts w:eastAsiaTheme="minorEastAsia"/>
              </w:rPr>
            </w:pPr>
            <w:r w:rsidRPr="00336C88">
              <w:rPr>
                <w:rFonts w:eastAsiaTheme="minorEastAsia"/>
              </w:rPr>
              <w:t>1.5</w:t>
            </w:r>
          </w:p>
        </w:tc>
      </w:tr>
      <w:tr w:rsidR="00661CAE" w:rsidRPr="0096507D"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 xml:space="preserve">Cell area </w:t>
            </w:r>
            <w:proofErr w:type="gramStart"/>
            <w:r w:rsidRPr="00D20117">
              <w:t>reliability</w:t>
            </w:r>
            <w:r w:rsidRPr="00D20117">
              <w:rPr>
                <w:vertAlign w:val="superscript"/>
              </w:rPr>
              <w:t>(</w:t>
            </w:r>
            <w:proofErr w:type="gramEnd"/>
            <w:r w:rsidRPr="00D20117">
              <w:rPr>
                <w:vertAlign w:val="superscript"/>
              </w:rPr>
              <w:t>1)</w:t>
            </w:r>
            <w:r w:rsidRPr="00D20117">
              <w:t xml:space="preserve"> (%) (Please specify how it is calculated.)</w:t>
            </w:r>
          </w:p>
        </w:tc>
        <w:tc>
          <w:tcPr>
            <w:tcW w:w="1559" w:type="dxa"/>
            <w:tcBorders>
              <w:top w:val="single" w:sz="6" w:space="0" w:color="auto"/>
              <w:left w:val="single" w:sz="6" w:space="0" w:color="auto"/>
              <w:bottom w:val="nil"/>
              <w:right w:val="single" w:sz="6" w:space="0" w:color="auto"/>
            </w:tcBorders>
            <w:vAlign w:val="center"/>
          </w:tcPr>
          <w:p w:rsidR="00661CAE" w:rsidRPr="00FF3022" w:rsidRDefault="00313C1E" w:rsidP="00661CAE">
            <w:pPr>
              <w:pStyle w:val="Tabletext"/>
              <w:jc w:val="center"/>
              <w:rPr>
                <w:highlight w:val="yellow"/>
              </w:rPr>
            </w:pPr>
            <w:r w:rsidRPr="00A52168">
              <w:rPr>
                <w:i/>
                <w:color w:val="0070C0"/>
              </w:rPr>
              <w:t>1</w:t>
            </w:r>
            <w:r>
              <w:rPr>
                <w:i/>
                <w:color w:val="0070C0"/>
              </w:rPr>
              <w:t>00%</w:t>
            </w:r>
          </w:p>
        </w:tc>
        <w:tc>
          <w:tcPr>
            <w:tcW w:w="1601" w:type="dxa"/>
            <w:tcBorders>
              <w:top w:val="single" w:sz="6" w:space="0" w:color="auto"/>
              <w:left w:val="single" w:sz="6" w:space="0" w:color="auto"/>
              <w:bottom w:val="nil"/>
              <w:right w:val="single" w:sz="6" w:space="0" w:color="auto"/>
            </w:tcBorders>
            <w:vAlign w:val="center"/>
          </w:tcPr>
          <w:p w:rsidR="00661CAE" w:rsidRPr="00FF3022" w:rsidRDefault="00313C1E" w:rsidP="00661CAE">
            <w:pPr>
              <w:pStyle w:val="Tabletext"/>
              <w:jc w:val="center"/>
              <w:rPr>
                <w:highlight w:val="yellow"/>
              </w:rPr>
            </w:pPr>
            <w:r w:rsidRPr="00A52168">
              <w:rPr>
                <w:i/>
                <w:color w:val="0070C0"/>
              </w:rPr>
              <w:t>1</w:t>
            </w:r>
            <w:r>
              <w:rPr>
                <w:i/>
                <w:color w:val="0070C0"/>
              </w:rPr>
              <w:t>00%</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Transmission bit rate for control channel (bit/s)</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Transmission bit rate for data channel (bit/s)</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Target packet error ratio for the required SNR in item (19a) for control channel</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Target packet error ratio for the required SNR in item (19b) for data channel</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Spectral efficiency</w:t>
            </w:r>
            <w:r w:rsidRPr="00D20117">
              <w:rPr>
                <w:vertAlign w:val="superscript"/>
              </w:rPr>
              <w:t>(2)</w:t>
            </w:r>
            <w:r w:rsidRPr="00D20117">
              <w:t xml:space="preserve"> (bit/s/Hz)</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1.4</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1.4</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proofErr w:type="spellStart"/>
            <w:r w:rsidRPr="00D20117">
              <w:t>Pathloss</w:t>
            </w:r>
            <w:proofErr w:type="spellEnd"/>
            <w:r w:rsidRPr="00D20117">
              <w:t xml:space="preserve"> model</w:t>
            </w:r>
            <w:r w:rsidRPr="00D20117">
              <w:rPr>
                <w:vertAlign w:val="superscript"/>
              </w:rPr>
              <w:t>(3)</w:t>
            </w:r>
            <w:r w:rsidRPr="00D20117">
              <w:t xml:space="preserve"> (Select from L</w:t>
            </w:r>
            <w:r w:rsidRPr="00D20117">
              <w:rPr>
                <w:lang w:eastAsia="ja-JP"/>
              </w:rPr>
              <w:t>O</w:t>
            </w:r>
            <w:r w:rsidRPr="00D20117">
              <w:t>S, NL</w:t>
            </w:r>
            <w:r w:rsidRPr="00D20117">
              <w:rPr>
                <w:lang w:eastAsia="ja-JP"/>
              </w:rPr>
              <w:t>O</w:t>
            </w:r>
            <w:r w:rsidRPr="00D20117">
              <w:t>S or O-to-I)</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NLOS</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NLOS</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UE speed (km/h)</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rFonts w:eastAsiaTheme="minorEastAsia"/>
                <w:i/>
                <w:color w:val="0070C0"/>
              </w:rPr>
            </w:pPr>
            <w:r w:rsidRPr="00A52168">
              <w:rPr>
                <w:rFonts w:eastAsiaTheme="minorEastAsia"/>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rFonts w:eastAsiaTheme="minorEastAsia"/>
                <w:i/>
                <w:color w:val="0070C0"/>
              </w:rPr>
            </w:pPr>
            <w:r w:rsidRPr="00A52168">
              <w:rPr>
                <w:rFonts w:eastAsiaTheme="minorEastAsia"/>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Feeder loss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jc w:val="left"/>
            </w:pPr>
            <w:r>
              <w:t>Transmitter</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 Number of transmit antennas </w:t>
            </w:r>
          </w:p>
          <w:p w:rsidR="00661CAE" w:rsidRPr="00D20117" w:rsidRDefault="00661CAE" w:rsidP="00661CAE">
            <w:pPr>
              <w:pStyle w:val="Tabletext"/>
            </w:pPr>
            <w:r w:rsidRPr="00D20117">
              <w:t xml:space="preserve">(The number shall be within the indicated range in </w:t>
            </w:r>
            <w:r w:rsidRPr="00D20117">
              <w:rPr>
                <w:lang w:eastAsia="ja-JP"/>
              </w:rPr>
              <w:t>§ 8.4</w:t>
            </w:r>
            <w:r w:rsidRPr="00D20117">
              <w:t xml:space="preserve"> of Report ITU</w:t>
            </w:r>
            <w:r w:rsidRPr="00D20117">
              <w:noBreakHyphen/>
              <w:t>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 Maximal transmit power per antenna (</w:t>
            </w:r>
            <w:proofErr w:type="spellStart"/>
            <w:r w:rsidRPr="00D20117">
              <w:t>dBm</w:t>
            </w:r>
            <w:proofErr w:type="spellEnd"/>
            <w:r w:rsidRPr="00D20117">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38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313C1E">
              <w:rPr>
                <w:i/>
                <w:color w:val="0070C0"/>
              </w:rPr>
              <w:t>3</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 Total transmit power = function of (1) and (2) (</w:t>
            </w:r>
            <w:proofErr w:type="spellStart"/>
            <w:r w:rsidRPr="00D20117">
              <w:t>dBm</w:t>
            </w:r>
            <w:proofErr w:type="spellEnd"/>
            <w:r w:rsidRPr="00D20117">
              <w:t xml:space="preserve">) </w:t>
            </w:r>
          </w:p>
          <w:p w:rsidR="00661CAE" w:rsidRPr="00D20117" w:rsidRDefault="00661CAE" w:rsidP="00661CAE">
            <w:pPr>
              <w:pStyle w:val="Tabletext"/>
            </w:pPr>
            <w:r w:rsidRPr="00D20117">
              <w:t xml:space="preserve">(The value shall not exceed the indicated value in </w:t>
            </w:r>
            <w:r w:rsidRPr="00D20117">
              <w:rPr>
                <w:lang w:eastAsia="ja-JP"/>
              </w:rPr>
              <w:t>§ 8.4</w:t>
            </w:r>
            <w:r w:rsidRPr="00D20117">
              <w:t xml:space="preserve"> of Report ITU-R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38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313C1E">
              <w:rPr>
                <w:i/>
                <w:color w:val="0070C0"/>
              </w:rPr>
              <w:t>3</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(4) Transmitter antenna gain (</w:t>
            </w:r>
            <w:proofErr w:type="spellStart"/>
            <w:r>
              <w:t>dBi</w:t>
            </w:r>
            <w:proofErr w:type="spellEnd"/>
            <w:r>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rsidRPr="00D20117">
              <w:t xml:space="preserve">(5) Transmitter array gain (depends on transmitter array configurations and technologies such as adaptive beam forming, CDD (cyclic delay diversity), etc.) </w:t>
            </w:r>
            <w:r>
              <w:t>(dB)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5</w:t>
      </w:r>
      <w:r>
        <w:rPr>
          <w:lang w:val="en-GB"/>
        </w:rPr>
        <w:t xml:space="preserve"> (</w:t>
      </w:r>
      <w:r w:rsidRPr="00CB491B">
        <w:rPr>
          <w:i/>
          <w:iCs/>
          <w:lang w:val="en-GB"/>
        </w:rPr>
        <w:t>continued</w:t>
      </w:r>
      <w:r>
        <w:rPr>
          <w:lang w:val="en-GB"/>
        </w:rPr>
        <w:t>)</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(6) Control channel power boosting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(7) Data channel power loss due to pilot/control boosting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(8) Cable, connector, combiner, body losses, etc. (enumerate sources) (dB) (Feeder loss must be included for and only for downlink)</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(9a) Control channel </w:t>
            </w:r>
            <w:proofErr w:type="spellStart"/>
            <w:r w:rsidRPr="00D20117">
              <w:t>e.i.r.p</w:t>
            </w:r>
            <w:proofErr w:type="spellEnd"/>
            <w:r w:rsidRPr="00D20117">
              <w:t xml:space="preserve">. = (3) + (4) + (5) + (6) - (8)  </w:t>
            </w:r>
            <w:proofErr w:type="spellStart"/>
            <w:r w:rsidRPr="00D20117">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313C1E">
              <w:rPr>
                <w:i/>
                <w:color w:val="0070C0"/>
              </w:rPr>
              <w:t>1</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rPr>
                <w:lang w:val="it-IT"/>
              </w:rPr>
            </w:pPr>
            <w:r>
              <w:rPr>
                <w:lang w:val="it-IT"/>
              </w:rPr>
              <w:t>(9b) Data channel e.i.r.p. = (3) + (4) + (5) - (7) - (8)  dBm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lang w:val="it-IT"/>
              </w:rPr>
            </w:pPr>
            <w:r w:rsidRPr="00A52168">
              <w:rPr>
                <w:i/>
                <w:color w:val="0070C0"/>
                <w:lang w:val="it-IT"/>
              </w:rPr>
              <w:t>45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lang w:val="it-IT"/>
              </w:rPr>
            </w:pPr>
            <w:r w:rsidRPr="00A52168">
              <w:rPr>
                <w:i/>
                <w:color w:val="0070C0"/>
                <w:lang w:val="it-IT"/>
              </w:rPr>
              <w:t>2</w:t>
            </w:r>
            <w:r w:rsidR="00313C1E">
              <w:rPr>
                <w:i/>
                <w:color w:val="0070C0"/>
                <w:lang w:val="it-IT"/>
              </w:rPr>
              <w:t>1</w:t>
            </w:r>
          </w:p>
        </w:tc>
      </w:tr>
      <w:tr w:rsidR="00661CAE"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Receiver</w:t>
            </w:r>
          </w:p>
        </w:tc>
      </w:tr>
      <w:tr w:rsidR="00661CAE" w:rsidRPr="00D20117" w:rsidTr="00661CAE">
        <w:trPr>
          <w:cantSplit/>
          <w:trHeight w:val="417"/>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(10) Number of receive antennas (The number shall be within the indicated range in </w:t>
            </w:r>
            <w:r w:rsidRPr="00D20117">
              <w:rPr>
                <w:lang w:eastAsia="ja-JP"/>
              </w:rPr>
              <w:t>§ 8.4</w:t>
            </w:r>
            <w:r w:rsidRPr="00D20117">
              <w:t xml:space="preserve"> of Report ITU-R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Tr="00661CAE">
        <w:trPr>
          <w:cantSplit/>
          <w:trHeight w:val="417"/>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(11) Receiver antenna gain (</w:t>
            </w:r>
            <w:proofErr w:type="spellStart"/>
            <w:r>
              <w:t>dBi</w:t>
            </w:r>
            <w:proofErr w:type="spellEnd"/>
            <w:r>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8</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(12) Cable, connector, combiner, body losses, etc. (enumerate sources) (dB) (Feeder loss must be included for and only for uplink)</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(13) Receiver noise figure (dB)</w:t>
            </w:r>
          </w:p>
        </w:tc>
        <w:tc>
          <w:tcPr>
            <w:tcW w:w="1559"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rPr>
                <w:lang w:eastAsia="ja-JP"/>
              </w:rPr>
              <w:t>7</w:t>
            </w:r>
          </w:p>
        </w:tc>
        <w:tc>
          <w:tcPr>
            <w:tcW w:w="1601"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rPr>
                <w:lang w:eastAsia="ja-JP"/>
              </w:rPr>
              <w:t>5</w:t>
            </w:r>
          </w:p>
        </w:tc>
      </w:tr>
      <w:tr w:rsidR="00661CAE" w:rsidTr="00661CAE">
        <w:trPr>
          <w:cantSplit/>
          <w:trHeight w:val="435"/>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(14) Thermal noise density (</w:t>
            </w:r>
            <w:proofErr w:type="spellStart"/>
            <w:r w:rsidRPr="00D20117">
              <w:t>dBm</w:t>
            </w:r>
            <w:proofErr w:type="spellEnd"/>
            <w:r w:rsidRPr="00D20117">
              <w:t>/Hz)</w:t>
            </w:r>
          </w:p>
        </w:tc>
        <w:tc>
          <w:tcPr>
            <w:tcW w:w="1559"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t>−174</w:t>
            </w:r>
          </w:p>
        </w:tc>
        <w:tc>
          <w:tcPr>
            <w:tcW w:w="1601"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t>−174</w:t>
            </w:r>
          </w:p>
        </w:tc>
      </w:tr>
      <w:tr w:rsidR="00661CAE" w:rsidRPr="00D20117" w:rsidTr="00661CAE">
        <w:trPr>
          <w:cantSplit/>
          <w:trHeight w:val="408"/>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(15) Receiver interference density (</w:t>
            </w:r>
            <w:proofErr w:type="spellStart"/>
            <w:r w:rsidRPr="00D20117">
              <w:t>dBm</w:t>
            </w:r>
            <w:proofErr w:type="spellEnd"/>
            <w:r w:rsidRPr="00D20117">
              <w:t>/Hz)</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-170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-170</w:t>
            </w:r>
          </w:p>
        </w:tc>
      </w:tr>
      <w:tr w:rsidR="00661CAE" w:rsidTr="00661CAE">
        <w:trPr>
          <w:cantSplit/>
          <w:trHeight w:val="738"/>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(16) Total noise plus interference density</w:t>
            </w:r>
          </w:p>
          <w:p w:rsidR="00661CAE" w:rsidRDefault="00661CAE" w:rsidP="00661CAE">
            <w:pPr>
              <w:pStyle w:val="Tabletext"/>
            </w:pPr>
            <w:r>
              <w:t xml:space="preserve">         = 10 log (10^(((13) + (14))/10) + 10^((15)/10))  </w:t>
            </w:r>
            <w:proofErr w:type="spellStart"/>
            <w:r>
              <w:t>dBm</w:t>
            </w:r>
            <w:proofErr w:type="spellEnd"/>
            <w:r>
              <w:t>/Hz</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-165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-166</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(17) Occupied channel bandwidth (for meeting the requirements of the traffic type) (Hz)</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1.5 x 10</w:t>
            </w:r>
            <w:r w:rsidRPr="00A52168">
              <w:rPr>
                <w:i/>
                <w:color w:val="0070C0"/>
                <w:vertAlign w:val="superscript"/>
              </w:rPr>
              <w:t>6</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1.5 x 10</w:t>
            </w:r>
            <w:r w:rsidRPr="00A52168">
              <w:rPr>
                <w:i/>
                <w:color w:val="0070C0"/>
                <w:vertAlign w:val="superscript"/>
              </w:rPr>
              <w:t>6</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661CAE" w:rsidRDefault="00661CAE" w:rsidP="00661CAE">
            <w:pPr>
              <w:pStyle w:val="Tabletext"/>
              <w:rPr>
                <w:lang w:val="fr-FR"/>
              </w:rPr>
            </w:pPr>
            <w:r w:rsidRPr="00661CAE">
              <w:rPr>
                <w:lang w:val="fr-FR"/>
              </w:rPr>
              <w:t>(18) Effective noise power = (16) + 10 log((17))  dBm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-103</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-105</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(19a) Required SNR for the control channel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(19b) Required SNR for the data channel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(20) Receiver implementation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(21a) H-ARQ gain for control channel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(21b) H-ARQ gain for data channel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(22a) Receiver sensitivity for control channel </w:t>
            </w:r>
          </w:p>
          <w:p w:rsidR="00661CAE" w:rsidRDefault="00661CAE" w:rsidP="00661CAE">
            <w:pPr>
              <w:pStyle w:val="Tabletext"/>
            </w:pPr>
            <w:r w:rsidRPr="00D20117">
              <w:t xml:space="preserve">         </w:t>
            </w:r>
            <w:r>
              <w:t xml:space="preserve">= (18) + (19a) + (20) – (21a)  </w:t>
            </w:r>
            <w:proofErr w:type="spellStart"/>
            <w:r>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-97</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(22b) Receiver sensitivity for data channel </w:t>
            </w:r>
          </w:p>
          <w:p w:rsidR="00661CAE" w:rsidRDefault="00661CAE" w:rsidP="00661CAE">
            <w:pPr>
              <w:pStyle w:val="Tabletext"/>
            </w:pPr>
            <w:r w:rsidRPr="00D20117">
              <w:t xml:space="preserve">         </w:t>
            </w:r>
            <w:r>
              <w:t xml:space="preserve">= (18) + (19b) + (20) – (21b)  </w:t>
            </w:r>
            <w:proofErr w:type="spellStart"/>
            <w:r>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-97</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(23a) Hardware link budget for control channel </w:t>
            </w:r>
          </w:p>
          <w:p w:rsidR="00661CAE" w:rsidRDefault="00661CAE" w:rsidP="00661CAE">
            <w:pPr>
              <w:pStyle w:val="Tabletext"/>
            </w:pPr>
            <w:r w:rsidRPr="00D20117">
              <w:t xml:space="preserve">         </w:t>
            </w:r>
            <w:r>
              <w:t>= (9a) + (11) - (22a)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139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12</w:t>
            </w:r>
            <w:r w:rsidR="00313C1E">
              <w:rPr>
                <w:i/>
                <w:color w:val="0070C0"/>
              </w:rPr>
              <w:t>6</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(23b) Hardware link budget for data channel  </w:t>
            </w:r>
          </w:p>
          <w:p w:rsidR="00661CAE" w:rsidRDefault="00661CAE" w:rsidP="00661CAE">
            <w:pPr>
              <w:pStyle w:val="Tabletext"/>
            </w:pPr>
            <w:r w:rsidRPr="00D20117">
              <w:t xml:space="preserve">         </w:t>
            </w:r>
            <w:r>
              <w:t>= (9b) + (11) - (22b)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139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12</w:t>
            </w:r>
            <w:r w:rsidR="00313C1E">
              <w:rPr>
                <w:i/>
                <w:color w:val="0070C0"/>
              </w:rPr>
              <w:t>6</w:t>
            </w:r>
          </w:p>
        </w:tc>
      </w:tr>
      <w:tr w:rsidR="00661CAE" w:rsidRPr="0096507D"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Pr="00D6242D" w:rsidRDefault="00661CAE" w:rsidP="00661CAE">
            <w:pPr>
              <w:pStyle w:val="Tablehead0"/>
              <w:jc w:val="left"/>
            </w:pPr>
            <w:r w:rsidRPr="00D6242D">
              <w:t xml:space="preserve">Calculation of available </w:t>
            </w:r>
            <w:proofErr w:type="spellStart"/>
            <w:r w:rsidRPr="00D6242D">
              <w:t>pathlos</w:t>
            </w:r>
            <w:proofErr w:type="spellEnd"/>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(24) Lognormal shadow fading </w:t>
            </w:r>
            <w:proofErr w:type="spellStart"/>
            <w:r w:rsidRPr="00D20117">
              <w:t>std</w:t>
            </w:r>
            <w:proofErr w:type="spellEnd"/>
            <w:r w:rsidRPr="00D20117">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6</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6</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22.2</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22.2</w:t>
            </w:r>
          </w:p>
        </w:tc>
      </w:tr>
    </w:tbl>
    <w:p w:rsidR="00661CAE" w:rsidRDefault="00661CAE" w:rsidP="00661CAE"/>
    <w:p w:rsidR="00661CAE" w:rsidRPr="00D20117" w:rsidRDefault="00661CAE" w:rsidP="00661CAE">
      <w:pPr>
        <w:pStyle w:val="TableNo"/>
        <w:rPr>
          <w:lang w:val="en-GB"/>
        </w:rPr>
      </w:pPr>
      <w:r w:rsidRPr="00D20117">
        <w:rPr>
          <w:lang w:val="en-GB"/>
        </w:rPr>
        <w:t>TABLE 5</w:t>
      </w:r>
      <w:r>
        <w:rPr>
          <w:lang w:val="en-GB"/>
        </w:rPr>
        <w:t xml:space="preserve"> (</w:t>
      </w:r>
      <w:r>
        <w:rPr>
          <w:i/>
          <w:iCs/>
          <w:lang w:val="en-GB"/>
        </w:rPr>
        <w:t>end</w:t>
      </w:r>
      <w:r>
        <w:rPr>
          <w:lang w:val="en-GB"/>
        </w:rPr>
        <w:t>)</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(29a) Available path loss for control channel </w:t>
            </w:r>
          </w:p>
          <w:p w:rsidR="00661CAE" w:rsidRDefault="00661CAE" w:rsidP="00661CAE">
            <w:pPr>
              <w:pStyle w:val="Tabletext"/>
            </w:pPr>
            <w:r w:rsidRPr="00D20117">
              <w:t xml:space="preserve">         </w:t>
            </w:r>
            <w:r>
              <w:t>=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115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00313C1E">
              <w:rPr>
                <w:i/>
                <w:color w:val="0070C0"/>
              </w:rPr>
              <w:t>3</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(29b) Available path loss for data channel </w:t>
            </w:r>
          </w:p>
          <w:p w:rsidR="00661CAE" w:rsidRDefault="00661CAE" w:rsidP="00661CAE">
            <w:pPr>
              <w:pStyle w:val="Tabletext"/>
            </w:pPr>
            <w:r w:rsidRPr="00D20117">
              <w:t xml:space="preserve">         </w:t>
            </w:r>
            <w:r>
              <w:t>=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115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00313C1E">
              <w:rPr>
                <w:i/>
                <w:color w:val="0070C0"/>
              </w:rPr>
              <w:t>3</w:t>
            </w:r>
          </w:p>
        </w:tc>
      </w:tr>
      <w:tr w:rsidR="00661CAE"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Range/coverage efficiency calculation</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4</w:t>
            </w:r>
            <w:r w:rsidR="00313C1E">
              <w:rPr>
                <w:i/>
                <w:color w:val="0070C0"/>
              </w:rPr>
              <w:t>80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2</w:t>
            </w:r>
            <w:r w:rsidR="00313C1E">
              <w:rPr>
                <w:i/>
                <w:color w:val="0070C0"/>
              </w:rPr>
              <w:t>34</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4</w:t>
            </w:r>
            <w:r w:rsidR="00313C1E">
              <w:rPr>
                <w:i/>
                <w:color w:val="0070C0"/>
              </w:rPr>
              <w:t>80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2</w:t>
            </w:r>
            <w:r w:rsidR="00313C1E">
              <w:rPr>
                <w:i/>
                <w:color w:val="0070C0"/>
              </w:rPr>
              <w:t>34</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(31a) Coverage Area for control channel = (</w:t>
            </w:r>
            <w:r>
              <w:t>π</w:t>
            </w:r>
            <w:r w:rsidRPr="00D20117">
              <w:t xml:space="preserve"> (30a)</w:t>
            </w:r>
            <w:r w:rsidRPr="00D20117">
              <w:rPr>
                <w:vertAlign w:val="superscript"/>
              </w:rPr>
              <w:t>2</w:t>
            </w:r>
            <w:r w:rsidRPr="00D20117">
              <w:t>) (m</w:t>
            </w:r>
            <w:r w:rsidRPr="00D20117">
              <w:rPr>
                <w:vertAlign w:val="superscript"/>
              </w:rPr>
              <w:t>2</w:t>
            </w:r>
            <w:r w:rsidRPr="00D20117">
              <w:t>/site)</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72</w:t>
            </w:r>
            <w:r w:rsidR="00313C1E">
              <w:rPr>
                <w:i/>
                <w:color w:val="0070C0"/>
              </w:rPr>
              <w:t>3030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F75021" w:rsidP="00661CAE">
            <w:pPr>
              <w:pStyle w:val="Tabletext"/>
              <w:jc w:val="center"/>
              <w:rPr>
                <w:i/>
                <w:color w:val="0070C0"/>
              </w:rPr>
            </w:pPr>
            <w:r>
              <w:rPr>
                <w:i/>
                <w:color w:val="0070C0"/>
              </w:rPr>
              <w:t>1</w:t>
            </w:r>
            <w:r w:rsidR="00313C1E">
              <w:rPr>
                <w:i/>
                <w:color w:val="0070C0"/>
              </w:rPr>
              <w:t>72723</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(31b) Coverage Area for data channel = (</w:t>
            </w:r>
            <w:r>
              <w:t>π</w:t>
            </w:r>
            <w:r w:rsidRPr="00D20117">
              <w:t xml:space="preserve"> (30b)</w:t>
            </w:r>
            <w:r w:rsidRPr="00D20117">
              <w:rPr>
                <w:vertAlign w:val="superscript"/>
              </w:rPr>
              <w:t>2</w:t>
            </w:r>
            <w:r w:rsidRPr="00D20117">
              <w:t>) (m</w:t>
            </w:r>
            <w:r w:rsidRPr="00D20117">
              <w:rPr>
                <w:vertAlign w:val="superscript"/>
              </w:rPr>
              <w:t>2</w:t>
            </w:r>
            <w:r w:rsidRPr="00D20117">
              <w:t>/site)</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313C1E" w:rsidP="00661CAE">
            <w:pPr>
              <w:pStyle w:val="Tabletext"/>
              <w:jc w:val="center"/>
              <w:rPr>
                <w:i/>
                <w:color w:val="0070C0"/>
              </w:rPr>
            </w:pPr>
            <w:r>
              <w:rPr>
                <w:i/>
                <w:color w:val="0070C0"/>
              </w:rPr>
              <w:t>723030</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313C1E" w:rsidP="00661CAE">
            <w:pPr>
              <w:pStyle w:val="Tabletext"/>
              <w:jc w:val="center"/>
              <w:rPr>
                <w:i/>
                <w:color w:val="0070C0"/>
              </w:rPr>
            </w:pPr>
            <w:r>
              <w:rPr>
                <w:i/>
                <w:color w:val="0070C0"/>
              </w:rPr>
              <w:t>172723</w:t>
            </w:r>
          </w:p>
        </w:tc>
      </w:tr>
      <w:tr w:rsidR="00661CAE" w:rsidRPr="0096507D"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Pr="00D6242D" w:rsidRDefault="00661CAE" w:rsidP="00661CAE">
            <w:pPr>
              <w:pStyle w:val="Tablehead0"/>
              <w:jc w:val="left"/>
            </w:pPr>
          </w:p>
        </w:tc>
      </w:tr>
      <w:tr w:rsidR="00661CAE" w:rsidRPr="0096507D" w:rsidTr="00661CAE">
        <w:trPr>
          <w:cantSplit/>
          <w:jc w:val="center"/>
        </w:trPr>
        <w:tc>
          <w:tcPr>
            <w:tcW w:w="9440" w:type="dxa"/>
            <w:gridSpan w:val="3"/>
            <w:tcBorders>
              <w:top w:val="single" w:sz="4" w:space="0" w:color="auto"/>
              <w:left w:val="nil"/>
              <w:bottom w:val="nil"/>
              <w:right w:val="nil"/>
            </w:tcBorders>
            <w:vAlign w:val="center"/>
            <w:hideMark/>
          </w:tcPr>
          <w:p w:rsidR="00661CAE" w:rsidRPr="00D20117" w:rsidRDefault="00661CAE" w:rsidP="00661CAE">
            <w:pPr>
              <w:pStyle w:val="Tablelegend"/>
              <w:rPr>
                <w:lang w:val="en-GB"/>
              </w:rPr>
            </w:pPr>
            <w:r w:rsidRPr="00D20117">
              <w:rPr>
                <w:vertAlign w:val="superscript"/>
                <w:lang w:val="en-GB"/>
              </w:rPr>
              <w:t>(1)</w:t>
            </w:r>
            <w:r w:rsidRPr="00D20117">
              <w:rPr>
                <w:lang w:val="en-GB"/>
              </w:rPr>
              <w:t xml:space="preserve"> </w:t>
            </w:r>
            <w:r w:rsidRPr="00D20117">
              <w:rPr>
                <w:lang w:val="en-GB"/>
              </w:rPr>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rsidR="00661CAE" w:rsidRPr="00D20117" w:rsidRDefault="00661CAE" w:rsidP="00661CAE">
            <w:pPr>
              <w:pStyle w:val="Tablelegend"/>
              <w:rPr>
                <w:lang w:val="en-GB"/>
              </w:rPr>
            </w:pPr>
            <w:r w:rsidRPr="00D20117">
              <w:rPr>
                <w:vertAlign w:val="superscript"/>
                <w:lang w:val="en-GB"/>
              </w:rPr>
              <w:t>(2)</w:t>
            </w:r>
            <w:r w:rsidRPr="00D20117">
              <w:rPr>
                <w:lang w:val="en-GB"/>
              </w:rPr>
              <w:t xml:space="preserve"> </w:t>
            </w:r>
            <w:r w:rsidRPr="00D20117">
              <w:rPr>
                <w:lang w:val="en-GB"/>
              </w:rPr>
              <w:tab/>
              <w:t>The spectral efficiency of the chosen modulation scheme.</w:t>
            </w:r>
          </w:p>
          <w:p w:rsidR="00661CAE" w:rsidRPr="00D20117" w:rsidRDefault="00661CAE" w:rsidP="00661CAE">
            <w:pPr>
              <w:pStyle w:val="Tablelegend"/>
              <w:rPr>
                <w:lang w:val="en-GB"/>
              </w:rPr>
            </w:pPr>
            <w:r w:rsidRPr="00D20117">
              <w:rPr>
                <w:vertAlign w:val="superscript"/>
                <w:lang w:val="en-GB"/>
              </w:rPr>
              <w:t>(3)</w:t>
            </w:r>
            <w:r w:rsidRPr="00D20117">
              <w:rPr>
                <w:vertAlign w:val="superscript"/>
                <w:lang w:val="en-GB"/>
              </w:rPr>
              <w:tab/>
            </w:r>
            <w:r w:rsidRPr="00D20117">
              <w:rPr>
                <w:lang w:val="en-GB"/>
              </w:rPr>
              <w:t xml:space="preserve">The </w:t>
            </w:r>
            <w:proofErr w:type="spellStart"/>
            <w:r w:rsidRPr="00D20117">
              <w:rPr>
                <w:lang w:val="en-GB"/>
              </w:rPr>
              <w:t>pathloss</w:t>
            </w:r>
            <w:proofErr w:type="spellEnd"/>
            <w:r w:rsidRPr="00D20117">
              <w:rPr>
                <w:lang w:val="en-GB"/>
              </w:rPr>
              <w:t xml:space="preserve"> models are summarized in § 9.1 of Report ITU-R M.2412-0.</w:t>
            </w:r>
          </w:p>
        </w:tc>
      </w:tr>
    </w:tbl>
    <w:p w:rsidR="00661CAE" w:rsidRDefault="00661CAE" w:rsidP="00661CAE">
      <w:pPr>
        <w:pStyle w:val="Tablefin"/>
      </w:pPr>
    </w:p>
    <w:p w:rsidR="00661CAE" w:rsidRDefault="00661CAE" w:rsidP="00661CAE">
      <w:pPr>
        <w:pStyle w:val="Tablefin"/>
        <w:rPr>
          <w:rStyle w:val="Heading1CharChar"/>
          <w:rFonts w:eastAsia="Batang"/>
          <w:b w:val="0"/>
        </w:rPr>
      </w:pPr>
    </w:p>
    <w:p w:rsidR="00661CAE" w:rsidRDefault="00661CAE" w:rsidP="00661CAE">
      <w:pPr>
        <w:overflowPunct/>
        <w:autoSpaceDE/>
        <w:autoSpaceDN/>
        <w:adjustRightInd/>
        <w:textAlignment w:val="auto"/>
      </w:pPr>
      <w:r>
        <w:br w:type="page"/>
      </w:r>
    </w:p>
    <w:p w:rsidR="00661CAE" w:rsidRPr="00D20117" w:rsidRDefault="00661CAE" w:rsidP="00661CAE">
      <w:pPr>
        <w:pStyle w:val="TableNo"/>
        <w:rPr>
          <w:lang w:val="en-GB"/>
        </w:rPr>
      </w:pPr>
      <w:r w:rsidRPr="00D20117">
        <w:rPr>
          <w:lang w:val="en-GB"/>
        </w:rPr>
        <w:t>TABLE 5</w:t>
      </w:r>
    </w:p>
    <w:p w:rsidR="00661CAE" w:rsidRPr="00D20117" w:rsidRDefault="00661CAE" w:rsidP="00661CAE">
      <w:pPr>
        <w:pStyle w:val="Tabletitle"/>
        <w:rPr>
          <w:lang w:val="en-GB"/>
        </w:rPr>
      </w:pPr>
      <w:r w:rsidRPr="00D20117">
        <w:rPr>
          <w:lang w:val="en-GB"/>
        </w:rPr>
        <w:t>Link budget template for Urban Macro–URLLC</w:t>
      </w:r>
      <w:r>
        <w:rPr>
          <w:lang w:val="en-GB"/>
        </w:rPr>
        <w:t xml:space="preserve"> (LOS)</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Tr="00661CA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jc w:val="left"/>
            </w:pPr>
            <w:r>
              <w:t>System configuration</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Carrier frequency (GHz)</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rPr>
                <w:rFonts w:eastAsiaTheme="minorEastAsia"/>
              </w:rPr>
            </w:pPr>
            <w:r>
              <w:t>0</w:t>
            </w:r>
            <w:r w:rsidR="00661CAE" w:rsidRPr="00336C88">
              <w:t>.</w:t>
            </w:r>
            <w:r>
              <w:t>7</w:t>
            </w:r>
          </w:p>
        </w:tc>
        <w:tc>
          <w:tcPr>
            <w:tcW w:w="1601"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rPr>
                <w:rFonts w:eastAsiaTheme="minorEastAsia"/>
              </w:rPr>
            </w:pPr>
            <w:r>
              <w:t>0</w:t>
            </w:r>
            <w:r w:rsidR="00661CAE" w:rsidRPr="00336C88">
              <w:t>.</w:t>
            </w:r>
            <w:r>
              <w:t>7</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BS antenna heights (m)</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F75021" w:rsidP="00661CAE">
            <w:pPr>
              <w:pStyle w:val="Tabletext"/>
              <w:jc w:val="center"/>
            </w:pPr>
            <w:r>
              <w:t>2</w:t>
            </w:r>
            <w:r w:rsidR="00661CAE" w:rsidRPr="00336C88">
              <w:t>5</w:t>
            </w:r>
          </w:p>
        </w:tc>
        <w:tc>
          <w:tcPr>
            <w:tcW w:w="1601" w:type="dxa"/>
            <w:tcBorders>
              <w:top w:val="single" w:sz="6" w:space="0" w:color="auto"/>
              <w:left w:val="single" w:sz="6" w:space="0" w:color="auto"/>
              <w:bottom w:val="nil"/>
              <w:right w:val="single" w:sz="6" w:space="0" w:color="auto"/>
            </w:tcBorders>
            <w:vAlign w:val="center"/>
            <w:hideMark/>
          </w:tcPr>
          <w:p w:rsidR="00661CAE" w:rsidRPr="007906EB" w:rsidRDefault="00F75021" w:rsidP="00661CAE">
            <w:pPr>
              <w:pStyle w:val="Tabletext"/>
              <w:jc w:val="center"/>
            </w:pPr>
            <w:r>
              <w:t>2</w:t>
            </w:r>
            <w:r w:rsidR="00661CAE" w:rsidRPr="00B4139B">
              <w:t>5</w:t>
            </w:r>
          </w:p>
        </w:tc>
      </w:tr>
      <w:tr w:rsidR="00661CAE"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Default="00661CAE" w:rsidP="00661CAE">
            <w:pPr>
              <w:pStyle w:val="Tabletext"/>
            </w:pPr>
            <w:r>
              <w:t>UE antenna heights (m)</w:t>
            </w:r>
          </w:p>
        </w:tc>
        <w:tc>
          <w:tcPr>
            <w:tcW w:w="1559" w:type="dxa"/>
            <w:tcBorders>
              <w:top w:val="single" w:sz="6" w:space="0" w:color="auto"/>
              <w:left w:val="single" w:sz="6" w:space="0" w:color="auto"/>
              <w:bottom w:val="nil"/>
              <w:right w:val="single" w:sz="6" w:space="0" w:color="auto"/>
            </w:tcBorders>
            <w:vAlign w:val="center"/>
            <w:hideMark/>
          </w:tcPr>
          <w:p w:rsidR="00661CAE" w:rsidRPr="00336C88" w:rsidRDefault="00661CAE" w:rsidP="00661CAE">
            <w:pPr>
              <w:pStyle w:val="Tabletext"/>
              <w:jc w:val="center"/>
              <w:rPr>
                <w:rFonts w:eastAsiaTheme="minorEastAsia"/>
              </w:rPr>
            </w:pPr>
            <w:r w:rsidRPr="00336C88">
              <w:rPr>
                <w:rFonts w:eastAsiaTheme="minorEastAsia"/>
              </w:rPr>
              <w:t>1.5</w:t>
            </w:r>
          </w:p>
        </w:tc>
        <w:tc>
          <w:tcPr>
            <w:tcW w:w="1601" w:type="dxa"/>
            <w:tcBorders>
              <w:top w:val="single" w:sz="6" w:space="0" w:color="auto"/>
              <w:left w:val="single" w:sz="6" w:space="0" w:color="auto"/>
              <w:bottom w:val="nil"/>
              <w:right w:val="single" w:sz="6" w:space="0" w:color="auto"/>
            </w:tcBorders>
            <w:vAlign w:val="center"/>
            <w:hideMark/>
          </w:tcPr>
          <w:p w:rsidR="00661CAE" w:rsidRPr="00B4139B" w:rsidRDefault="00661CAE" w:rsidP="00661CAE">
            <w:pPr>
              <w:pStyle w:val="Tabletext"/>
              <w:jc w:val="center"/>
              <w:rPr>
                <w:rFonts w:eastAsiaTheme="minorEastAsia"/>
              </w:rPr>
            </w:pPr>
            <w:r w:rsidRPr="00B4139B">
              <w:rPr>
                <w:rFonts w:eastAsiaTheme="minorEastAsia"/>
              </w:rPr>
              <w:t>1.5</w:t>
            </w:r>
          </w:p>
        </w:tc>
      </w:tr>
      <w:tr w:rsidR="00661CAE" w:rsidRPr="0096507D"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 xml:space="preserve">Cell area </w:t>
            </w:r>
            <w:proofErr w:type="gramStart"/>
            <w:r w:rsidRPr="00D20117">
              <w:t>reliability</w:t>
            </w:r>
            <w:r w:rsidRPr="00D20117">
              <w:rPr>
                <w:vertAlign w:val="superscript"/>
              </w:rPr>
              <w:t>(</w:t>
            </w:r>
            <w:proofErr w:type="gramEnd"/>
            <w:r w:rsidRPr="00D20117">
              <w:rPr>
                <w:vertAlign w:val="superscript"/>
              </w:rPr>
              <w:t>1)</w:t>
            </w:r>
            <w:r w:rsidRPr="00D20117">
              <w:t xml:space="preserve"> (%) (Please specify how it is calculated.)</w:t>
            </w:r>
          </w:p>
        </w:tc>
        <w:tc>
          <w:tcPr>
            <w:tcW w:w="1559" w:type="dxa"/>
            <w:tcBorders>
              <w:top w:val="single" w:sz="6" w:space="0" w:color="auto"/>
              <w:left w:val="single" w:sz="6" w:space="0" w:color="auto"/>
              <w:bottom w:val="nil"/>
              <w:right w:val="single" w:sz="6" w:space="0" w:color="auto"/>
            </w:tcBorders>
            <w:vAlign w:val="center"/>
          </w:tcPr>
          <w:p w:rsidR="00661CAE" w:rsidRPr="00FF3022" w:rsidRDefault="00313C1E" w:rsidP="00661CAE">
            <w:pPr>
              <w:pStyle w:val="Tabletext"/>
              <w:jc w:val="center"/>
              <w:rPr>
                <w:highlight w:val="yellow"/>
              </w:rPr>
            </w:pPr>
            <w:r w:rsidRPr="00A52168">
              <w:rPr>
                <w:i/>
                <w:color w:val="0070C0"/>
              </w:rPr>
              <w:t>1</w:t>
            </w:r>
            <w:r>
              <w:rPr>
                <w:i/>
                <w:color w:val="0070C0"/>
              </w:rPr>
              <w:t>00%</w:t>
            </w:r>
          </w:p>
        </w:tc>
        <w:tc>
          <w:tcPr>
            <w:tcW w:w="1601" w:type="dxa"/>
            <w:tcBorders>
              <w:top w:val="single" w:sz="6" w:space="0" w:color="auto"/>
              <w:left w:val="single" w:sz="6" w:space="0" w:color="auto"/>
              <w:bottom w:val="nil"/>
              <w:right w:val="single" w:sz="6" w:space="0" w:color="auto"/>
            </w:tcBorders>
            <w:vAlign w:val="center"/>
          </w:tcPr>
          <w:p w:rsidR="00661CAE" w:rsidRPr="00FF3022" w:rsidRDefault="00313C1E" w:rsidP="00661CAE">
            <w:pPr>
              <w:pStyle w:val="Tabletext"/>
              <w:jc w:val="center"/>
              <w:rPr>
                <w:highlight w:val="yellow"/>
              </w:rPr>
            </w:pPr>
            <w:r w:rsidRPr="00A52168">
              <w:rPr>
                <w:i/>
                <w:color w:val="0070C0"/>
              </w:rPr>
              <w:t>1</w:t>
            </w:r>
            <w:r>
              <w:rPr>
                <w:i/>
                <w:color w:val="0070C0"/>
              </w:rPr>
              <w:t>00%</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Transmission bit rate for control channel (bit/s)</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Transmission bit rate for data channel (bit/s)</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1872000</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Target packet error ratio for the required SNR in item (19a) for control channel</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Target packet error ratio for the required SNR in item (19b) for data channel</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w:t>
            </w:r>
            <w:r w:rsidRPr="00A52168">
              <w:rPr>
                <w:i/>
                <w:color w:val="0070C0"/>
                <w:vertAlign w:val="superscript"/>
              </w:rPr>
              <w:t>-5</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r w:rsidRPr="00D20117">
              <w:t>Spectral efficiency</w:t>
            </w:r>
            <w:r w:rsidRPr="00D20117">
              <w:rPr>
                <w:vertAlign w:val="superscript"/>
              </w:rPr>
              <w:t>(2)</w:t>
            </w:r>
            <w:r w:rsidRPr="00D20117">
              <w:t xml:space="preserve"> (bit/s/Hz)</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1.4</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1.4</w:t>
            </w:r>
          </w:p>
        </w:tc>
      </w:tr>
      <w:tr w:rsidR="00661CAE" w:rsidRPr="00D20117" w:rsidTr="00661CAE">
        <w:trPr>
          <w:cantSplit/>
          <w:jc w:val="center"/>
        </w:trPr>
        <w:tc>
          <w:tcPr>
            <w:tcW w:w="6280" w:type="dxa"/>
            <w:tcBorders>
              <w:top w:val="single" w:sz="6" w:space="0" w:color="auto"/>
              <w:left w:val="single" w:sz="6" w:space="0" w:color="auto"/>
              <w:bottom w:val="nil"/>
              <w:right w:val="single" w:sz="6" w:space="0" w:color="auto"/>
            </w:tcBorders>
            <w:vAlign w:val="center"/>
            <w:hideMark/>
          </w:tcPr>
          <w:p w:rsidR="00661CAE" w:rsidRPr="00D20117" w:rsidRDefault="00661CAE" w:rsidP="00661CAE">
            <w:pPr>
              <w:pStyle w:val="Tabletext"/>
            </w:pPr>
            <w:proofErr w:type="spellStart"/>
            <w:r w:rsidRPr="00D20117">
              <w:t>Pathloss</w:t>
            </w:r>
            <w:proofErr w:type="spellEnd"/>
            <w:r w:rsidRPr="00D20117">
              <w:t xml:space="preserve"> model</w:t>
            </w:r>
            <w:r w:rsidRPr="00D20117">
              <w:rPr>
                <w:vertAlign w:val="superscript"/>
              </w:rPr>
              <w:t>(3)</w:t>
            </w:r>
            <w:r w:rsidRPr="00D20117">
              <w:t xml:space="preserve"> (Select from L</w:t>
            </w:r>
            <w:r w:rsidRPr="00D20117">
              <w:rPr>
                <w:lang w:eastAsia="ja-JP"/>
              </w:rPr>
              <w:t>O</w:t>
            </w:r>
            <w:r w:rsidRPr="00D20117">
              <w:t>S, NL</w:t>
            </w:r>
            <w:r w:rsidRPr="00D20117">
              <w:rPr>
                <w:lang w:eastAsia="ja-JP"/>
              </w:rPr>
              <w:t>O</w:t>
            </w:r>
            <w:r w:rsidRPr="00D20117">
              <w:t>S or O-to-I)</w:t>
            </w:r>
          </w:p>
        </w:tc>
        <w:tc>
          <w:tcPr>
            <w:tcW w:w="1559"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LOS</w:t>
            </w:r>
          </w:p>
        </w:tc>
        <w:tc>
          <w:tcPr>
            <w:tcW w:w="1601" w:type="dxa"/>
            <w:tcBorders>
              <w:top w:val="single" w:sz="6" w:space="0" w:color="auto"/>
              <w:left w:val="single" w:sz="6" w:space="0" w:color="auto"/>
              <w:bottom w:val="nil"/>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LOS</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UE speed (km/h)</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rFonts w:eastAsiaTheme="minorEastAsia"/>
                <w:i/>
                <w:color w:val="0070C0"/>
              </w:rPr>
            </w:pPr>
            <w:r w:rsidRPr="00A52168">
              <w:rPr>
                <w:rFonts w:eastAsiaTheme="minorEastAsia"/>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rFonts w:eastAsiaTheme="minorEastAsia"/>
                <w:i/>
                <w:color w:val="0070C0"/>
              </w:rPr>
            </w:pPr>
            <w:r w:rsidRPr="00A52168">
              <w:rPr>
                <w:rFonts w:eastAsiaTheme="minorEastAsia"/>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Feeder loss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jc w:val="left"/>
            </w:pPr>
            <w:r>
              <w:t>Transmitter</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 Number of transmit antennas </w:t>
            </w:r>
          </w:p>
          <w:p w:rsidR="00661CAE" w:rsidRPr="00D20117" w:rsidRDefault="00661CAE" w:rsidP="00661CAE">
            <w:pPr>
              <w:pStyle w:val="Tabletext"/>
            </w:pPr>
            <w:r w:rsidRPr="00D20117">
              <w:t xml:space="preserve">(The number shall be within the indicated range in </w:t>
            </w:r>
            <w:r w:rsidRPr="00D20117">
              <w:rPr>
                <w:lang w:eastAsia="ja-JP"/>
              </w:rPr>
              <w:t>§ 8.4</w:t>
            </w:r>
            <w:r w:rsidRPr="00D20117">
              <w:t xml:space="preserve"> of Report ITU</w:t>
            </w:r>
            <w:r w:rsidRPr="00D20117">
              <w:noBreakHyphen/>
              <w:t>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 Maximal transmit power per antenna (</w:t>
            </w:r>
            <w:proofErr w:type="spellStart"/>
            <w:r w:rsidRPr="00D20117">
              <w:t>dBm</w:t>
            </w:r>
            <w:proofErr w:type="spellEnd"/>
            <w:r w:rsidRPr="00D20117">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38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7C0BC5">
              <w:rPr>
                <w:i/>
                <w:color w:val="0070C0"/>
              </w:rPr>
              <w:t>3</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 Total transmit power = function of (1) and (2) (</w:t>
            </w:r>
            <w:proofErr w:type="spellStart"/>
            <w:r w:rsidRPr="00D20117">
              <w:t>dBm</w:t>
            </w:r>
            <w:proofErr w:type="spellEnd"/>
            <w:r w:rsidRPr="00D20117">
              <w:t xml:space="preserve">) </w:t>
            </w:r>
          </w:p>
          <w:p w:rsidR="00661CAE" w:rsidRPr="00D20117" w:rsidRDefault="00661CAE" w:rsidP="00661CAE">
            <w:pPr>
              <w:pStyle w:val="Tabletext"/>
            </w:pPr>
            <w:r w:rsidRPr="00D20117">
              <w:t xml:space="preserve">(The value shall not exceed the indicated value in </w:t>
            </w:r>
            <w:r w:rsidRPr="00D20117">
              <w:rPr>
                <w:lang w:eastAsia="ja-JP"/>
              </w:rPr>
              <w:t>§ 8.4</w:t>
            </w:r>
            <w:r w:rsidRPr="00D20117">
              <w:t xml:space="preserve"> of Report ITU-R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38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7C0BC5">
              <w:rPr>
                <w:i/>
                <w:color w:val="0070C0"/>
              </w:rPr>
              <w:t>3</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(4) Transmitter antenna gain (</w:t>
            </w:r>
            <w:proofErr w:type="spellStart"/>
            <w:r>
              <w:t>dBi</w:t>
            </w:r>
            <w:proofErr w:type="spellEnd"/>
            <w:r>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rsidRPr="00D20117">
              <w:t xml:space="preserve">(5) Transmitter array gain (depends on transmitter array configurations and technologies such as adaptive beam forming, CDD (cyclic delay diversity), etc.) </w:t>
            </w:r>
            <w:r>
              <w:t>(dB)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bl>
    <w:p w:rsidR="00661CAE" w:rsidRDefault="00661CAE" w:rsidP="00661CAE">
      <w:r>
        <w:br w:type="page"/>
      </w:r>
    </w:p>
    <w:p w:rsidR="00661CAE" w:rsidRPr="00D20117" w:rsidRDefault="00661CAE" w:rsidP="00661CAE">
      <w:pPr>
        <w:pStyle w:val="TableNo"/>
        <w:rPr>
          <w:lang w:val="en-GB"/>
        </w:rPr>
      </w:pPr>
      <w:r w:rsidRPr="00D20117">
        <w:rPr>
          <w:lang w:val="en-GB"/>
        </w:rPr>
        <w:t>TABLE 5</w:t>
      </w:r>
      <w:r>
        <w:rPr>
          <w:lang w:val="en-GB"/>
        </w:rPr>
        <w:t xml:space="preserve"> (</w:t>
      </w:r>
      <w:r w:rsidRPr="00CB491B">
        <w:rPr>
          <w:i/>
          <w:iCs/>
          <w:lang w:val="en-GB"/>
        </w:rPr>
        <w:t>continued</w:t>
      </w:r>
      <w:r>
        <w:rPr>
          <w:lang w:val="en-GB"/>
        </w:rPr>
        <w:t>)</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(6) Control channel power boosting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(7) Data channel power loss due to pilot/control boosting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(8) Cable, connector, combiner, body losses, etc. (enumerate sources) (dB) (Feeder loss must be included for and only for downlink)</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(9a) Control channel </w:t>
            </w:r>
            <w:proofErr w:type="spellStart"/>
            <w:r w:rsidRPr="00D20117">
              <w:t>e.i.r.p</w:t>
            </w:r>
            <w:proofErr w:type="spellEnd"/>
            <w:r w:rsidRPr="00D20117">
              <w:t xml:space="preserve">. = (3) + (4) + (5) + (6) - (8)  </w:t>
            </w:r>
            <w:proofErr w:type="spellStart"/>
            <w:r w:rsidRPr="00D20117">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r w:rsidR="007C0BC5">
              <w:rPr>
                <w:i/>
                <w:color w:val="0070C0"/>
              </w:rPr>
              <w:t>1</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rPr>
                <w:lang w:val="it-IT"/>
              </w:rPr>
            </w:pPr>
            <w:r>
              <w:rPr>
                <w:lang w:val="it-IT"/>
              </w:rPr>
              <w:t>(9b) Data channel e.i.r.p. = (3) + (4) + (5) - (7) - (8)  dBm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lang w:val="it-IT"/>
              </w:rPr>
            </w:pPr>
            <w:r w:rsidRPr="00A52168">
              <w:rPr>
                <w:i/>
                <w:color w:val="0070C0"/>
                <w:lang w:val="it-IT"/>
              </w:rPr>
              <w:t>45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lang w:val="it-IT"/>
              </w:rPr>
            </w:pPr>
            <w:r w:rsidRPr="00A52168">
              <w:rPr>
                <w:i/>
                <w:color w:val="0070C0"/>
                <w:lang w:val="it-IT"/>
              </w:rPr>
              <w:t>2</w:t>
            </w:r>
            <w:r w:rsidR="007C0BC5">
              <w:rPr>
                <w:i/>
                <w:color w:val="0070C0"/>
                <w:lang w:val="it-IT"/>
              </w:rPr>
              <w:t>1</w:t>
            </w:r>
          </w:p>
        </w:tc>
      </w:tr>
      <w:tr w:rsidR="00661CAE"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Receiver</w:t>
            </w:r>
          </w:p>
        </w:tc>
      </w:tr>
      <w:tr w:rsidR="00661CAE" w:rsidRPr="00D20117" w:rsidTr="00661CAE">
        <w:trPr>
          <w:cantSplit/>
          <w:trHeight w:val="417"/>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(10) Number of receive antennas (The number shall be within the indicated range in </w:t>
            </w:r>
            <w:r w:rsidRPr="00D20117">
              <w:rPr>
                <w:lang w:eastAsia="ja-JP"/>
              </w:rPr>
              <w:t>§ 8.4</w:t>
            </w:r>
            <w:r w:rsidRPr="00D20117">
              <w:t xml:space="preserve"> of Report ITU-R M.2412-0)</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Tr="00661CAE">
        <w:trPr>
          <w:cantSplit/>
          <w:trHeight w:val="417"/>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(11) Receiver antenna gain (</w:t>
            </w:r>
            <w:proofErr w:type="spellStart"/>
            <w:r>
              <w:t>dBi</w:t>
            </w:r>
            <w:proofErr w:type="spellEnd"/>
            <w:r>
              <w:t>)</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8</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(12) Cable, connector, combiner, body losses, etc. (enumerate sources) (dB) (Feeder loss must be included for and only for uplink)</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(13) Receiver noise figure (dB)</w:t>
            </w:r>
          </w:p>
        </w:tc>
        <w:tc>
          <w:tcPr>
            <w:tcW w:w="1559"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rPr>
                <w:lang w:eastAsia="ja-JP"/>
              </w:rPr>
              <w:t>7</w:t>
            </w:r>
          </w:p>
        </w:tc>
        <w:tc>
          <w:tcPr>
            <w:tcW w:w="1601"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rPr>
                <w:lang w:eastAsia="ja-JP"/>
              </w:rPr>
              <w:t>5</w:t>
            </w:r>
          </w:p>
        </w:tc>
      </w:tr>
      <w:tr w:rsidR="00661CAE" w:rsidTr="00661CAE">
        <w:trPr>
          <w:cantSplit/>
          <w:trHeight w:val="435"/>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(14) Thermal noise density (</w:t>
            </w:r>
            <w:proofErr w:type="spellStart"/>
            <w:r w:rsidRPr="00D20117">
              <w:t>dBm</w:t>
            </w:r>
            <w:proofErr w:type="spellEnd"/>
            <w:r w:rsidRPr="00D20117">
              <w:t>/Hz)</w:t>
            </w:r>
          </w:p>
        </w:tc>
        <w:tc>
          <w:tcPr>
            <w:tcW w:w="1559"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t>−174</w:t>
            </w:r>
          </w:p>
        </w:tc>
        <w:tc>
          <w:tcPr>
            <w:tcW w:w="1601"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jc w:val="center"/>
            </w:pPr>
            <w:r>
              <w:t>−174</w:t>
            </w:r>
          </w:p>
        </w:tc>
      </w:tr>
      <w:tr w:rsidR="00661CAE" w:rsidRPr="00D20117" w:rsidTr="00661CAE">
        <w:trPr>
          <w:cantSplit/>
          <w:trHeight w:val="408"/>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(15) Receiver interference density (</w:t>
            </w:r>
            <w:proofErr w:type="spellStart"/>
            <w:r w:rsidRPr="00D20117">
              <w:t>dBm</w:t>
            </w:r>
            <w:proofErr w:type="spellEnd"/>
            <w:r w:rsidRPr="00D20117">
              <w:t>/Hz)</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-170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-170</w:t>
            </w:r>
          </w:p>
        </w:tc>
      </w:tr>
      <w:tr w:rsidR="00661CAE" w:rsidTr="00661CAE">
        <w:trPr>
          <w:cantSplit/>
          <w:trHeight w:val="738"/>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(16) Total noise plus interference density</w:t>
            </w:r>
          </w:p>
          <w:p w:rsidR="00661CAE" w:rsidRDefault="00661CAE" w:rsidP="00661CAE">
            <w:pPr>
              <w:pStyle w:val="Tabletext"/>
            </w:pPr>
            <w:r>
              <w:t xml:space="preserve">         = 10 log (10^(((13) + (14))/10) + 10^((15)/10))  </w:t>
            </w:r>
            <w:proofErr w:type="spellStart"/>
            <w:r>
              <w:t>dBm</w:t>
            </w:r>
            <w:proofErr w:type="spellEnd"/>
            <w:r>
              <w:t>/Hz</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-165</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-166</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(17) Occupied channel bandwidth (for meeting the requirements of the traffic type) (Hz)</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1.5 x 10</w:t>
            </w:r>
            <w:r w:rsidRPr="00A52168">
              <w:rPr>
                <w:i/>
                <w:color w:val="0070C0"/>
                <w:vertAlign w:val="superscript"/>
              </w:rPr>
              <w:t>6</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1.5 x 10</w:t>
            </w:r>
            <w:r w:rsidRPr="00A52168">
              <w:rPr>
                <w:i/>
                <w:color w:val="0070C0"/>
                <w:vertAlign w:val="superscript"/>
              </w:rPr>
              <w:t>6</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661CAE" w:rsidRDefault="00661CAE" w:rsidP="00661CAE">
            <w:pPr>
              <w:pStyle w:val="Tabletext"/>
              <w:rPr>
                <w:lang w:val="fr-FR"/>
              </w:rPr>
            </w:pPr>
            <w:r w:rsidRPr="00661CAE">
              <w:rPr>
                <w:lang w:val="fr-FR"/>
              </w:rPr>
              <w:t>(18) Effective noise power = (16) + 10 log((17))  dBm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-103</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-105</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(19a) Required SNR for the control channel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(19b) Required SNR for the data channel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5.4</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(20) Receiver implementation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(21a) H-ARQ gain for control channel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(21b) H-ARQ gain for data channel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(22a) Receiver sensitivity for control channel </w:t>
            </w:r>
          </w:p>
          <w:p w:rsidR="00661CAE" w:rsidRDefault="00661CAE" w:rsidP="00661CAE">
            <w:pPr>
              <w:pStyle w:val="Tabletext"/>
            </w:pPr>
            <w:r w:rsidRPr="00D20117">
              <w:t xml:space="preserve">         </w:t>
            </w:r>
            <w:r>
              <w:t xml:space="preserve">= (18) + (19a) + (20) – (21a)  </w:t>
            </w:r>
            <w:proofErr w:type="spellStart"/>
            <w:r>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-97</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(22b) Receiver sensitivity for data channel </w:t>
            </w:r>
          </w:p>
          <w:p w:rsidR="00661CAE" w:rsidRDefault="00661CAE" w:rsidP="00661CAE">
            <w:pPr>
              <w:pStyle w:val="Tabletext"/>
            </w:pPr>
            <w:r w:rsidRPr="00D20117">
              <w:t xml:space="preserve">         </w:t>
            </w:r>
            <w:r>
              <w:t xml:space="preserve">= (18) + (19b) + (20) – (21b)  </w:t>
            </w:r>
            <w:proofErr w:type="spellStart"/>
            <w:r>
              <w:t>dBm</w:t>
            </w:r>
            <w:proofErr w:type="spellEnd"/>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-97</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(23a) Hardware link budget for control channel </w:t>
            </w:r>
          </w:p>
          <w:p w:rsidR="00661CAE" w:rsidRDefault="00661CAE" w:rsidP="00661CAE">
            <w:pPr>
              <w:pStyle w:val="Tabletext"/>
            </w:pPr>
            <w:r w:rsidRPr="00D20117">
              <w:t xml:space="preserve">         </w:t>
            </w:r>
            <w:r>
              <w:t>= (9a) + (11) - (22a)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139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12</w:t>
            </w:r>
            <w:r w:rsidR="007C0BC5">
              <w:rPr>
                <w:i/>
                <w:color w:val="0070C0"/>
              </w:rPr>
              <w:t>6</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(23b) Hardware link budget for data channel  </w:t>
            </w:r>
          </w:p>
          <w:p w:rsidR="00661CAE" w:rsidRDefault="00661CAE" w:rsidP="00661CAE">
            <w:pPr>
              <w:pStyle w:val="Tabletext"/>
            </w:pPr>
            <w:r w:rsidRPr="00D20117">
              <w:t xml:space="preserve">         </w:t>
            </w:r>
            <w:r>
              <w:t>= (9b) + (11) - (22b)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139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12</w:t>
            </w:r>
            <w:r w:rsidR="007C0BC5">
              <w:rPr>
                <w:i/>
                <w:color w:val="0070C0"/>
              </w:rPr>
              <w:t>6</w:t>
            </w:r>
          </w:p>
        </w:tc>
      </w:tr>
      <w:tr w:rsidR="00661CAE" w:rsidRPr="0096507D"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Pr="00D6242D" w:rsidRDefault="00661CAE" w:rsidP="00661CAE">
            <w:pPr>
              <w:pStyle w:val="Tablehead0"/>
              <w:jc w:val="left"/>
            </w:pPr>
            <w:r w:rsidRPr="00D6242D">
              <w:t xml:space="preserve">Calculation of available </w:t>
            </w:r>
            <w:proofErr w:type="spellStart"/>
            <w:r w:rsidRPr="00D6242D">
              <w:t>pathloss</w:t>
            </w:r>
            <w:proofErr w:type="spellEnd"/>
            <w:r w:rsidRPr="00D6242D">
              <w:t xml:space="preserve"> </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(24) Lognormal shadow fading </w:t>
            </w:r>
            <w:proofErr w:type="spellStart"/>
            <w:r w:rsidRPr="00D20117">
              <w:t>std</w:t>
            </w:r>
            <w:proofErr w:type="spellEnd"/>
            <w:r w:rsidRPr="00D20117">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4</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Pr>
                <w:i/>
                <w:color w:val="0070C0"/>
              </w:rPr>
              <w:t>13</w:t>
            </w:r>
            <w:r w:rsidRPr="00A52168">
              <w:rPr>
                <w:i/>
                <w:color w:val="0070C0"/>
              </w:rPr>
              <w:t>.</w:t>
            </w:r>
            <w:r>
              <w:rPr>
                <w:i/>
                <w:color w:val="0070C0"/>
              </w:rPr>
              <w:t>8</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Pr>
                <w:i/>
                <w:color w:val="0070C0"/>
              </w:rPr>
              <w:t>13</w:t>
            </w:r>
            <w:r w:rsidRPr="00A52168">
              <w:rPr>
                <w:i/>
                <w:color w:val="0070C0"/>
              </w:rPr>
              <w:t>.</w:t>
            </w:r>
            <w:r>
              <w:rPr>
                <w:i/>
                <w:color w:val="0070C0"/>
              </w:rPr>
              <w:t>8</w:t>
            </w:r>
          </w:p>
        </w:tc>
      </w:tr>
    </w:tbl>
    <w:p w:rsidR="00661CAE" w:rsidRDefault="00661CAE" w:rsidP="00661CAE"/>
    <w:p w:rsidR="00661CAE" w:rsidRPr="00D20117" w:rsidRDefault="00661CAE" w:rsidP="00661CAE">
      <w:pPr>
        <w:pStyle w:val="TableNo"/>
        <w:rPr>
          <w:lang w:val="en-GB"/>
        </w:rPr>
      </w:pPr>
      <w:r w:rsidRPr="00D20117">
        <w:rPr>
          <w:lang w:val="en-GB"/>
        </w:rPr>
        <w:t>TABLE 5</w:t>
      </w:r>
      <w:r>
        <w:rPr>
          <w:lang w:val="en-GB"/>
        </w:rPr>
        <w:t xml:space="preserve"> (</w:t>
      </w:r>
      <w:r>
        <w:rPr>
          <w:i/>
          <w:iCs/>
          <w:lang w:val="en-GB"/>
        </w:rPr>
        <w:t>end</w:t>
      </w:r>
      <w:r>
        <w:rPr>
          <w:lang w:val="en-GB"/>
        </w:rPr>
        <w:t>)</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661CAE" w:rsidTr="00661CA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rsidR="00661CAE" w:rsidRDefault="00661CAE" w:rsidP="00661CAE">
            <w:pPr>
              <w:pStyle w:val="Tablehead0"/>
            </w:pPr>
            <w:r>
              <w:t>Uplink</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Default="00661CAE" w:rsidP="00661CAE">
            <w:pPr>
              <w:pStyle w:val="Tabletext"/>
            </w:pPr>
            <w:r>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0</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(29a) Available path loss for control channel </w:t>
            </w:r>
          </w:p>
          <w:p w:rsidR="00661CAE" w:rsidRDefault="00661CAE" w:rsidP="00661CAE">
            <w:pPr>
              <w:pStyle w:val="Tabletext"/>
            </w:pPr>
            <w:r w:rsidRPr="00D20117">
              <w:t xml:space="preserve">         </w:t>
            </w:r>
            <w:r>
              <w:t>=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r>
              <w:rPr>
                <w:i/>
                <w:color w:val="0070C0"/>
              </w:rPr>
              <w:t>24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r>
              <w:rPr>
                <w:i/>
                <w:color w:val="0070C0"/>
              </w:rPr>
              <w:t>1</w:t>
            </w:r>
            <w:r w:rsidR="007C0BC5">
              <w:rPr>
                <w:i/>
                <w:color w:val="0070C0"/>
              </w:rPr>
              <w:t>1</w:t>
            </w:r>
          </w:p>
        </w:tc>
      </w:tr>
      <w:tr w:rsidR="00661CAE"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 xml:space="preserve">(29b) Available path loss for data channel </w:t>
            </w:r>
          </w:p>
          <w:p w:rsidR="00661CAE" w:rsidRDefault="00661CAE" w:rsidP="00661CAE">
            <w:pPr>
              <w:pStyle w:val="Tabletext"/>
            </w:pPr>
            <w:r w:rsidRPr="00D20117">
              <w:t xml:space="preserve">         </w:t>
            </w:r>
            <w:r>
              <w:t>=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r>
              <w:rPr>
                <w:i/>
                <w:color w:val="0070C0"/>
              </w:rPr>
              <w:t>24</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661CAE" w:rsidP="00661CAE">
            <w:pPr>
              <w:pStyle w:val="Tabletext"/>
              <w:jc w:val="center"/>
              <w:rPr>
                <w:i/>
                <w:color w:val="0070C0"/>
              </w:rPr>
            </w:pPr>
            <w:r w:rsidRPr="00A52168">
              <w:rPr>
                <w:i/>
                <w:color w:val="0070C0"/>
              </w:rPr>
              <w:t>1</w:t>
            </w:r>
            <w:r>
              <w:rPr>
                <w:i/>
                <w:color w:val="0070C0"/>
              </w:rPr>
              <w:t>1</w:t>
            </w:r>
            <w:r w:rsidR="007C0BC5">
              <w:rPr>
                <w:i/>
                <w:color w:val="0070C0"/>
              </w:rPr>
              <w:t>1</w:t>
            </w:r>
          </w:p>
        </w:tc>
      </w:tr>
      <w:tr w:rsidR="00661CAE"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Default="00661CAE" w:rsidP="00661CAE">
            <w:pPr>
              <w:pStyle w:val="Tablehead0"/>
              <w:jc w:val="left"/>
            </w:pPr>
            <w:r>
              <w:t>Range/coverage efficiency calculation</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2479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1232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2479</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1232</w:t>
            </w:r>
          </w:p>
        </w:tc>
      </w:tr>
      <w:tr w:rsidR="00661CAE" w:rsidRPr="00D20117" w:rsidTr="00661CA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rsidR="00661CAE" w:rsidRPr="00D20117" w:rsidRDefault="00661CAE" w:rsidP="00661CAE">
            <w:pPr>
              <w:pStyle w:val="Tabletext"/>
            </w:pPr>
            <w:r w:rsidRPr="00D20117">
              <w:t>(31a) Coverage Area for control channel = (</w:t>
            </w:r>
            <w:r>
              <w:t>π</w:t>
            </w:r>
            <w:r w:rsidRPr="00D20117">
              <w:t xml:space="preserve"> (30a)</w:t>
            </w:r>
            <w:r w:rsidRPr="00D20117">
              <w:rPr>
                <w:vertAlign w:val="superscript"/>
              </w:rPr>
              <w:t>2</w:t>
            </w:r>
            <w:r w:rsidRPr="00D20117">
              <w:t>) (m</w:t>
            </w:r>
            <w:r w:rsidRPr="00D20117">
              <w:rPr>
                <w:vertAlign w:val="superscript"/>
              </w:rPr>
              <w:t>2</w:t>
            </w:r>
            <w:r w:rsidRPr="00D20117">
              <w:t>/site)</w:t>
            </w:r>
          </w:p>
        </w:tc>
        <w:tc>
          <w:tcPr>
            <w:tcW w:w="1559"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19299520</w:t>
            </w:r>
          </w:p>
        </w:tc>
        <w:tc>
          <w:tcPr>
            <w:tcW w:w="1601" w:type="dxa"/>
            <w:tcBorders>
              <w:top w:val="single" w:sz="6" w:space="0" w:color="auto"/>
              <w:left w:val="single" w:sz="6" w:space="0" w:color="auto"/>
              <w:bottom w:val="single" w:sz="6"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4764761</w:t>
            </w:r>
          </w:p>
        </w:tc>
      </w:tr>
      <w:tr w:rsidR="00661CAE" w:rsidRPr="00D20117" w:rsidTr="00661CA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rsidR="00661CAE" w:rsidRPr="00D20117" w:rsidRDefault="00661CAE" w:rsidP="00661CAE">
            <w:pPr>
              <w:pStyle w:val="Tabletext"/>
            </w:pPr>
            <w:r w:rsidRPr="00D20117">
              <w:t>(31b) Coverage Area for data channel = (</w:t>
            </w:r>
            <w:r>
              <w:t>π</w:t>
            </w:r>
            <w:r w:rsidRPr="00D20117">
              <w:t xml:space="preserve"> (30b)</w:t>
            </w:r>
            <w:r w:rsidRPr="00D20117">
              <w:rPr>
                <w:vertAlign w:val="superscript"/>
              </w:rPr>
              <w:t>2</w:t>
            </w:r>
            <w:r w:rsidRPr="00D20117">
              <w:t>) (m</w:t>
            </w:r>
            <w:r w:rsidRPr="00D20117">
              <w:rPr>
                <w:vertAlign w:val="superscript"/>
              </w:rPr>
              <w:t>2</w:t>
            </w:r>
            <w:r w:rsidRPr="00D20117">
              <w:t>/site)</w:t>
            </w:r>
          </w:p>
        </w:tc>
        <w:tc>
          <w:tcPr>
            <w:tcW w:w="1559" w:type="dxa"/>
            <w:tcBorders>
              <w:top w:val="single" w:sz="6" w:space="0" w:color="auto"/>
              <w:left w:val="single" w:sz="6" w:space="0" w:color="auto"/>
              <w:bottom w:val="single" w:sz="4"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19299520</w:t>
            </w:r>
          </w:p>
        </w:tc>
        <w:tc>
          <w:tcPr>
            <w:tcW w:w="1601" w:type="dxa"/>
            <w:tcBorders>
              <w:top w:val="single" w:sz="6" w:space="0" w:color="auto"/>
              <w:left w:val="single" w:sz="6" w:space="0" w:color="auto"/>
              <w:bottom w:val="single" w:sz="4" w:space="0" w:color="auto"/>
              <w:right w:val="single" w:sz="6" w:space="0" w:color="auto"/>
            </w:tcBorders>
            <w:vAlign w:val="center"/>
          </w:tcPr>
          <w:p w:rsidR="00661CAE" w:rsidRPr="00A52168" w:rsidRDefault="007C0BC5" w:rsidP="00661CAE">
            <w:pPr>
              <w:pStyle w:val="Tabletext"/>
              <w:jc w:val="center"/>
              <w:rPr>
                <w:i/>
                <w:color w:val="0070C0"/>
              </w:rPr>
            </w:pPr>
            <w:r>
              <w:rPr>
                <w:i/>
                <w:color w:val="0070C0"/>
              </w:rPr>
              <w:t>4764761</w:t>
            </w:r>
          </w:p>
        </w:tc>
      </w:tr>
      <w:tr w:rsidR="00661CAE" w:rsidRPr="0096507D" w:rsidTr="00661CAE">
        <w:trPr>
          <w:cantSplit/>
          <w:jc w:val="center"/>
        </w:trPr>
        <w:tc>
          <w:tcPr>
            <w:tcW w:w="944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61CAE" w:rsidRPr="00D6242D" w:rsidRDefault="00661CAE" w:rsidP="00661CAE">
            <w:pPr>
              <w:pStyle w:val="Tablehead0"/>
              <w:jc w:val="left"/>
            </w:pPr>
          </w:p>
        </w:tc>
      </w:tr>
      <w:tr w:rsidR="00661CAE" w:rsidRPr="0096507D" w:rsidTr="00661CAE">
        <w:trPr>
          <w:cantSplit/>
          <w:jc w:val="center"/>
        </w:trPr>
        <w:tc>
          <w:tcPr>
            <w:tcW w:w="9440" w:type="dxa"/>
            <w:gridSpan w:val="3"/>
            <w:tcBorders>
              <w:top w:val="single" w:sz="4" w:space="0" w:color="auto"/>
              <w:left w:val="nil"/>
              <w:bottom w:val="nil"/>
              <w:right w:val="nil"/>
            </w:tcBorders>
            <w:vAlign w:val="center"/>
            <w:hideMark/>
          </w:tcPr>
          <w:p w:rsidR="00661CAE" w:rsidRPr="00D20117" w:rsidRDefault="00661CAE" w:rsidP="00661CAE">
            <w:pPr>
              <w:pStyle w:val="Tablelegend"/>
              <w:rPr>
                <w:lang w:val="en-GB"/>
              </w:rPr>
            </w:pPr>
            <w:r w:rsidRPr="00D20117">
              <w:rPr>
                <w:vertAlign w:val="superscript"/>
                <w:lang w:val="en-GB"/>
              </w:rPr>
              <w:t>(1)</w:t>
            </w:r>
            <w:r w:rsidRPr="00D20117">
              <w:rPr>
                <w:lang w:val="en-GB"/>
              </w:rPr>
              <w:t xml:space="preserve"> </w:t>
            </w:r>
            <w:r w:rsidRPr="00D20117">
              <w:rPr>
                <w:lang w:val="en-GB"/>
              </w:rPr>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rsidR="00661CAE" w:rsidRPr="00D20117" w:rsidRDefault="00661CAE" w:rsidP="00661CAE">
            <w:pPr>
              <w:pStyle w:val="Tablelegend"/>
              <w:rPr>
                <w:lang w:val="en-GB"/>
              </w:rPr>
            </w:pPr>
            <w:r w:rsidRPr="00D20117">
              <w:rPr>
                <w:vertAlign w:val="superscript"/>
                <w:lang w:val="en-GB"/>
              </w:rPr>
              <w:t>(2)</w:t>
            </w:r>
            <w:r w:rsidRPr="00D20117">
              <w:rPr>
                <w:lang w:val="en-GB"/>
              </w:rPr>
              <w:t xml:space="preserve"> </w:t>
            </w:r>
            <w:r w:rsidRPr="00D20117">
              <w:rPr>
                <w:lang w:val="en-GB"/>
              </w:rPr>
              <w:tab/>
              <w:t>The spectral efficiency of the chosen modulation scheme.</w:t>
            </w:r>
          </w:p>
          <w:p w:rsidR="00661CAE" w:rsidRPr="00D20117" w:rsidRDefault="00661CAE" w:rsidP="00661CAE">
            <w:pPr>
              <w:pStyle w:val="Tablelegend"/>
              <w:rPr>
                <w:lang w:val="en-GB"/>
              </w:rPr>
            </w:pPr>
            <w:r w:rsidRPr="00D20117">
              <w:rPr>
                <w:vertAlign w:val="superscript"/>
                <w:lang w:val="en-GB"/>
              </w:rPr>
              <w:t>(3)</w:t>
            </w:r>
            <w:r w:rsidRPr="00D20117">
              <w:rPr>
                <w:vertAlign w:val="superscript"/>
                <w:lang w:val="en-GB"/>
              </w:rPr>
              <w:tab/>
            </w:r>
            <w:r w:rsidRPr="00D20117">
              <w:rPr>
                <w:lang w:val="en-GB"/>
              </w:rPr>
              <w:t xml:space="preserve">The </w:t>
            </w:r>
            <w:proofErr w:type="spellStart"/>
            <w:r w:rsidRPr="00D20117">
              <w:rPr>
                <w:lang w:val="en-GB"/>
              </w:rPr>
              <w:t>pathloss</w:t>
            </w:r>
            <w:proofErr w:type="spellEnd"/>
            <w:r w:rsidRPr="00D20117">
              <w:rPr>
                <w:lang w:val="en-GB"/>
              </w:rPr>
              <w:t xml:space="preserve"> models are summarized in § 9.1 of Report ITU-R M.2412-0.</w:t>
            </w:r>
          </w:p>
        </w:tc>
      </w:tr>
    </w:tbl>
    <w:p w:rsidR="00C52EA3" w:rsidRDefault="00C52EA3" w:rsidP="00C52EA3"/>
    <w:sectPr w:rsidR="00C52EA3" w:rsidSect="00674AEE">
      <w:headerReference w:type="default" r:id="rId10"/>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E11" w:rsidRDefault="008C7E11" w:rsidP="00A52ED1">
      <w:pPr>
        <w:spacing w:before="0"/>
      </w:pPr>
      <w:r>
        <w:separator/>
      </w:r>
    </w:p>
  </w:endnote>
  <w:endnote w:type="continuationSeparator" w:id="0">
    <w:p w:rsidR="008C7E11" w:rsidRDefault="008C7E11" w:rsidP="00A52ED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FF"/>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007" w:usb1="00000000" w:usb2="000000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 w:name="Angsana New">
    <w:panose1 w:val="020206030504050203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ヒラギノ角ゴ Pro W3">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Che">
    <w:charset w:val="81"/>
    <w:family w:val="modern"/>
    <w:pitch w:val="fixed"/>
    <w:sig w:usb0="00000000"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E00002FF" w:usb1="5200205F" w:usb2="00A0C000" w:usb3="00000000" w:csb0="0000019F" w:csb1="00000000"/>
  </w:font>
  <w:font w:name="Meiryo">
    <w:altName w:val="メイリオ"/>
    <w:charset w:val="80"/>
    <w:family w:val="swiss"/>
    <w:pitch w:val="variable"/>
    <w:sig w:usb0="E10102FF" w:usb1="EAC7FFFF" w:usb2="0001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00000000"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E11" w:rsidRDefault="008C7E11" w:rsidP="00A52ED1">
      <w:pPr>
        <w:spacing w:before="0"/>
      </w:pPr>
      <w:r>
        <w:separator/>
      </w:r>
    </w:p>
  </w:footnote>
  <w:footnote w:type="continuationSeparator" w:id="0">
    <w:p w:rsidR="008C7E11" w:rsidRDefault="008C7E11" w:rsidP="00A52ED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D12" w:rsidRPr="0035724F" w:rsidRDefault="00694D12" w:rsidP="0035724F">
    <w:pPr>
      <w:pStyle w:val="Header"/>
      <w:rPr>
        <w:b/>
        <w:sz w:val="24"/>
      </w:rPr>
    </w:pPr>
    <w:r>
      <w:rPr>
        <w:b/>
        <w:sz w:val="24"/>
      </w:rPr>
      <w:t>DECT response to the raised comments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7" w15:restartNumberingAfterBreak="0">
    <w:nsid w:val="16C0774C"/>
    <w:multiLevelType w:val="singleLevel"/>
    <w:tmpl w:val="AED24850"/>
    <w:lvl w:ilvl="0">
      <w:start w:val="1"/>
      <w:numFmt w:val="lowerLetter"/>
      <w:pStyle w:val="ListLetterSub"/>
      <w:lvlText w:val="%1)"/>
      <w:lvlJc w:val="left"/>
      <w:pPr>
        <w:tabs>
          <w:tab w:val="num" w:pos="644"/>
        </w:tabs>
        <w:ind w:left="644" w:hanging="360"/>
      </w:pPr>
    </w:lvl>
  </w:abstractNum>
  <w:abstractNum w:abstractNumId="8" w15:restartNumberingAfterBreak="0">
    <w:nsid w:val="1A241189"/>
    <w:multiLevelType w:val="multilevel"/>
    <w:tmpl w:val="B44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B24566"/>
    <w:multiLevelType w:val="singleLevel"/>
    <w:tmpl w:val="0EF88D56"/>
    <w:lvl w:ilvl="0">
      <w:start w:val="1"/>
      <w:numFmt w:val="decimal"/>
      <w:pStyle w:val="Refe"/>
      <w:lvlText w:val="[%1]"/>
      <w:lvlJc w:val="left"/>
      <w:pPr>
        <w:tabs>
          <w:tab w:val="num" w:pos="357"/>
        </w:tabs>
        <w:ind w:left="397" w:hanging="397"/>
      </w:pPr>
    </w:lvl>
  </w:abstractNum>
  <w:abstractNum w:abstractNumId="11"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12" w15:restartNumberingAfterBreak="0">
    <w:nsid w:val="29F978E9"/>
    <w:multiLevelType w:val="hybridMultilevel"/>
    <w:tmpl w:val="669A7826"/>
    <w:lvl w:ilvl="0" w:tplc="F836F1EA">
      <w:start w:val="1"/>
      <w:numFmt w:val="bullet"/>
      <w:pStyle w:val="B1"/>
      <w:lvlText w:val=""/>
      <w:lvlJc w:val="left"/>
      <w:pPr>
        <w:tabs>
          <w:tab w:val="num" w:pos="737"/>
        </w:tabs>
        <w:ind w:left="737" w:hanging="453"/>
      </w:pPr>
      <w:rPr>
        <w:rFonts w:ascii="Symbol" w:hAnsi="Symbol" w:hint="default"/>
        <w:color w:val="auto"/>
      </w:rPr>
    </w:lvl>
    <w:lvl w:ilvl="1" w:tplc="3B209BAA">
      <w:start w:val="1"/>
      <w:numFmt w:val="bullet"/>
      <w:lvlText w:val="o"/>
      <w:lvlJc w:val="left"/>
      <w:pPr>
        <w:tabs>
          <w:tab w:val="num" w:pos="1440"/>
        </w:tabs>
        <w:ind w:left="1440" w:hanging="360"/>
      </w:pPr>
      <w:rPr>
        <w:rFonts w:ascii="Courier New" w:hAnsi="Courier New" w:hint="default"/>
      </w:rPr>
    </w:lvl>
    <w:lvl w:ilvl="2" w:tplc="6C047220" w:tentative="1">
      <w:start w:val="1"/>
      <w:numFmt w:val="bullet"/>
      <w:lvlText w:val=""/>
      <w:lvlJc w:val="left"/>
      <w:pPr>
        <w:tabs>
          <w:tab w:val="num" w:pos="2160"/>
        </w:tabs>
        <w:ind w:left="2160" w:hanging="360"/>
      </w:pPr>
      <w:rPr>
        <w:rFonts w:ascii="Wingdings" w:hAnsi="Wingdings" w:hint="default"/>
      </w:rPr>
    </w:lvl>
    <w:lvl w:ilvl="3" w:tplc="97C025DE" w:tentative="1">
      <w:start w:val="1"/>
      <w:numFmt w:val="bullet"/>
      <w:lvlText w:val=""/>
      <w:lvlJc w:val="left"/>
      <w:pPr>
        <w:tabs>
          <w:tab w:val="num" w:pos="2880"/>
        </w:tabs>
        <w:ind w:left="2880" w:hanging="360"/>
      </w:pPr>
      <w:rPr>
        <w:rFonts w:ascii="Symbol" w:hAnsi="Symbol" w:hint="default"/>
      </w:rPr>
    </w:lvl>
    <w:lvl w:ilvl="4" w:tplc="10528F10" w:tentative="1">
      <w:start w:val="1"/>
      <w:numFmt w:val="bullet"/>
      <w:lvlText w:val="o"/>
      <w:lvlJc w:val="left"/>
      <w:pPr>
        <w:tabs>
          <w:tab w:val="num" w:pos="3600"/>
        </w:tabs>
        <w:ind w:left="3600" w:hanging="360"/>
      </w:pPr>
      <w:rPr>
        <w:rFonts w:ascii="Courier New" w:hAnsi="Courier New" w:hint="default"/>
      </w:rPr>
    </w:lvl>
    <w:lvl w:ilvl="5" w:tplc="E9A2A25C" w:tentative="1">
      <w:start w:val="1"/>
      <w:numFmt w:val="bullet"/>
      <w:lvlText w:val=""/>
      <w:lvlJc w:val="left"/>
      <w:pPr>
        <w:tabs>
          <w:tab w:val="num" w:pos="4320"/>
        </w:tabs>
        <w:ind w:left="4320" w:hanging="360"/>
      </w:pPr>
      <w:rPr>
        <w:rFonts w:ascii="Wingdings" w:hAnsi="Wingdings" w:hint="default"/>
      </w:rPr>
    </w:lvl>
    <w:lvl w:ilvl="6" w:tplc="53A089A8" w:tentative="1">
      <w:start w:val="1"/>
      <w:numFmt w:val="bullet"/>
      <w:lvlText w:val=""/>
      <w:lvlJc w:val="left"/>
      <w:pPr>
        <w:tabs>
          <w:tab w:val="num" w:pos="5040"/>
        </w:tabs>
        <w:ind w:left="5040" w:hanging="360"/>
      </w:pPr>
      <w:rPr>
        <w:rFonts w:ascii="Symbol" w:hAnsi="Symbol" w:hint="default"/>
      </w:rPr>
    </w:lvl>
    <w:lvl w:ilvl="7" w:tplc="59D0E26C" w:tentative="1">
      <w:start w:val="1"/>
      <w:numFmt w:val="bullet"/>
      <w:lvlText w:val="o"/>
      <w:lvlJc w:val="left"/>
      <w:pPr>
        <w:tabs>
          <w:tab w:val="num" w:pos="5760"/>
        </w:tabs>
        <w:ind w:left="5760" w:hanging="360"/>
      </w:pPr>
      <w:rPr>
        <w:rFonts w:ascii="Courier New" w:hAnsi="Courier New" w:hint="default"/>
      </w:rPr>
    </w:lvl>
    <w:lvl w:ilvl="8" w:tplc="F44248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913D55"/>
    <w:multiLevelType w:val="hybridMultilevel"/>
    <w:tmpl w:val="814E2198"/>
    <w:lvl w:ilvl="0" w:tplc="A1C81294">
      <w:start w:val="1"/>
      <w:numFmt w:val="decimal"/>
      <w:pStyle w:val="1"/>
      <w:lvlText w:val="%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35C80964"/>
    <w:multiLevelType w:val="hybridMultilevel"/>
    <w:tmpl w:val="E9C00184"/>
    <w:lvl w:ilvl="0" w:tplc="2E223C82">
      <w:start w:val="1"/>
      <w:numFmt w:val="decimal"/>
      <w:pStyle w:val="BN"/>
      <w:lvlText w:val="%1)"/>
      <w:lvlJc w:val="left"/>
      <w:pPr>
        <w:tabs>
          <w:tab w:val="num" w:pos="737"/>
        </w:tabs>
        <w:ind w:left="737" w:hanging="453"/>
      </w:pPr>
      <w:rPr>
        <w:rFonts w:hint="default"/>
      </w:rPr>
    </w:lvl>
    <w:lvl w:ilvl="1" w:tplc="A1DC0CCE" w:tentative="1">
      <w:start w:val="1"/>
      <w:numFmt w:val="lowerLetter"/>
      <w:lvlText w:val="%2."/>
      <w:lvlJc w:val="left"/>
      <w:pPr>
        <w:tabs>
          <w:tab w:val="num" w:pos="1440"/>
        </w:tabs>
        <w:ind w:left="1440" w:hanging="360"/>
      </w:pPr>
    </w:lvl>
    <w:lvl w:ilvl="2" w:tplc="AD16A426" w:tentative="1">
      <w:start w:val="1"/>
      <w:numFmt w:val="lowerRoman"/>
      <w:lvlText w:val="%3."/>
      <w:lvlJc w:val="right"/>
      <w:pPr>
        <w:tabs>
          <w:tab w:val="num" w:pos="2160"/>
        </w:tabs>
        <w:ind w:left="2160" w:hanging="180"/>
      </w:pPr>
    </w:lvl>
    <w:lvl w:ilvl="3" w:tplc="E7CC1EE2" w:tentative="1">
      <w:start w:val="1"/>
      <w:numFmt w:val="decimal"/>
      <w:lvlText w:val="%4."/>
      <w:lvlJc w:val="left"/>
      <w:pPr>
        <w:tabs>
          <w:tab w:val="num" w:pos="2880"/>
        </w:tabs>
        <w:ind w:left="2880" w:hanging="360"/>
      </w:pPr>
    </w:lvl>
    <w:lvl w:ilvl="4" w:tplc="392465A6" w:tentative="1">
      <w:start w:val="1"/>
      <w:numFmt w:val="lowerLetter"/>
      <w:lvlText w:val="%5."/>
      <w:lvlJc w:val="left"/>
      <w:pPr>
        <w:tabs>
          <w:tab w:val="num" w:pos="3600"/>
        </w:tabs>
        <w:ind w:left="3600" w:hanging="360"/>
      </w:pPr>
    </w:lvl>
    <w:lvl w:ilvl="5" w:tplc="01D6AF72" w:tentative="1">
      <w:start w:val="1"/>
      <w:numFmt w:val="lowerRoman"/>
      <w:lvlText w:val="%6."/>
      <w:lvlJc w:val="right"/>
      <w:pPr>
        <w:tabs>
          <w:tab w:val="num" w:pos="4320"/>
        </w:tabs>
        <w:ind w:left="4320" w:hanging="180"/>
      </w:pPr>
    </w:lvl>
    <w:lvl w:ilvl="6" w:tplc="5D808A16" w:tentative="1">
      <w:start w:val="1"/>
      <w:numFmt w:val="decimal"/>
      <w:lvlText w:val="%7."/>
      <w:lvlJc w:val="left"/>
      <w:pPr>
        <w:tabs>
          <w:tab w:val="num" w:pos="5040"/>
        </w:tabs>
        <w:ind w:left="5040" w:hanging="360"/>
      </w:pPr>
    </w:lvl>
    <w:lvl w:ilvl="7" w:tplc="F0BE69AC" w:tentative="1">
      <w:start w:val="1"/>
      <w:numFmt w:val="lowerLetter"/>
      <w:lvlText w:val="%8."/>
      <w:lvlJc w:val="left"/>
      <w:pPr>
        <w:tabs>
          <w:tab w:val="num" w:pos="5760"/>
        </w:tabs>
        <w:ind w:left="5760" w:hanging="360"/>
      </w:pPr>
    </w:lvl>
    <w:lvl w:ilvl="8" w:tplc="52003792" w:tentative="1">
      <w:start w:val="1"/>
      <w:numFmt w:val="lowerRoman"/>
      <w:lvlText w:val="%9."/>
      <w:lvlJc w:val="right"/>
      <w:pPr>
        <w:tabs>
          <w:tab w:val="num" w:pos="6480"/>
        </w:tabs>
        <w:ind w:left="6480" w:hanging="180"/>
      </w:pPr>
    </w:lvl>
  </w:abstractNum>
  <w:abstractNum w:abstractNumId="15" w15:restartNumberingAfterBreak="0">
    <w:nsid w:val="37684FE3"/>
    <w:multiLevelType w:val="hybridMultilevel"/>
    <w:tmpl w:val="2730D7CE"/>
    <w:lvl w:ilvl="0" w:tplc="9ECA3262">
      <w:numFmt w:val="bullet"/>
      <w:lvlText w:val=""/>
      <w:lvlJc w:val="left"/>
      <w:pPr>
        <w:ind w:left="720" w:hanging="360"/>
      </w:pPr>
      <w:rPr>
        <w:rFonts w:ascii="Wingdings" w:eastAsia="Times New Roman" w:hAnsi="Wingdings"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17"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4D3319"/>
    <w:multiLevelType w:val="multilevel"/>
    <w:tmpl w:val="C61CA6A6"/>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20"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21" w15:restartNumberingAfterBreak="0">
    <w:nsid w:val="4F2D3CBA"/>
    <w:multiLevelType w:val="hybridMultilevel"/>
    <w:tmpl w:val="E770663C"/>
    <w:lvl w:ilvl="0" w:tplc="0C0A0001">
      <w:start w:val="1"/>
      <w:numFmt w:val="lowerLetter"/>
      <w:pStyle w:val="BL"/>
      <w:lvlText w:val="%1)"/>
      <w:lvlJc w:val="left"/>
      <w:pPr>
        <w:tabs>
          <w:tab w:val="num" w:pos="737"/>
        </w:tabs>
        <w:ind w:left="737" w:hanging="453"/>
      </w:pPr>
      <w:rPr>
        <w:rFonts w:hint="default"/>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2"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AD5E67"/>
    <w:multiLevelType w:val="multilevel"/>
    <w:tmpl w:val="A000A726"/>
    <w:styleLink w:val="StyleBulletedSymbolsymbo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26"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30"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effect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1" w15:restartNumberingAfterBreak="0">
    <w:nsid w:val="70BD643C"/>
    <w:multiLevelType w:val="hybridMultilevel"/>
    <w:tmpl w:val="699CF268"/>
    <w:lvl w:ilvl="0" w:tplc="08090001">
      <w:start w:val="1"/>
      <w:numFmt w:val="bullet"/>
      <w:pStyle w:val="TB1"/>
      <w:lvlText w:val=""/>
      <w:lvlJc w:val="left"/>
      <w:pPr>
        <w:ind w:left="720" w:hanging="360"/>
      </w:pPr>
      <w:rPr>
        <w:rFonts w:ascii="Symbol" w:hAnsi="Symbol" w:hint="default"/>
      </w:rPr>
    </w:lvl>
    <w:lvl w:ilvl="1" w:tplc="08090003">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33"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35" w15:restartNumberingAfterBreak="0">
    <w:nsid w:val="79156C54"/>
    <w:multiLevelType w:val="hybridMultilevel"/>
    <w:tmpl w:val="EAFC6A0C"/>
    <w:lvl w:ilvl="0" w:tplc="D21ADABA">
      <w:start w:val="1"/>
      <w:numFmt w:val="bullet"/>
      <w:pStyle w:val="B2"/>
      <w:lvlText w:val="-"/>
      <w:lvlJc w:val="left"/>
      <w:pPr>
        <w:tabs>
          <w:tab w:val="num" w:pos="1191"/>
        </w:tabs>
        <w:ind w:left="1191" w:hanging="454"/>
      </w:pPr>
      <w:rPr>
        <w:rFonts w:hint="default"/>
      </w:rPr>
    </w:lvl>
    <w:lvl w:ilvl="1" w:tplc="97B44C5E" w:tentative="1">
      <w:start w:val="1"/>
      <w:numFmt w:val="bullet"/>
      <w:lvlText w:val="o"/>
      <w:lvlJc w:val="left"/>
      <w:pPr>
        <w:tabs>
          <w:tab w:val="num" w:pos="1440"/>
        </w:tabs>
        <w:ind w:left="1440" w:hanging="360"/>
      </w:pPr>
      <w:rPr>
        <w:rFonts w:ascii="Courier New" w:hAnsi="Courier New" w:hint="default"/>
      </w:rPr>
    </w:lvl>
    <w:lvl w:ilvl="2" w:tplc="2E0E27B6" w:tentative="1">
      <w:start w:val="1"/>
      <w:numFmt w:val="bullet"/>
      <w:lvlText w:val=""/>
      <w:lvlJc w:val="left"/>
      <w:pPr>
        <w:tabs>
          <w:tab w:val="num" w:pos="2160"/>
        </w:tabs>
        <w:ind w:left="2160" w:hanging="360"/>
      </w:pPr>
      <w:rPr>
        <w:rFonts w:ascii="Wingdings" w:hAnsi="Wingdings" w:hint="default"/>
      </w:rPr>
    </w:lvl>
    <w:lvl w:ilvl="3" w:tplc="DC621DEC" w:tentative="1">
      <w:start w:val="1"/>
      <w:numFmt w:val="bullet"/>
      <w:lvlText w:val=""/>
      <w:lvlJc w:val="left"/>
      <w:pPr>
        <w:tabs>
          <w:tab w:val="num" w:pos="2880"/>
        </w:tabs>
        <w:ind w:left="2880" w:hanging="360"/>
      </w:pPr>
      <w:rPr>
        <w:rFonts w:ascii="Symbol" w:hAnsi="Symbol" w:hint="default"/>
      </w:rPr>
    </w:lvl>
    <w:lvl w:ilvl="4" w:tplc="5FF82000" w:tentative="1">
      <w:start w:val="1"/>
      <w:numFmt w:val="bullet"/>
      <w:lvlText w:val="o"/>
      <w:lvlJc w:val="left"/>
      <w:pPr>
        <w:tabs>
          <w:tab w:val="num" w:pos="3600"/>
        </w:tabs>
        <w:ind w:left="3600" w:hanging="360"/>
      </w:pPr>
      <w:rPr>
        <w:rFonts w:ascii="Courier New" w:hAnsi="Courier New" w:hint="default"/>
      </w:rPr>
    </w:lvl>
    <w:lvl w:ilvl="5" w:tplc="10F6093A" w:tentative="1">
      <w:start w:val="1"/>
      <w:numFmt w:val="bullet"/>
      <w:lvlText w:val=""/>
      <w:lvlJc w:val="left"/>
      <w:pPr>
        <w:tabs>
          <w:tab w:val="num" w:pos="4320"/>
        </w:tabs>
        <w:ind w:left="4320" w:hanging="360"/>
      </w:pPr>
      <w:rPr>
        <w:rFonts w:ascii="Wingdings" w:hAnsi="Wingdings" w:hint="default"/>
      </w:rPr>
    </w:lvl>
    <w:lvl w:ilvl="6" w:tplc="6E82E1A4" w:tentative="1">
      <w:start w:val="1"/>
      <w:numFmt w:val="bullet"/>
      <w:lvlText w:val=""/>
      <w:lvlJc w:val="left"/>
      <w:pPr>
        <w:tabs>
          <w:tab w:val="num" w:pos="5040"/>
        </w:tabs>
        <w:ind w:left="5040" w:hanging="360"/>
      </w:pPr>
      <w:rPr>
        <w:rFonts w:ascii="Symbol" w:hAnsi="Symbol" w:hint="default"/>
      </w:rPr>
    </w:lvl>
    <w:lvl w:ilvl="7" w:tplc="F024410A" w:tentative="1">
      <w:start w:val="1"/>
      <w:numFmt w:val="bullet"/>
      <w:lvlText w:val="o"/>
      <w:lvlJc w:val="left"/>
      <w:pPr>
        <w:tabs>
          <w:tab w:val="num" w:pos="5760"/>
        </w:tabs>
        <w:ind w:left="5760" w:hanging="360"/>
      </w:pPr>
      <w:rPr>
        <w:rFonts w:ascii="Courier New" w:hAnsi="Courier New" w:hint="default"/>
      </w:rPr>
    </w:lvl>
    <w:lvl w:ilvl="8" w:tplc="9F866F3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2F5895"/>
    <w:multiLevelType w:val="hybridMultilevel"/>
    <w:tmpl w:val="18ACF656"/>
    <w:lvl w:ilvl="0" w:tplc="144C039C">
      <w:start w:val="1"/>
      <w:numFmt w:val="bullet"/>
      <w:pStyle w:val="TB2"/>
      <w:lvlText w:val=""/>
      <w:lvlJc w:val="left"/>
      <w:pPr>
        <w:ind w:left="1403" w:hanging="360"/>
      </w:pPr>
      <w:rPr>
        <w:rFonts w:ascii="Symbol" w:hAnsi="Symbol" w:hint="default"/>
      </w:rPr>
    </w:lvl>
    <w:lvl w:ilvl="1" w:tplc="DC3C8A7A" w:tentative="1">
      <w:start w:val="1"/>
      <w:numFmt w:val="bullet"/>
      <w:lvlText w:val="o"/>
      <w:lvlJc w:val="left"/>
      <w:pPr>
        <w:ind w:left="2123" w:hanging="360"/>
      </w:pPr>
      <w:rPr>
        <w:rFonts w:ascii="Courier New" w:hAnsi="Courier New" w:cs="Courier New" w:hint="default"/>
      </w:rPr>
    </w:lvl>
    <w:lvl w:ilvl="2" w:tplc="11485476" w:tentative="1">
      <w:start w:val="1"/>
      <w:numFmt w:val="bullet"/>
      <w:lvlText w:val=""/>
      <w:lvlJc w:val="left"/>
      <w:pPr>
        <w:ind w:left="2843" w:hanging="360"/>
      </w:pPr>
      <w:rPr>
        <w:rFonts w:ascii="Wingdings" w:hAnsi="Wingdings" w:hint="default"/>
      </w:rPr>
    </w:lvl>
    <w:lvl w:ilvl="3" w:tplc="B5E0F8BA" w:tentative="1">
      <w:start w:val="1"/>
      <w:numFmt w:val="bullet"/>
      <w:lvlText w:val=""/>
      <w:lvlJc w:val="left"/>
      <w:pPr>
        <w:ind w:left="3563" w:hanging="360"/>
      </w:pPr>
      <w:rPr>
        <w:rFonts w:ascii="Symbol" w:hAnsi="Symbol" w:hint="default"/>
      </w:rPr>
    </w:lvl>
    <w:lvl w:ilvl="4" w:tplc="851CFFDC" w:tentative="1">
      <w:start w:val="1"/>
      <w:numFmt w:val="bullet"/>
      <w:lvlText w:val="o"/>
      <w:lvlJc w:val="left"/>
      <w:pPr>
        <w:ind w:left="4283" w:hanging="360"/>
      </w:pPr>
      <w:rPr>
        <w:rFonts w:ascii="Courier New" w:hAnsi="Courier New" w:cs="Courier New" w:hint="default"/>
      </w:rPr>
    </w:lvl>
    <w:lvl w:ilvl="5" w:tplc="2BFCA7E8" w:tentative="1">
      <w:start w:val="1"/>
      <w:numFmt w:val="bullet"/>
      <w:lvlText w:val=""/>
      <w:lvlJc w:val="left"/>
      <w:pPr>
        <w:ind w:left="5003" w:hanging="360"/>
      </w:pPr>
      <w:rPr>
        <w:rFonts w:ascii="Wingdings" w:hAnsi="Wingdings" w:hint="default"/>
      </w:rPr>
    </w:lvl>
    <w:lvl w:ilvl="6" w:tplc="FC32A34E" w:tentative="1">
      <w:start w:val="1"/>
      <w:numFmt w:val="bullet"/>
      <w:lvlText w:val=""/>
      <w:lvlJc w:val="left"/>
      <w:pPr>
        <w:ind w:left="5723" w:hanging="360"/>
      </w:pPr>
      <w:rPr>
        <w:rFonts w:ascii="Symbol" w:hAnsi="Symbol" w:hint="default"/>
      </w:rPr>
    </w:lvl>
    <w:lvl w:ilvl="7" w:tplc="7D5249D2" w:tentative="1">
      <w:start w:val="1"/>
      <w:numFmt w:val="bullet"/>
      <w:lvlText w:val="o"/>
      <w:lvlJc w:val="left"/>
      <w:pPr>
        <w:ind w:left="6443" w:hanging="360"/>
      </w:pPr>
      <w:rPr>
        <w:rFonts w:ascii="Courier New" w:hAnsi="Courier New" w:cs="Courier New" w:hint="default"/>
      </w:rPr>
    </w:lvl>
    <w:lvl w:ilvl="8" w:tplc="835004EE" w:tentative="1">
      <w:start w:val="1"/>
      <w:numFmt w:val="bullet"/>
      <w:lvlText w:val=""/>
      <w:lvlJc w:val="left"/>
      <w:pPr>
        <w:ind w:left="7163" w:hanging="360"/>
      </w:pPr>
      <w:rPr>
        <w:rFonts w:ascii="Wingdings" w:hAnsi="Wingdings" w:hint="default"/>
      </w:rPr>
    </w:lvl>
  </w:abstractNum>
  <w:abstractNum w:abstractNumId="37"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40" w15:restartNumberingAfterBreak="0">
    <w:nsid w:val="7FBC1D75"/>
    <w:multiLevelType w:val="multilevel"/>
    <w:tmpl w:val="755E27C6"/>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41" w15:restartNumberingAfterBreak="0">
    <w:nsid w:val="7FD84624"/>
    <w:multiLevelType w:val="multilevel"/>
    <w:tmpl w:val="38600E2E"/>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5"/>
  </w:num>
  <w:num w:numId="3">
    <w:abstractNumId w:val="12"/>
  </w:num>
  <w:num w:numId="4">
    <w:abstractNumId w:val="35"/>
  </w:num>
  <w:num w:numId="5">
    <w:abstractNumId w:val="5"/>
  </w:num>
  <w:num w:numId="6">
    <w:abstractNumId w:val="14"/>
  </w:num>
  <w:num w:numId="7">
    <w:abstractNumId w:val="21"/>
  </w:num>
  <w:num w:numId="8">
    <w:abstractNumId w:val="2"/>
  </w:num>
  <w:num w:numId="9">
    <w:abstractNumId w:val="1"/>
  </w:num>
  <w:num w:numId="10">
    <w:abstractNumId w:val="0"/>
  </w:num>
  <w:num w:numId="11">
    <w:abstractNumId w:val="31"/>
  </w:num>
  <w:num w:numId="12">
    <w:abstractNumId w:val="36"/>
  </w:num>
  <w:num w:numId="13">
    <w:abstractNumId w:val="32"/>
  </w:num>
  <w:num w:numId="14">
    <w:abstractNumId w:val="11"/>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num>
  <w:num w:numId="23">
    <w:abstractNumId w:val="7"/>
    <w:lvlOverride w:ilvl="0">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num>
  <w:num w:numId="28">
    <w:abstractNumId w:val="25"/>
    <w:lvlOverride w:ilvl="0">
      <w:startOverride w:val="1"/>
    </w:lvlOverride>
  </w:num>
  <w:num w:numId="29">
    <w:abstractNumId w:val="16"/>
    <w:lvlOverride w:ilvl="0">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20"/>
  </w:num>
  <w:num w:numId="33">
    <w:abstractNumId w:val="34"/>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6"/>
  </w:num>
  <w:num w:numId="37">
    <w:abstractNumId w:val="9"/>
  </w:num>
  <w:num w:numId="38">
    <w:abstractNumId w:val="17"/>
  </w:num>
  <w:num w:numId="39">
    <w:abstractNumId w:val="23"/>
  </w:num>
  <w:num w:numId="40">
    <w:abstractNumId w:val="24"/>
  </w:num>
  <w:num w:numId="41">
    <w:abstractNumId w:val="26"/>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4B"/>
    <w:rsid w:val="000107E5"/>
    <w:rsid w:val="00011D06"/>
    <w:rsid w:val="000141D1"/>
    <w:rsid w:val="00034C94"/>
    <w:rsid w:val="00144635"/>
    <w:rsid w:val="00201062"/>
    <w:rsid w:val="0023034B"/>
    <w:rsid w:val="002456A7"/>
    <w:rsid w:val="00313C1E"/>
    <w:rsid w:val="00340776"/>
    <w:rsid w:val="0035724F"/>
    <w:rsid w:val="00373D4C"/>
    <w:rsid w:val="00377A1C"/>
    <w:rsid w:val="00391901"/>
    <w:rsid w:val="003A19F2"/>
    <w:rsid w:val="00407E5D"/>
    <w:rsid w:val="00497315"/>
    <w:rsid w:val="004E6E4C"/>
    <w:rsid w:val="00661CAE"/>
    <w:rsid w:val="00674AEE"/>
    <w:rsid w:val="00694D12"/>
    <w:rsid w:val="00724491"/>
    <w:rsid w:val="00761F42"/>
    <w:rsid w:val="007A5350"/>
    <w:rsid w:val="007C0BC5"/>
    <w:rsid w:val="007E0F93"/>
    <w:rsid w:val="008158A9"/>
    <w:rsid w:val="00896096"/>
    <w:rsid w:val="008B408D"/>
    <w:rsid w:val="008C1BF8"/>
    <w:rsid w:val="008C7E11"/>
    <w:rsid w:val="009F7540"/>
    <w:rsid w:val="00A16705"/>
    <w:rsid w:val="00A3755C"/>
    <w:rsid w:val="00A506C7"/>
    <w:rsid w:val="00A52ED1"/>
    <w:rsid w:val="00AA3C7F"/>
    <w:rsid w:val="00AB02FB"/>
    <w:rsid w:val="00BD3BE9"/>
    <w:rsid w:val="00C00416"/>
    <w:rsid w:val="00C52EA3"/>
    <w:rsid w:val="00C567A3"/>
    <w:rsid w:val="00C811CF"/>
    <w:rsid w:val="00D45E49"/>
    <w:rsid w:val="00D8016E"/>
    <w:rsid w:val="00D8055B"/>
    <w:rsid w:val="00DD632F"/>
    <w:rsid w:val="00E55F6D"/>
    <w:rsid w:val="00EC4164"/>
    <w:rsid w:val="00F750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nhideWhenUsed="1" w:qFormat="1"/>
    <w:lsdException w:name="toc 4" w:semiHidden="1" w:uiPriority="39" w:unhideWhenUsed="1" w:qFormat="1"/>
    <w:lsdException w:name="toc 5" w:semiHidden="1" w:uiPriority="39" w:unhideWhenUsed="1" w:qFormat="1"/>
    <w:lsdException w:name="toc 6" w:semiHidden="1" w:unhideWhenUsed="1" w:qFormat="1"/>
    <w:lsdException w:name="toc 7" w:semiHidden="1" w:unhideWhenUsed="1" w:qFormat="1"/>
    <w:lsdException w:name="toc 8" w:semiHidden="1"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qFormat="1"/>
    <w:lsdException w:name="caption" w:semiHidden="1" w:uiPriority="0"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iPriority="0" w:unhideWhenUsed="1" w:qFormat="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qFormat="1"/>
    <w:lsdException w:name="table of authorities" w:semiHidden="1" w:uiPriority="0" w:unhideWhenUsed="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iPriority="0"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iPriority="0" w:unhideWhenUsed="1"/>
    <w:lsdException w:name="Body Text First Indent 2" w:semiHidden="1" w:uiPriority="0" w:unhideWhenUsed="1"/>
    <w:lsdException w:name="Note Heading" w:semiHidden="1" w:unhideWhenUsed="1" w:qFormat="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34B"/>
    <w:pPr>
      <w:tabs>
        <w:tab w:val="left" w:pos="1134"/>
        <w:tab w:val="left" w:pos="1871"/>
        <w:tab w:val="left" w:pos="2268"/>
      </w:tabs>
      <w:overflowPunct w:val="0"/>
      <w:autoSpaceDE w:val="0"/>
      <w:autoSpaceDN w:val="0"/>
      <w:adjustRightInd w:val="0"/>
      <w:spacing w:before="120" w:after="0" w:line="240" w:lineRule="auto"/>
      <w:textAlignment w:val="baseline"/>
    </w:pPr>
    <w:rPr>
      <w:rFonts w:ascii="Times New Roman" w:eastAsia="MS Mincho" w:hAnsi="Times New Roman" w:cs="Times New Roman"/>
      <w:sz w:val="24"/>
      <w:szCs w:val="20"/>
      <w:lang w:val="en-GB"/>
    </w:rPr>
  </w:style>
  <w:style w:type="paragraph" w:styleId="Heading1">
    <w:name w:val="heading 1"/>
    <w:next w:val="Normal"/>
    <w:link w:val="Heading1Char"/>
    <w:qFormat/>
    <w:rsid w:val="00661CAE"/>
    <w:pPr>
      <w:keepNext/>
      <w:keepLines/>
      <w:pBdr>
        <w:top w:val="single" w:sz="12" w:space="3" w:color="auto"/>
      </w:pBdr>
      <w:overflowPunct w:val="0"/>
      <w:autoSpaceDE w:val="0"/>
      <w:autoSpaceDN w:val="0"/>
      <w:adjustRightInd w:val="0"/>
      <w:spacing w:before="240" w:after="180" w:line="240" w:lineRule="auto"/>
      <w:ind w:left="1134" w:hanging="1134"/>
      <w:textAlignment w:val="baseline"/>
      <w:outlineLvl w:val="0"/>
    </w:pPr>
    <w:rPr>
      <w:rFonts w:ascii="Arial" w:eastAsia="Times New Roman" w:hAnsi="Arial" w:cs="Times New Roman"/>
      <w:sz w:val="36"/>
      <w:szCs w:val="20"/>
      <w:lang w:val="en-GB"/>
    </w:rPr>
  </w:style>
  <w:style w:type="paragraph" w:styleId="Heading2">
    <w:name w:val="heading 2"/>
    <w:basedOn w:val="Heading1"/>
    <w:next w:val="Normal"/>
    <w:link w:val="Heading2Char"/>
    <w:qFormat/>
    <w:rsid w:val="00661CAE"/>
    <w:pPr>
      <w:pBdr>
        <w:top w:val="none" w:sz="0" w:space="0" w:color="auto"/>
      </w:pBdr>
      <w:spacing w:before="180"/>
      <w:outlineLvl w:val="1"/>
    </w:pPr>
    <w:rPr>
      <w:sz w:val="32"/>
    </w:rPr>
  </w:style>
  <w:style w:type="paragraph" w:styleId="Heading3">
    <w:name w:val="heading 3"/>
    <w:basedOn w:val="Normal"/>
    <w:next w:val="Normal"/>
    <w:link w:val="Heading3Char"/>
    <w:unhideWhenUsed/>
    <w:qFormat/>
    <w:rsid w:val="0023034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Heading3"/>
    <w:next w:val="Normal"/>
    <w:link w:val="Heading4Char"/>
    <w:qFormat/>
    <w:rsid w:val="0023034B"/>
    <w:pPr>
      <w:tabs>
        <w:tab w:val="clear" w:pos="1134"/>
      </w:tabs>
      <w:spacing w:before="200"/>
      <w:ind w:left="1134" w:hanging="1134"/>
      <w:outlineLvl w:val="3"/>
    </w:pPr>
    <w:rPr>
      <w:rFonts w:ascii="Times New Roman" w:eastAsia="MS Mincho" w:hAnsi="Times New Roman" w:cs="Times New Roman"/>
      <w:b/>
      <w:color w:val="auto"/>
      <w:szCs w:val="20"/>
    </w:rPr>
  </w:style>
  <w:style w:type="paragraph" w:styleId="Heading5">
    <w:name w:val="heading 5"/>
    <w:basedOn w:val="Heading4"/>
    <w:next w:val="Normal"/>
    <w:link w:val="Heading5Char"/>
    <w:qFormat/>
    <w:rsid w:val="00661CAE"/>
    <w:pPr>
      <w:tabs>
        <w:tab w:val="clear" w:pos="1871"/>
        <w:tab w:val="clear" w:pos="2268"/>
      </w:tabs>
      <w:spacing w:before="120" w:after="180"/>
      <w:ind w:left="1701" w:hanging="1701"/>
      <w:outlineLvl w:val="4"/>
    </w:pPr>
    <w:rPr>
      <w:rFonts w:ascii="Arial" w:eastAsia="Times New Roman" w:hAnsi="Arial"/>
      <w:b w:val="0"/>
      <w:sz w:val="22"/>
    </w:rPr>
  </w:style>
  <w:style w:type="paragraph" w:styleId="Heading6">
    <w:name w:val="heading 6"/>
    <w:basedOn w:val="H6"/>
    <w:next w:val="Normal"/>
    <w:link w:val="Heading6Char"/>
    <w:qFormat/>
    <w:rsid w:val="00661CAE"/>
    <w:pPr>
      <w:outlineLvl w:val="5"/>
    </w:pPr>
  </w:style>
  <w:style w:type="paragraph" w:styleId="Heading7">
    <w:name w:val="heading 7"/>
    <w:basedOn w:val="H6"/>
    <w:next w:val="Normal"/>
    <w:link w:val="Heading7Char"/>
    <w:uiPriority w:val="99"/>
    <w:qFormat/>
    <w:rsid w:val="00661CAE"/>
    <w:pPr>
      <w:outlineLvl w:val="6"/>
    </w:pPr>
  </w:style>
  <w:style w:type="paragraph" w:styleId="Heading8">
    <w:name w:val="heading 8"/>
    <w:basedOn w:val="Heading1"/>
    <w:next w:val="Normal"/>
    <w:link w:val="Heading8Char"/>
    <w:uiPriority w:val="99"/>
    <w:qFormat/>
    <w:rsid w:val="00661CAE"/>
    <w:pPr>
      <w:ind w:left="0" w:firstLine="0"/>
      <w:outlineLvl w:val="7"/>
    </w:pPr>
  </w:style>
  <w:style w:type="paragraph" w:styleId="Heading9">
    <w:name w:val="heading 9"/>
    <w:basedOn w:val="Heading8"/>
    <w:next w:val="Normal"/>
    <w:link w:val="Heading9Char"/>
    <w:uiPriority w:val="99"/>
    <w:qFormat/>
    <w:rsid w:val="00661CA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23034B"/>
    <w:rPr>
      <w:rFonts w:ascii="Times New Roman" w:eastAsia="MS Mincho" w:hAnsi="Times New Roman" w:cs="Times New Roman"/>
      <w:b/>
      <w:sz w:val="24"/>
      <w:szCs w:val="20"/>
      <w:lang w:val="en-GB"/>
    </w:rPr>
  </w:style>
  <w:style w:type="paragraph" w:customStyle="1" w:styleId="Tabletext">
    <w:name w:val="Table_text"/>
    <w:basedOn w:val="Normal"/>
    <w:link w:val="TabletextChar"/>
    <w:qFormat/>
    <w:rsid w:val="0023034B"/>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23034B"/>
    <w:rPr>
      <w:position w:val="6"/>
      <w:sz w:val="18"/>
    </w:rPr>
  </w:style>
  <w:style w:type="paragraph" w:customStyle="1" w:styleId="Tablehead0">
    <w:name w:val="Table_head"/>
    <w:basedOn w:val="Normal"/>
    <w:link w:val="TableheadChar"/>
    <w:qFormat/>
    <w:rsid w:val="0023034B"/>
    <w:pPr>
      <w:keepNext/>
      <w:spacing w:before="80" w:after="80"/>
      <w:jc w:val="center"/>
    </w:pPr>
    <w:rPr>
      <w:rFonts w:ascii="Times New Roman Bold" w:hAnsi="Times New Roman Bold" w:cs="Times New Roman Bold"/>
      <w:b/>
      <w:sz w:val="20"/>
    </w:rPr>
  </w:style>
  <w:style w:type="character" w:customStyle="1" w:styleId="TableheadChar">
    <w:name w:val="Table_head Char"/>
    <w:basedOn w:val="DefaultParagraphFont"/>
    <w:link w:val="Tablehead0"/>
    <w:locked/>
    <w:rsid w:val="0023034B"/>
    <w:rPr>
      <w:rFonts w:ascii="Times New Roman Bold" w:eastAsia="MS Mincho" w:hAnsi="Times New Roman Bold" w:cs="Times New Roman Bold"/>
      <w:b/>
      <w:sz w:val="20"/>
      <w:szCs w:val="20"/>
      <w:lang w:val="en-GB"/>
    </w:rPr>
  </w:style>
  <w:style w:type="character" w:customStyle="1" w:styleId="TabletextChar">
    <w:name w:val="Table_text Char"/>
    <w:basedOn w:val="DefaultParagraphFont"/>
    <w:link w:val="Tabletext"/>
    <w:locked/>
    <w:rsid w:val="0023034B"/>
    <w:rPr>
      <w:rFonts w:ascii="Times New Roman" w:eastAsia="MS Mincho" w:hAnsi="Times New Roman" w:cs="Times New Roman"/>
      <w:sz w:val="20"/>
      <w:szCs w:val="20"/>
      <w:lang w:val="en-GB"/>
    </w:rPr>
  </w:style>
  <w:style w:type="character" w:customStyle="1" w:styleId="Heading4CharChar">
    <w:name w:val="Heading 4 Char Char"/>
    <w:basedOn w:val="DefaultParagraphFont"/>
    <w:rsid w:val="0023034B"/>
    <w:rPr>
      <w:b/>
      <w:sz w:val="24"/>
      <w:lang w:val="en-GB" w:eastAsia="en-US" w:bidi="ar-SA"/>
    </w:rPr>
  </w:style>
  <w:style w:type="character" w:customStyle="1" w:styleId="Heading3Char">
    <w:name w:val="Heading 3 Char"/>
    <w:basedOn w:val="DefaultParagraphFont"/>
    <w:link w:val="Heading3"/>
    <w:rsid w:val="0023034B"/>
    <w:rPr>
      <w:rFonts w:asciiTheme="majorHAnsi" w:eastAsiaTheme="majorEastAsia" w:hAnsiTheme="majorHAnsi" w:cstheme="majorBidi"/>
      <w:color w:val="1F3763" w:themeColor="accent1" w:themeShade="7F"/>
      <w:sz w:val="24"/>
      <w:szCs w:val="24"/>
      <w:lang w:val="en-GB"/>
    </w:rPr>
  </w:style>
  <w:style w:type="paragraph" w:styleId="Header">
    <w:name w:val="header"/>
    <w:aliases w:val="ho"/>
    <w:basedOn w:val="Normal"/>
    <w:link w:val="HeaderChar"/>
    <w:unhideWhenUsed/>
    <w:qFormat/>
    <w:rsid w:val="00A52ED1"/>
    <w:pPr>
      <w:pBdr>
        <w:bottom w:val="single" w:sz="6" w:space="1" w:color="auto"/>
      </w:pBdr>
      <w:tabs>
        <w:tab w:val="clear" w:pos="1134"/>
        <w:tab w:val="clear" w:pos="1871"/>
        <w:tab w:val="clear" w:pos="2268"/>
        <w:tab w:val="center" w:pos="4153"/>
        <w:tab w:val="right" w:pos="8306"/>
      </w:tabs>
      <w:snapToGrid w:val="0"/>
      <w:jc w:val="center"/>
    </w:pPr>
    <w:rPr>
      <w:sz w:val="18"/>
      <w:szCs w:val="18"/>
    </w:rPr>
  </w:style>
  <w:style w:type="character" w:customStyle="1" w:styleId="HeaderChar">
    <w:name w:val="Header Char"/>
    <w:aliases w:val="ho Char"/>
    <w:basedOn w:val="DefaultParagraphFont"/>
    <w:link w:val="Header"/>
    <w:qFormat/>
    <w:rsid w:val="00A52ED1"/>
    <w:rPr>
      <w:rFonts w:ascii="Times New Roman" w:eastAsia="MS Mincho" w:hAnsi="Times New Roman" w:cs="Times New Roman"/>
      <w:sz w:val="18"/>
      <w:szCs w:val="18"/>
      <w:lang w:val="en-GB"/>
    </w:rPr>
  </w:style>
  <w:style w:type="paragraph" w:styleId="Footer">
    <w:name w:val="footer"/>
    <w:aliases w:val="footer odd,footer1,footer odd1,footer5,footer odd4,footer odd2,footer2,footer odd3,footer11,footer odd11,footer51,footer odd41,footer odd21,footer21,footer12,footer odd12,footer52,footer odd42,footer odd22,footer22,footer4,footer odd6,fo"/>
    <w:basedOn w:val="Normal"/>
    <w:link w:val="FooterChar"/>
    <w:unhideWhenUsed/>
    <w:qFormat/>
    <w:rsid w:val="00A52ED1"/>
    <w:pPr>
      <w:tabs>
        <w:tab w:val="clear" w:pos="1134"/>
        <w:tab w:val="clear" w:pos="1871"/>
        <w:tab w:val="clear" w:pos="2268"/>
        <w:tab w:val="center" w:pos="4153"/>
        <w:tab w:val="right" w:pos="8306"/>
      </w:tabs>
      <w:snapToGrid w:val="0"/>
    </w:pPr>
    <w:rPr>
      <w:sz w:val="18"/>
      <w:szCs w:val="18"/>
    </w:rPr>
  </w:style>
  <w:style w:type="character" w:customStyle="1" w:styleId="FooterChar">
    <w:name w:val="Footer Char"/>
    <w:aliases w:val="footer odd Char,footer1 Char,footer odd1 Char,footer5 Char,footer odd4 Char,footer odd2 Char,footer2 Char,footer odd3 Char,footer11 Char,footer odd11 Char,footer51 Char,footer odd41 Char,footer odd21 Char,footer21 Char,footer12 Char,fo Char"/>
    <w:basedOn w:val="DefaultParagraphFont"/>
    <w:link w:val="Footer"/>
    <w:qFormat/>
    <w:rsid w:val="00A52ED1"/>
    <w:rPr>
      <w:rFonts w:ascii="Times New Roman" w:eastAsia="MS Mincho" w:hAnsi="Times New Roman" w:cs="Times New Roman"/>
      <w:sz w:val="18"/>
      <w:szCs w:val="18"/>
      <w:lang w:val="en-GB"/>
    </w:rPr>
  </w:style>
  <w:style w:type="paragraph" w:styleId="ListParagraph">
    <w:name w:val="List Paragraph"/>
    <w:basedOn w:val="Normal"/>
    <w:link w:val="ListParagraphChar"/>
    <w:uiPriority w:val="34"/>
    <w:qFormat/>
    <w:rsid w:val="00A3755C"/>
    <w:pPr>
      <w:tabs>
        <w:tab w:val="clear" w:pos="1134"/>
        <w:tab w:val="clear" w:pos="1871"/>
        <w:tab w:val="clear" w:pos="2268"/>
      </w:tabs>
      <w:overflowPunct/>
      <w:autoSpaceDE/>
      <w:autoSpaceDN/>
      <w:adjustRightInd/>
      <w:spacing w:before="0" w:after="160" w:line="259" w:lineRule="auto"/>
      <w:ind w:left="720"/>
      <w:contextualSpacing/>
      <w:textAlignment w:val="auto"/>
    </w:pPr>
    <w:rPr>
      <w:rFonts w:asciiTheme="minorHAnsi" w:eastAsiaTheme="minorHAnsi" w:hAnsiTheme="minorHAnsi" w:cstheme="minorBidi"/>
      <w:sz w:val="22"/>
      <w:szCs w:val="22"/>
      <w:lang w:val="de-AT"/>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DefaultParagraphFont"/>
    <w:rsid w:val="00661CAE"/>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DefaultParagraphFont"/>
    <w:rsid w:val="00661CAE"/>
    <w:rPr>
      <w:rFonts w:asciiTheme="majorHAnsi" w:eastAsiaTheme="majorEastAsia" w:hAnsiTheme="majorHAnsi" w:cstheme="majorBidi"/>
      <w:color w:val="2F5496" w:themeColor="accent1" w:themeShade="BF"/>
      <w:sz w:val="26"/>
      <w:szCs w:val="26"/>
      <w:lang w:val="en-GB"/>
    </w:rPr>
  </w:style>
  <w:style w:type="character" w:customStyle="1" w:styleId="Heading5Char">
    <w:name w:val="Heading 5 Char"/>
    <w:basedOn w:val="DefaultParagraphFont"/>
    <w:link w:val="Heading5"/>
    <w:qFormat/>
    <w:rsid w:val="00661CAE"/>
    <w:rPr>
      <w:rFonts w:ascii="Arial" w:eastAsia="Times New Roman" w:hAnsi="Arial" w:cs="Times New Roman"/>
      <w:szCs w:val="20"/>
      <w:lang w:val="en-GB"/>
    </w:rPr>
  </w:style>
  <w:style w:type="character" w:customStyle="1" w:styleId="Heading6Char">
    <w:name w:val="Heading 6 Char"/>
    <w:basedOn w:val="DefaultParagraphFont"/>
    <w:link w:val="Heading6"/>
    <w:rsid w:val="00661CAE"/>
    <w:rPr>
      <w:rFonts w:ascii="Arial" w:eastAsia="Times New Roman" w:hAnsi="Arial" w:cs="Times New Roman"/>
      <w:sz w:val="20"/>
      <w:szCs w:val="20"/>
      <w:lang w:val="en-GB"/>
    </w:rPr>
  </w:style>
  <w:style w:type="character" w:customStyle="1" w:styleId="Heading7Char">
    <w:name w:val="Heading 7 Char"/>
    <w:basedOn w:val="DefaultParagraphFont"/>
    <w:link w:val="Heading7"/>
    <w:uiPriority w:val="99"/>
    <w:rsid w:val="00661CAE"/>
    <w:rPr>
      <w:rFonts w:ascii="Arial" w:eastAsia="Times New Roman" w:hAnsi="Arial" w:cs="Times New Roman"/>
      <w:sz w:val="20"/>
      <w:szCs w:val="20"/>
      <w:lang w:val="en-GB"/>
    </w:rPr>
  </w:style>
  <w:style w:type="character" w:customStyle="1" w:styleId="Heading8Char">
    <w:name w:val="Heading 8 Char"/>
    <w:basedOn w:val="DefaultParagraphFont"/>
    <w:link w:val="Heading8"/>
    <w:uiPriority w:val="99"/>
    <w:qFormat/>
    <w:rsid w:val="00661CAE"/>
    <w:rPr>
      <w:rFonts w:ascii="Arial" w:eastAsia="Times New Roman" w:hAnsi="Arial" w:cs="Times New Roman"/>
      <w:sz w:val="36"/>
      <w:szCs w:val="20"/>
      <w:lang w:val="en-GB"/>
    </w:rPr>
  </w:style>
  <w:style w:type="character" w:customStyle="1" w:styleId="Heading9Char">
    <w:name w:val="Heading 9 Char"/>
    <w:basedOn w:val="DefaultParagraphFont"/>
    <w:link w:val="Heading9"/>
    <w:uiPriority w:val="99"/>
    <w:qFormat/>
    <w:rsid w:val="00661CAE"/>
    <w:rPr>
      <w:rFonts w:ascii="Arial" w:eastAsia="Times New Roman" w:hAnsi="Arial" w:cs="Times New Roman"/>
      <w:sz w:val="36"/>
      <w:szCs w:val="20"/>
      <w:lang w:val="en-GB"/>
    </w:rPr>
  </w:style>
  <w:style w:type="paragraph" w:customStyle="1" w:styleId="H6">
    <w:name w:val="H6"/>
    <w:basedOn w:val="Heading5"/>
    <w:next w:val="Normal"/>
    <w:rsid w:val="00661CAE"/>
    <w:pPr>
      <w:ind w:left="1985" w:hanging="1985"/>
      <w:outlineLvl w:val="9"/>
    </w:pPr>
    <w:rPr>
      <w:sz w:val="20"/>
    </w:rPr>
  </w:style>
  <w:style w:type="paragraph" w:styleId="TOC9">
    <w:name w:val="toc 9"/>
    <w:basedOn w:val="TOC8"/>
    <w:uiPriority w:val="39"/>
    <w:qFormat/>
    <w:rsid w:val="00661CAE"/>
    <w:pPr>
      <w:ind w:left="1418" w:hanging="1418"/>
    </w:pPr>
  </w:style>
  <w:style w:type="paragraph" w:styleId="TOC8">
    <w:name w:val="toc 8"/>
    <w:basedOn w:val="TOC1"/>
    <w:uiPriority w:val="99"/>
    <w:qFormat/>
    <w:rsid w:val="00661CAE"/>
    <w:pPr>
      <w:spacing w:before="180"/>
      <w:ind w:left="2693" w:hanging="2693"/>
    </w:pPr>
    <w:rPr>
      <w:b/>
    </w:rPr>
  </w:style>
  <w:style w:type="paragraph" w:styleId="TOC1">
    <w:name w:val="toc 1"/>
    <w:uiPriority w:val="39"/>
    <w:qFormat/>
    <w:rsid w:val="00661CAE"/>
    <w:pPr>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Times New Roman" w:hAnsi="Times New Roman" w:cs="Times New Roman"/>
      <w:noProof/>
      <w:szCs w:val="20"/>
      <w:lang w:val="en-GB"/>
    </w:rPr>
  </w:style>
  <w:style w:type="paragraph" w:customStyle="1" w:styleId="EQ">
    <w:name w:val="EQ"/>
    <w:basedOn w:val="Normal"/>
    <w:next w:val="Normal"/>
    <w:rsid w:val="00661CAE"/>
    <w:pPr>
      <w:keepLines/>
      <w:tabs>
        <w:tab w:val="clear" w:pos="1134"/>
        <w:tab w:val="clear" w:pos="1871"/>
        <w:tab w:val="clear" w:pos="2268"/>
        <w:tab w:val="center" w:pos="4536"/>
        <w:tab w:val="right" w:pos="9072"/>
      </w:tabs>
      <w:spacing w:before="0" w:after="180"/>
    </w:pPr>
    <w:rPr>
      <w:rFonts w:eastAsia="Times New Roman"/>
      <w:noProof/>
      <w:sz w:val="20"/>
    </w:rPr>
  </w:style>
  <w:style w:type="character" w:customStyle="1" w:styleId="ZGSM">
    <w:name w:val="ZGSM"/>
    <w:rsid w:val="00661CAE"/>
  </w:style>
  <w:style w:type="paragraph" w:customStyle="1" w:styleId="ZD">
    <w:name w:val="ZD"/>
    <w:uiPriority w:val="99"/>
    <w:qFormat/>
    <w:rsid w:val="00661CAE"/>
    <w:pPr>
      <w:framePr w:wrap="notBeside" w:vAnchor="page" w:hAnchor="margin" w:y="15764"/>
      <w:widowControl w:val="0"/>
      <w:overflowPunct w:val="0"/>
      <w:autoSpaceDE w:val="0"/>
      <w:autoSpaceDN w:val="0"/>
      <w:adjustRightInd w:val="0"/>
      <w:spacing w:after="0" w:line="240" w:lineRule="auto"/>
      <w:textAlignment w:val="baseline"/>
    </w:pPr>
    <w:rPr>
      <w:rFonts w:ascii="Arial" w:eastAsia="Times New Roman" w:hAnsi="Arial" w:cs="Times New Roman"/>
      <w:noProof/>
      <w:sz w:val="32"/>
      <w:szCs w:val="20"/>
      <w:lang w:val="en-GB"/>
    </w:rPr>
  </w:style>
  <w:style w:type="paragraph" w:styleId="TOC5">
    <w:name w:val="toc 5"/>
    <w:basedOn w:val="TOC4"/>
    <w:uiPriority w:val="39"/>
    <w:qFormat/>
    <w:rsid w:val="00661CAE"/>
    <w:pPr>
      <w:ind w:left="1701" w:hanging="1701"/>
    </w:pPr>
  </w:style>
  <w:style w:type="paragraph" w:styleId="TOC4">
    <w:name w:val="toc 4"/>
    <w:basedOn w:val="TOC3"/>
    <w:uiPriority w:val="39"/>
    <w:qFormat/>
    <w:rsid w:val="00661CAE"/>
    <w:pPr>
      <w:ind w:left="1418" w:hanging="1418"/>
    </w:pPr>
  </w:style>
  <w:style w:type="paragraph" w:styleId="TOC3">
    <w:name w:val="toc 3"/>
    <w:basedOn w:val="TOC2"/>
    <w:uiPriority w:val="99"/>
    <w:qFormat/>
    <w:rsid w:val="00661CAE"/>
    <w:pPr>
      <w:ind w:left="1134" w:hanging="1134"/>
    </w:pPr>
  </w:style>
  <w:style w:type="paragraph" w:styleId="TOC2">
    <w:name w:val="toc 2"/>
    <w:basedOn w:val="TOC1"/>
    <w:uiPriority w:val="39"/>
    <w:qFormat/>
    <w:rsid w:val="00661CAE"/>
    <w:pPr>
      <w:spacing w:before="0"/>
      <w:ind w:left="851" w:hanging="851"/>
    </w:pPr>
    <w:rPr>
      <w:sz w:val="20"/>
    </w:rPr>
  </w:style>
  <w:style w:type="paragraph" w:styleId="Index1">
    <w:name w:val="index 1"/>
    <w:basedOn w:val="Normal"/>
    <w:uiPriority w:val="99"/>
    <w:semiHidden/>
    <w:qFormat/>
    <w:rsid w:val="00661CAE"/>
    <w:pPr>
      <w:keepLines/>
      <w:tabs>
        <w:tab w:val="clear" w:pos="1134"/>
        <w:tab w:val="clear" w:pos="1871"/>
        <w:tab w:val="clear" w:pos="2268"/>
      </w:tabs>
      <w:spacing w:before="0" w:after="180"/>
    </w:pPr>
    <w:rPr>
      <w:rFonts w:eastAsia="Times New Roman"/>
      <w:sz w:val="20"/>
    </w:rPr>
  </w:style>
  <w:style w:type="paragraph" w:styleId="Index2">
    <w:name w:val="index 2"/>
    <w:basedOn w:val="Index1"/>
    <w:uiPriority w:val="99"/>
    <w:semiHidden/>
    <w:qFormat/>
    <w:rsid w:val="00661CAE"/>
    <w:pPr>
      <w:ind w:left="284"/>
    </w:pPr>
  </w:style>
  <w:style w:type="paragraph" w:customStyle="1" w:styleId="TT">
    <w:name w:val="TT"/>
    <w:basedOn w:val="Heading1"/>
    <w:next w:val="Normal"/>
    <w:uiPriority w:val="99"/>
    <w:qFormat/>
    <w:rsid w:val="00661CAE"/>
    <w:pPr>
      <w:outlineLvl w:val="9"/>
    </w:p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uiPriority w:val="99"/>
    <w:qFormat/>
    <w:rsid w:val="00661CAE"/>
    <w:pPr>
      <w:keepLines/>
      <w:tabs>
        <w:tab w:val="clear" w:pos="1134"/>
        <w:tab w:val="clear" w:pos="1871"/>
        <w:tab w:val="clear" w:pos="2268"/>
      </w:tabs>
      <w:spacing w:before="0" w:after="180"/>
      <w:ind w:left="454" w:hanging="454"/>
    </w:pPr>
    <w:rPr>
      <w:rFonts w:eastAsia="Times New Roman"/>
      <w:sz w:val="16"/>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1,DNV-FT Char1"/>
    <w:basedOn w:val="DefaultParagraphFont"/>
    <w:link w:val="FootnoteText"/>
    <w:uiPriority w:val="99"/>
    <w:rsid w:val="00661CAE"/>
    <w:rPr>
      <w:rFonts w:ascii="Times New Roman" w:eastAsia="Times New Roman" w:hAnsi="Times New Roman" w:cs="Times New Roman"/>
      <w:sz w:val="16"/>
      <w:szCs w:val="20"/>
      <w:lang w:val="en-GB"/>
    </w:rPr>
  </w:style>
  <w:style w:type="paragraph" w:customStyle="1" w:styleId="NF">
    <w:name w:val="NF"/>
    <w:basedOn w:val="NO"/>
    <w:uiPriority w:val="99"/>
    <w:qFormat/>
    <w:rsid w:val="00661CAE"/>
    <w:pPr>
      <w:keepNext/>
      <w:spacing w:after="0"/>
    </w:pPr>
    <w:rPr>
      <w:rFonts w:ascii="Arial" w:hAnsi="Arial"/>
      <w:sz w:val="18"/>
    </w:rPr>
  </w:style>
  <w:style w:type="paragraph" w:customStyle="1" w:styleId="NO">
    <w:name w:val="NO"/>
    <w:basedOn w:val="Normal"/>
    <w:link w:val="NOChar"/>
    <w:qFormat/>
    <w:rsid w:val="00661CAE"/>
    <w:pPr>
      <w:keepLines/>
      <w:tabs>
        <w:tab w:val="clear" w:pos="1134"/>
        <w:tab w:val="clear" w:pos="1871"/>
        <w:tab w:val="clear" w:pos="2268"/>
      </w:tabs>
      <w:spacing w:before="0" w:after="180"/>
      <w:ind w:left="1135" w:hanging="851"/>
    </w:pPr>
    <w:rPr>
      <w:rFonts w:eastAsia="Times New Roman"/>
      <w:sz w:val="20"/>
    </w:rPr>
  </w:style>
  <w:style w:type="paragraph" w:customStyle="1" w:styleId="PL">
    <w:name w:val="PL"/>
    <w:uiPriority w:val="99"/>
    <w:qFormat/>
    <w:rsid w:val="00661C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line="240" w:lineRule="auto"/>
      <w:textAlignment w:val="baseline"/>
    </w:pPr>
    <w:rPr>
      <w:rFonts w:ascii="Courier New" w:eastAsia="Times New Roman" w:hAnsi="Courier New" w:cs="Times New Roman"/>
      <w:noProof/>
      <w:sz w:val="16"/>
      <w:szCs w:val="20"/>
      <w:lang w:val="en-GB"/>
    </w:rPr>
  </w:style>
  <w:style w:type="paragraph" w:customStyle="1" w:styleId="TAR">
    <w:name w:val="TAR"/>
    <w:basedOn w:val="TAL"/>
    <w:uiPriority w:val="99"/>
    <w:qFormat/>
    <w:rsid w:val="00661CAE"/>
    <w:pPr>
      <w:jc w:val="right"/>
    </w:pPr>
  </w:style>
  <w:style w:type="paragraph" w:customStyle="1" w:styleId="TAL">
    <w:name w:val="TAL"/>
    <w:basedOn w:val="Normal"/>
    <w:link w:val="TALCar"/>
    <w:qFormat/>
    <w:rsid w:val="00661CAE"/>
    <w:pPr>
      <w:keepNext/>
      <w:keepLines/>
      <w:tabs>
        <w:tab w:val="clear" w:pos="1134"/>
        <w:tab w:val="clear" w:pos="1871"/>
        <w:tab w:val="clear" w:pos="2268"/>
      </w:tabs>
      <w:spacing w:before="0"/>
    </w:pPr>
    <w:rPr>
      <w:rFonts w:ascii="Arial" w:eastAsia="Times New Roman" w:hAnsi="Arial"/>
      <w:sz w:val="18"/>
    </w:rPr>
  </w:style>
  <w:style w:type="paragraph" w:styleId="ListNumber2">
    <w:name w:val="List Number 2"/>
    <w:aliases w:val="ln2"/>
    <w:basedOn w:val="ListNumber"/>
    <w:uiPriority w:val="99"/>
    <w:qFormat/>
    <w:rsid w:val="00661CAE"/>
    <w:pPr>
      <w:ind w:left="851"/>
    </w:pPr>
  </w:style>
  <w:style w:type="paragraph" w:styleId="ListNumber">
    <w:name w:val="List Number"/>
    <w:aliases w:val="ln"/>
    <w:basedOn w:val="List"/>
    <w:uiPriority w:val="99"/>
    <w:qFormat/>
    <w:rsid w:val="00661CAE"/>
  </w:style>
  <w:style w:type="paragraph" w:styleId="List">
    <w:name w:val="List"/>
    <w:aliases w:val="l"/>
    <w:basedOn w:val="Normal"/>
    <w:uiPriority w:val="99"/>
    <w:qFormat/>
    <w:rsid w:val="00661CAE"/>
    <w:pPr>
      <w:tabs>
        <w:tab w:val="clear" w:pos="1134"/>
        <w:tab w:val="clear" w:pos="1871"/>
        <w:tab w:val="clear" w:pos="2268"/>
      </w:tabs>
      <w:spacing w:before="0" w:after="180"/>
      <w:ind w:left="568" w:hanging="284"/>
    </w:pPr>
    <w:rPr>
      <w:rFonts w:eastAsia="Times New Roman"/>
      <w:sz w:val="20"/>
    </w:rPr>
  </w:style>
  <w:style w:type="paragraph" w:customStyle="1" w:styleId="TAH">
    <w:name w:val="TAH"/>
    <w:basedOn w:val="TAC"/>
    <w:link w:val="TAHCar"/>
    <w:qFormat/>
    <w:rsid w:val="00661CAE"/>
    <w:rPr>
      <w:b/>
    </w:rPr>
  </w:style>
  <w:style w:type="paragraph" w:customStyle="1" w:styleId="TAC">
    <w:name w:val="TAC"/>
    <w:basedOn w:val="TAL"/>
    <w:rsid w:val="00661CAE"/>
    <w:pPr>
      <w:jc w:val="center"/>
    </w:pPr>
  </w:style>
  <w:style w:type="paragraph" w:customStyle="1" w:styleId="LD">
    <w:name w:val="LD"/>
    <w:uiPriority w:val="99"/>
    <w:qFormat/>
    <w:rsid w:val="00661CAE"/>
    <w:pPr>
      <w:keepNext/>
      <w:keepLines/>
      <w:overflowPunct w:val="0"/>
      <w:autoSpaceDE w:val="0"/>
      <w:autoSpaceDN w:val="0"/>
      <w:adjustRightInd w:val="0"/>
      <w:spacing w:after="0" w:line="180" w:lineRule="exact"/>
      <w:textAlignment w:val="baseline"/>
    </w:pPr>
    <w:rPr>
      <w:rFonts w:ascii="Courier New" w:eastAsia="Times New Roman" w:hAnsi="Courier New" w:cs="Times New Roman"/>
      <w:noProof/>
      <w:sz w:val="20"/>
      <w:szCs w:val="20"/>
      <w:lang w:val="en-GB"/>
    </w:rPr>
  </w:style>
  <w:style w:type="paragraph" w:customStyle="1" w:styleId="EX">
    <w:name w:val="EX"/>
    <w:basedOn w:val="Normal"/>
    <w:link w:val="EXChar"/>
    <w:qFormat/>
    <w:rsid w:val="00661CAE"/>
    <w:pPr>
      <w:keepLines/>
      <w:tabs>
        <w:tab w:val="clear" w:pos="1134"/>
        <w:tab w:val="clear" w:pos="1871"/>
        <w:tab w:val="clear" w:pos="2268"/>
      </w:tabs>
      <w:spacing w:before="0" w:after="180"/>
      <w:ind w:left="1702" w:hanging="1418"/>
    </w:pPr>
    <w:rPr>
      <w:rFonts w:eastAsia="Times New Roman"/>
      <w:sz w:val="20"/>
    </w:rPr>
  </w:style>
  <w:style w:type="paragraph" w:customStyle="1" w:styleId="FP">
    <w:name w:val="FP"/>
    <w:basedOn w:val="Normal"/>
    <w:uiPriority w:val="99"/>
    <w:qFormat/>
    <w:rsid w:val="00661CAE"/>
    <w:pPr>
      <w:tabs>
        <w:tab w:val="clear" w:pos="1134"/>
        <w:tab w:val="clear" w:pos="1871"/>
        <w:tab w:val="clear" w:pos="2268"/>
      </w:tabs>
      <w:spacing w:before="0"/>
    </w:pPr>
    <w:rPr>
      <w:rFonts w:eastAsia="Times New Roman"/>
      <w:sz w:val="20"/>
    </w:rPr>
  </w:style>
  <w:style w:type="paragraph" w:customStyle="1" w:styleId="NW">
    <w:name w:val="NW"/>
    <w:basedOn w:val="NO"/>
    <w:uiPriority w:val="99"/>
    <w:qFormat/>
    <w:rsid w:val="00661CAE"/>
    <w:pPr>
      <w:spacing w:after="0"/>
    </w:pPr>
  </w:style>
  <w:style w:type="paragraph" w:customStyle="1" w:styleId="EW">
    <w:name w:val="EW"/>
    <w:basedOn w:val="EX"/>
    <w:uiPriority w:val="99"/>
    <w:qFormat/>
    <w:rsid w:val="00661CAE"/>
    <w:pPr>
      <w:spacing w:after="0"/>
    </w:pPr>
  </w:style>
  <w:style w:type="paragraph" w:customStyle="1" w:styleId="B10">
    <w:name w:val="B1"/>
    <w:basedOn w:val="List"/>
    <w:rsid w:val="00661CAE"/>
    <w:pPr>
      <w:ind w:left="738" w:hanging="454"/>
    </w:pPr>
  </w:style>
  <w:style w:type="paragraph" w:styleId="TOC6">
    <w:name w:val="toc 6"/>
    <w:basedOn w:val="TOC5"/>
    <w:next w:val="Normal"/>
    <w:uiPriority w:val="99"/>
    <w:qFormat/>
    <w:rsid w:val="00661CAE"/>
    <w:pPr>
      <w:ind w:left="1985" w:hanging="1985"/>
    </w:pPr>
  </w:style>
  <w:style w:type="paragraph" w:styleId="TOC7">
    <w:name w:val="toc 7"/>
    <w:basedOn w:val="TOC6"/>
    <w:next w:val="Normal"/>
    <w:uiPriority w:val="99"/>
    <w:semiHidden/>
    <w:qFormat/>
    <w:rsid w:val="00661CAE"/>
    <w:pPr>
      <w:ind w:left="2268" w:hanging="2268"/>
    </w:pPr>
  </w:style>
  <w:style w:type="paragraph" w:styleId="ListBullet2">
    <w:name w:val="List Bullet 2"/>
    <w:aliases w:val="lb2"/>
    <w:basedOn w:val="ListBullet0"/>
    <w:uiPriority w:val="99"/>
    <w:qFormat/>
    <w:rsid w:val="00661CAE"/>
    <w:pPr>
      <w:ind w:left="851"/>
    </w:pPr>
  </w:style>
  <w:style w:type="paragraph" w:styleId="ListBullet0">
    <w:name w:val="List Bullet"/>
    <w:aliases w:val="lb"/>
    <w:basedOn w:val="List"/>
    <w:uiPriority w:val="99"/>
    <w:qFormat/>
    <w:rsid w:val="00661CAE"/>
  </w:style>
  <w:style w:type="paragraph" w:customStyle="1" w:styleId="EditorsNote">
    <w:name w:val="Editor's Note"/>
    <w:basedOn w:val="NO"/>
    <w:rsid w:val="00661CAE"/>
    <w:rPr>
      <w:color w:val="FF0000"/>
    </w:rPr>
  </w:style>
  <w:style w:type="paragraph" w:customStyle="1" w:styleId="TH">
    <w:name w:val="TH"/>
    <w:basedOn w:val="FL"/>
    <w:next w:val="FL"/>
    <w:link w:val="THChar"/>
    <w:qFormat/>
    <w:rsid w:val="00661CAE"/>
  </w:style>
  <w:style w:type="paragraph" w:customStyle="1" w:styleId="ZA">
    <w:name w:val="ZA"/>
    <w:uiPriority w:val="99"/>
    <w:qFormat/>
    <w:rsid w:val="00661CAE"/>
    <w:pPr>
      <w:framePr w:w="10206" w:h="794" w:hRule="exact" w:wrap="notBeside" w:vAnchor="page" w:hAnchor="margin" w:y="1135"/>
      <w:widowControl w:val="0"/>
      <w:pBdr>
        <w:bottom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40"/>
      <w:szCs w:val="20"/>
      <w:lang w:val="en-GB"/>
    </w:rPr>
  </w:style>
  <w:style w:type="paragraph" w:customStyle="1" w:styleId="ZB">
    <w:name w:val="ZB"/>
    <w:uiPriority w:val="99"/>
    <w:qFormat/>
    <w:rsid w:val="00661CAE"/>
    <w:pPr>
      <w:framePr w:w="10206" w:h="284" w:hRule="exact" w:wrap="notBeside" w:vAnchor="page" w:hAnchor="margin" w:y="1986"/>
      <w:widowControl w:val="0"/>
      <w:overflowPunct w:val="0"/>
      <w:autoSpaceDE w:val="0"/>
      <w:autoSpaceDN w:val="0"/>
      <w:adjustRightInd w:val="0"/>
      <w:spacing w:after="0" w:line="240" w:lineRule="auto"/>
      <w:ind w:right="28"/>
      <w:jc w:val="right"/>
      <w:textAlignment w:val="baseline"/>
    </w:pPr>
    <w:rPr>
      <w:rFonts w:ascii="Arial" w:eastAsia="Times New Roman" w:hAnsi="Arial" w:cs="Times New Roman"/>
      <w:i/>
      <w:noProof/>
      <w:sz w:val="20"/>
      <w:szCs w:val="20"/>
      <w:lang w:val="en-GB"/>
    </w:rPr>
  </w:style>
  <w:style w:type="paragraph" w:customStyle="1" w:styleId="ZT">
    <w:name w:val="ZT"/>
    <w:uiPriority w:val="99"/>
    <w:qFormat/>
    <w:rsid w:val="00661CAE"/>
    <w:pPr>
      <w:framePr w:wrap="notBeside" w:vAnchor="page" w:hAnchor="margin" w:yAlign="center" w:anchorLock="1"/>
      <w:widowControl w:val="0"/>
      <w:overflowPunct w:val="0"/>
      <w:autoSpaceDE w:val="0"/>
      <w:autoSpaceDN w:val="0"/>
      <w:adjustRightInd w:val="0"/>
      <w:spacing w:after="0" w:line="240" w:lineRule="atLeast"/>
      <w:jc w:val="center"/>
      <w:textAlignment w:val="baseline"/>
    </w:pPr>
    <w:rPr>
      <w:rFonts w:ascii="Arial" w:eastAsia="Times New Roman" w:hAnsi="Arial" w:cs="Times New Roman"/>
      <w:b/>
      <w:sz w:val="34"/>
      <w:szCs w:val="20"/>
      <w:lang w:val="en-GB"/>
    </w:rPr>
  </w:style>
  <w:style w:type="paragraph" w:customStyle="1" w:styleId="ZU">
    <w:name w:val="ZU"/>
    <w:uiPriority w:val="99"/>
    <w:qFormat/>
    <w:rsid w:val="00661CAE"/>
    <w:pPr>
      <w:framePr w:w="10206" w:wrap="notBeside" w:vAnchor="page" w:hAnchor="margin" w:y="6238"/>
      <w:widowControl w:val="0"/>
      <w:pBdr>
        <w:top w:val="single" w:sz="12" w:space="1" w:color="auto"/>
      </w:pBdr>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rPr>
  </w:style>
  <w:style w:type="paragraph" w:customStyle="1" w:styleId="TAN">
    <w:name w:val="TAN"/>
    <w:basedOn w:val="TAL"/>
    <w:link w:val="TANChar"/>
    <w:qFormat/>
    <w:rsid w:val="00661CAE"/>
    <w:pPr>
      <w:ind w:left="851" w:hanging="851"/>
    </w:pPr>
  </w:style>
  <w:style w:type="paragraph" w:customStyle="1" w:styleId="ZH">
    <w:name w:val="ZH"/>
    <w:uiPriority w:val="99"/>
    <w:qFormat/>
    <w:rsid w:val="00661CAE"/>
    <w:pPr>
      <w:framePr w:wrap="notBeside" w:vAnchor="page" w:hAnchor="margin" w:xAlign="center" w:y="6805"/>
      <w:widowControl w:val="0"/>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n-GB"/>
    </w:rPr>
  </w:style>
  <w:style w:type="paragraph" w:customStyle="1" w:styleId="TF">
    <w:name w:val="TF"/>
    <w:aliases w:val="left"/>
    <w:basedOn w:val="FL"/>
    <w:link w:val="TFChar"/>
    <w:qFormat/>
    <w:rsid w:val="00661CAE"/>
    <w:pPr>
      <w:keepNext w:val="0"/>
      <w:spacing w:before="0" w:after="240"/>
    </w:pPr>
  </w:style>
  <w:style w:type="paragraph" w:customStyle="1" w:styleId="ZG">
    <w:name w:val="ZG"/>
    <w:uiPriority w:val="99"/>
    <w:qFormat/>
    <w:rsid w:val="00661CAE"/>
    <w:pPr>
      <w:framePr w:wrap="notBeside" w:vAnchor="page" w:hAnchor="margin" w:xAlign="right" w:y="6805"/>
      <w:widowControl w:val="0"/>
      <w:overflowPunct w:val="0"/>
      <w:autoSpaceDE w:val="0"/>
      <w:autoSpaceDN w:val="0"/>
      <w:adjustRightInd w:val="0"/>
      <w:spacing w:after="0" w:line="240" w:lineRule="auto"/>
      <w:jc w:val="right"/>
      <w:textAlignment w:val="baseline"/>
    </w:pPr>
    <w:rPr>
      <w:rFonts w:ascii="Arial" w:eastAsia="Times New Roman" w:hAnsi="Arial" w:cs="Times New Roman"/>
      <w:noProof/>
      <w:sz w:val="20"/>
      <w:szCs w:val="20"/>
      <w:lang w:val="en-GB"/>
    </w:rPr>
  </w:style>
  <w:style w:type="paragraph" w:styleId="ListBullet3">
    <w:name w:val="List Bullet 3"/>
    <w:aliases w:val="lb3"/>
    <w:basedOn w:val="ListBullet2"/>
    <w:uiPriority w:val="99"/>
    <w:qFormat/>
    <w:rsid w:val="00661CAE"/>
    <w:pPr>
      <w:ind w:left="1135"/>
    </w:pPr>
  </w:style>
  <w:style w:type="paragraph" w:styleId="List2">
    <w:name w:val="List 2"/>
    <w:basedOn w:val="List"/>
    <w:uiPriority w:val="99"/>
    <w:qFormat/>
    <w:rsid w:val="00661CAE"/>
    <w:pPr>
      <w:ind w:left="851"/>
    </w:pPr>
  </w:style>
  <w:style w:type="paragraph" w:styleId="List3">
    <w:name w:val="List 3"/>
    <w:basedOn w:val="List2"/>
    <w:uiPriority w:val="99"/>
    <w:qFormat/>
    <w:rsid w:val="00661CAE"/>
    <w:pPr>
      <w:ind w:left="1135"/>
    </w:pPr>
  </w:style>
  <w:style w:type="paragraph" w:styleId="List4">
    <w:name w:val="List 4"/>
    <w:basedOn w:val="List3"/>
    <w:uiPriority w:val="99"/>
    <w:qFormat/>
    <w:rsid w:val="00661CAE"/>
    <w:pPr>
      <w:ind w:left="1418"/>
    </w:pPr>
  </w:style>
  <w:style w:type="paragraph" w:styleId="List5">
    <w:name w:val="List 5"/>
    <w:basedOn w:val="List4"/>
    <w:uiPriority w:val="99"/>
    <w:qFormat/>
    <w:rsid w:val="00661CAE"/>
    <w:pPr>
      <w:ind w:left="1702"/>
    </w:pPr>
  </w:style>
  <w:style w:type="paragraph" w:styleId="ListBullet4">
    <w:name w:val="List Bullet 4"/>
    <w:basedOn w:val="ListBullet3"/>
    <w:uiPriority w:val="99"/>
    <w:qFormat/>
    <w:rsid w:val="00661CAE"/>
    <w:pPr>
      <w:ind w:left="1418"/>
    </w:pPr>
  </w:style>
  <w:style w:type="paragraph" w:styleId="ListBullet5">
    <w:name w:val="List Bullet 5"/>
    <w:basedOn w:val="ListBullet4"/>
    <w:uiPriority w:val="99"/>
    <w:qFormat/>
    <w:rsid w:val="00661CAE"/>
    <w:pPr>
      <w:ind w:left="1702"/>
    </w:pPr>
  </w:style>
  <w:style w:type="paragraph" w:customStyle="1" w:styleId="B20">
    <w:name w:val="B2"/>
    <w:basedOn w:val="List2"/>
    <w:rsid w:val="00661CAE"/>
    <w:pPr>
      <w:ind w:left="1191" w:hanging="454"/>
    </w:pPr>
  </w:style>
  <w:style w:type="paragraph" w:customStyle="1" w:styleId="B30">
    <w:name w:val="B3"/>
    <w:basedOn w:val="List3"/>
    <w:rsid w:val="00661CAE"/>
    <w:pPr>
      <w:ind w:left="1645" w:hanging="454"/>
    </w:pPr>
  </w:style>
  <w:style w:type="paragraph" w:customStyle="1" w:styleId="B4">
    <w:name w:val="B4"/>
    <w:basedOn w:val="List4"/>
    <w:rsid w:val="00661CAE"/>
    <w:pPr>
      <w:ind w:left="2098" w:hanging="454"/>
    </w:pPr>
  </w:style>
  <w:style w:type="paragraph" w:customStyle="1" w:styleId="B5">
    <w:name w:val="B5"/>
    <w:basedOn w:val="List5"/>
    <w:rsid w:val="00661CAE"/>
    <w:pPr>
      <w:ind w:left="2552" w:hanging="454"/>
    </w:pPr>
  </w:style>
  <w:style w:type="paragraph" w:customStyle="1" w:styleId="ZTD">
    <w:name w:val="ZTD"/>
    <w:basedOn w:val="ZB"/>
    <w:uiPriority w:val="99"/>
    <w:qFormat/>
    <w:rsid w:val="00661CAE"/>
    <w:pPr>
      <w:framePr w:hRule="auto" w:wrap="notBeside" w:y="852"/>
    </w:pPr>
    <w:rPr>
      <w:i w:val="0"/>
      <w:sz w:val="40"/>
    </w:rPr>
  </w:style>
  <w:style w:type="paragraph" w:customStyle="1" w:styleId="ZV">
    <w:name w:val="ZV"/>
    <w:basedOn w:val="ZU"/>
    <w:uiPriority w:val="99"/>
    <w:qFormat/>
    <w:rsid w:val="00661CAE"/>
    <w:pPr>
      <w:framePr w:wrap="notBeside" w:y="16161"/>
    </w:pPr>
  </w:style>
  <w:style w:type="paragraph" w:styleId="IndexHeading">
    <w:name w:val="index heading"/>
    <w:basedOn w:val="Normal"/>
    <w:next w:val="Normal"/>
    <w:uiPriority w:val="99"/>
    <w:semiHidden/>
    <w:qFormat/>
    <w:rsid w:val="00661CAE"/>
    <w:pPr>
      <w:pBdr>
        <w:top w:val="single" w:sz="12" w:space="0" w:color="auto"/>
      </w:pBdr>
      <w:tabs>
        <w:tab w:val="clear" w:pos="1134"/>
        <w:tab w:val="clear" w:pos="1871"/>
        <w:tab w:val="clear" w:pos="2268"/>
      </w:tabs>
      <w:spacing w:before="360" w:after="240"/>
    </w:pPr>
    <w:rPr>
      <w:rFonts w:eastAsia="Times New Roman"/>
      <w:b/>
      <w:i/>
      <w:sz w:val="26"/>
    </w:rPr>
  </w:style>
  <w:style w:type="character" w:styleId="Hyperlink">
    <w:name w:val="Hyperlink"/>
    <w:uiPriority w:val="99"/>
    <w:qFormat/>
    <w:rsid w:val="00661CAE"/>
    <w:rPr>
      <w:color w:val="0000FF"/>
      <w:u w:val="single"/>
    </w:rPr>
  </w:style>
  <w:style w:type="character" w:styleId="FollowedHyperlink">
    <w:name w:val="FollowedHyperlink"/>
    <w:qFormat/>
    <w:rsid w:val="00661CAE"/>
    <w:rPr>
      <w:color w:val="800080"/>
      <w:u w:val="single"/>
    </w:rPr>
  </w:style>
  <w:style w:type="paragraph" w:customStyle="1" w:styleId="B3">
    <w:name w:val="B3+"/>
    <w:basedOn w:val="B30"/>
    <w:rsid w:val="00661CAE"/>
    <w:pPr>
      <w:numPr>
        <w:numId w:val="5"/>
      </w:numPr>
      <w:tabs>
        <w:tab w:val="left" w:pos="1134"/>
      </w:tabs>
    </w:pPr>
  </w:style>
  <w:style w:type="paragraph" w:customStyle="1" w:styleId="B1">
    <w:name w:val="B1+"/>
    <w:basedOn w:val="B10"/>
    <w:link w:val="B1Car"/>
    <w:rsid w:val="00661CAE"/>
    <w:pPr>
      <w:numPr>
        <w:numId w:val="3"/>
      </w:numPr>
    </w:pPr>
  </w:style>
  <w:style w:type="paragraph" w:customStyle="1" w:styleId="B2">
    <w:name w:val="B2+"/>
    <w:basedOn w:val="B20"/>
    <w:rsid w:val="00661CAE"/>
    <w:pPr>
      <w:numPr>
        <w:numId w:val="4"/>
      </w:numPr>
    </w:pPr>
  </w:style>
  <w:style w:type="paragraph" w:customStyle="1" w:styleId="BL">
    <w:name w:val="BL"/>
    <w:basedOn w:val="Normal"/>
    <w:rsid w:val="00661CAE"/>
    <w:pPr>
      <w:numPr>
        <w:numId w:val="7"/>
      </w:numPr>
      <w:tabs>
        <w:tab w:val="clear" w:pos="1134"/>
        <w:tab w:val="clear" w:pos="1871"/>
        <w:tab w:val="clear" w:pos="2268"/>
        <w:tab w:val="left" w:pos="851"/>
      </w:tabs>
      <w:spacing w:before="0" w:after="180"/>
    </w:pPr>
    <w:rPr>
      <w:rFonts w:eastAsia="Times New Roman"/>
      <w:sz w:val="20"/>
    </w:rPr>
  </w:style>
  <w:style w:type="paragraph" w:customStyle="1" w:styleId="BN">
    <w:name w:val="BN"/>
    <w:basedOn w:val="Normal"/>
    <w:rsid w:val="00661CAE"/>
    <w:pPr>
      <w:numPr>
        <w:numId w:val="6"/>
      </w:numPr>
      <w:tabs>
        <w:tab w:val="clear" w:pos="1134"/>
        <w:tab w:val="clear" w:pos="1871"/>
        <w:tab w:val="clear" w:pos="2268"/>
      </w:tabs>
      <w:spacing w:before="0" w:after="180"/>
    </w:pPr>
    <w:rPr>
      <w:rFonts w:eastAsia="Times New Roman"/>
      <w:sz w:val="20"/>
    </w:rPr>
  </w:style>
  <w:style w:type="paragraph" w:styleId="BodyText">
    <w:name w:val="Body Text"/>
    <w:basedOn w:val="Normal"/>
    <w:link w:val="BodyTextChar"/>
    <w:rsid w:val="00661CAE"/>
    <w:pPr>
      <w:keepNext/>
      <w:tabs>
        <w:tab w:val="clear" w:pos="1134"/>
        <w:tab w:val="clear" w:pos="1871"/>
        <w:tab w:val="clear" w:pos="2268"/>
      </w:tabs>
      <w:spacing w:before="0" w:after="140"/>
    </w:pPr>
    <w:rPr>
      <w:rFonts w:eastAsia="Times New Roman"/>
      <w:sz w:val="20"/>
    </w:rPr>
  </w:style>
  <w:style w:type="character" w:customStyle="1" w:styleId="BodyTextChar">
    <w:name w:val="Body Text Char"/>
    <w:basedOn w:val="DefaultParagraphFont"/>
    <w:link w:val="BodyText"/>
    <w:rsid w:val="00661CAE"/>
    <w:rPr>
      <w:rFonts w:ascii="Times New Roman" w:eastAsia="Times New Roman" w:hAnsi="Times New Roman" w:cs="Times New Roman"/>
      <w:sz w:val="20"/>
      <w:szCs w:val="20"/>
      <w:lang w:val="en-GB"/>
    </w:rPr>
  </w:style>
  <w:style w:type="paragraph" w:styleId="BlockText">
    <w:name w:val="Block Text"/>
    <w:basedOn w:val="Normal"/>
    <w:rsid w:val="00661CAE"/>
    <w:pPr>
      <w:tabs>
        <w:tab w:val="clear" w:pos="1134"/>
        <w:tab w:val="clear" w:pos="1871"/>
        <w:tab w:val="clear" w:pos="2268"/>
      </w:tabs>
      <w:spacing w:before="0" w:after="120"/>
      <w:ind w:left="1440" w:right="1440"/>
    </w:pPr>
    <w:rPr>
      <w:rFonts w:eastAsia="Times New Roman"/>
      <w:sz w:val="20"/>
    </w:rPr>
  </w:style>
  <w:style w:type="paragraph" w:styleId="BodyText2">
    <w:name w:val="Body Text 2"/>
    <w:basedOn w:val="Normal"/>
    <w:link w:val="BodyText2Char"/>
    <w:rsid w:val="00661CAE"/>
    <w:pPr>
      <w:tabs>
        <w:tab w:val="clear" w:pos="1134"/>
        <w:tab w:val="clear" w:pos="1871"/>
        <w:tab w:val="clear" w:pos="2268"/>
      </w:tabs>
      <w:spacing w:before="0" w:after="120" w:line="480" w:lineRule="auto"/>
    </w:pPr>
    <w:rPr>
      <w:rFonts w:eastAsia="Times New Roman"/>
      <w:sz w:val="20"/>
    </w:rPr>
  </w:style>
  <w:style w:type="character" w:customStyle="1" w:styleId="BodyText2Char">
    <w:name w:val="Body Text 2 Char"/>
    <w:basedOn w:val="DefaultParagraphFont"/>
    <w:link w:val="BodyText2"/>
    <w:rsid w:val="00661CAE"/>
    <w:rPr>
      <w:rFonts w:ascii="Times New Roman" w:eastAsia="Times New Roman" w:hAnsi="Times New Roman" w:cs="Times New Roman"/>
      <w:sz w:val="20"/>
      <w:szCs w:val="20"/>
      <w:lang w:val="en-GB"/>
    </w:rPr>
  </w:style>
  <w:style w:type="paragraph" w:styleId="BodyText3">
    <w:name w:val="Body Text 3"/>
    <w:basedOn w:val="Normal"/>
    <w:link w:val="BodyText3Char"/>
    <w:rsid w:val="00661CAE"/>
    <w:pPr>
      <w:tabs>
        <w:tab w:val="clear" w:pos="1134"/>
        <w:tab w:val="clear" w:pos="1871"/>
        <w:tab w:val="clear" w:pos="2268"/>
      </w:tabs>
      <w:spacing w:before="0" w:after="120"/>
    </w:pPr>
    <w:rPr>
      <w:rFonts w:eastAsia="Times New Roman"/>
      <w:sz w:val="16"/>
      <w:szCs w:val="16"/>
    </w:rPr>
  </w:style>
  <w:style w:type="character" w:customStyle="1" w:styleId="BodyText3Char">
    <w:name w:val="Body Text 3 Char"/>
    <w:basedOn w:val="DefaultParagraphFont"/>
    <w:link w:val="BodyText3"/>
    <w:rsid w:val="00661CAE"/>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rsid w:val="00661CAE"/>
    <w:pPr>
      <w:keepNext w:val="0"/>
      <w:spacing w:after="120"/>
      <w:ind w:firstLine="210"/>
    </w:pPr>
  </w:style>
  <w:style w:type="character" w:customStyle="1" w:styleId="BodyTextFirstIndentChar">
    <w:name w:val="Body Text First Indent Char"/>
    <w:basedOn w:val="BodyTextChar"/>
    <w:link w:val="BodyTextFirstIndent"/>
    <w:rsid w:val="00661CAE"/>
    <w:rPr>
      <w:rFonts w:ascii="Times New Roman" w:eastAsia="Times New Roman" w:hAnsi="Times New Roman" w:cs="Times New Roman"/>
      <w:sz w:val="20"/>
      <w:szCs w:val="20"/>
      <w:lang w:val="en-GB"/>
    </w:rPr>
  </w:style>
  <w:style w:type="paragraph" w:styleId="BodyTextIndent">
    <w:name w:val="Body Text Indent"/>
    <w:basedOn w:val="Normal"/>
    <w:link w:val="BodyTextIndentChar"/>
    <w:rsid w:val="00661CAE"/>
    <w:pPr>
      <w:tabs>
        <w:tab w:val="clear" w:pos="1134"/>
        <w:tab w:val="clear" w:pos="1871"/>
        <w:tab w:val="clear" w:pos="2268"/>
      </w:tabs>
      <w:spacing w:before="0" w:after="120"/>
      <w:ind w:left="283"/>
    </w:pPr>
    <w:rPr>
      <w:rFonts w:eastAsia="Times New Roman"/>
      <w:sz w:val="20"/>
    </w:rPr>
  </w:style>
  <w:style w:type="character" w:customStyle="1" w:styleId="BodyTextIndentChar">
    <w:name w:val="Body Text Indent Char"/>
    <w:basedOn w:val="DefaultParagraphFont"/>
    <w:link w:val="BodyTextIndent"/>
    <w:rsid w:val="00661CAE"/>
    <w:rPr>
      <w:rFonts w:ascii="Times New Roman" w:eastAsia="Times New Roman" w:hAnsi="Times New Roman" w:cs="Times New Roman"/>
      <w:sz w:val="20"/>
      <w:szCs w:val="20"/>
      <w:lang w:val="en-GB"/>
    </w:rPr>
  </w:style>
  <w:style w:type="paragraph" w:styleId="BodyTextFirstIndent2">
    <w:name w:val="Body Text First Indent 2"/>
    <w:basedOn w:val="BodyTextIndent"/>
    <w:link w:val="BodyTextFirstIndent2Char"/>
    <w:rsid w:val="00661CAE"/>
    <w:pPr>
      <w:ind w:firstLine="210"/>
    </w:pPr>
  </w:style>
  <w:style w:type="character" w:customStyle="1" w:styleId="BodyTextFirstIndent2Char">
    <w:name w:val="Body Text First Indent 2 Char"/>
    <w:basedOn w:val="BodyTextIndentChar"/>
    <w:link w:val="BodyTextFirstIndent2"/>
    <w:rsid w:val="00661CAE"/>
    <w:rPr>
      <w:rFonts w:ascii="Times New Roman" w:eastAsia="Times New Roman" w:hAnsi="Times New Roman" w:cs="Times New Roman"/>
      <w:sz w:val="20"/>
      <w:szCs w:val="20"/>
      <w:lang w:val="en-GB"/>
    </w:rPr>
  </w:style>
  <w:style w:type="paragraph" w:styleId="BodyTextIndent2">
    <w:name w:val="Body Text Indent 2"/>
    <w:basedOn w:val="Normal"/>
    <w:link w:val="BodyTextIndent2Char"/>
    <w:rsid w:val="00661CAE"/>
    <w:pPr>
      <w:tabs>
        <w:tab w:val="clear" w:pos="1134"/>
        <w:tab w:val="clear" w:pos="1871"/>
        <w:tab w:val="clear" w:pos="2268"/>
      </w:tabs>
      <w:spacing w:before="0" w:after="120" w:line="480" w:lineRule="auto"/>
      <w:ind w:left="283"/>
    </w:pPr>
    <w:rPr>
      <w:rFonts w:eastAsia="Times New Roman"/>
      <w:sz w:val="20"/>
    </w:rPr>
  </w:style>
  <w:style w:type="character" w:customStyle="1" w:styleId="BodyTextIndent2Char">
    <w:name w:val="Body Text Indent 2 Char"/>
    <w:basedOn w:val="DefaultParagraphFont"/>
    <w:link w:val="BodyTextIndent2"/>
    <w:rsid w:val="00661CAE"/>
    <w:rPr>
      <w:rFonts w:ascii="Times New Roman" w:eastAsia="Times New Roman" w:hAnsi="Times New Roman" w:cs="Times New Roman"/>
      <w:sz w:val="20"/>
      <w:szCs w:val="20"/>
      <w:lang w:val="en-GB"/>
    </w:rPr>
  </w:style>
  <w:style w:type="paragraph" w:styleId="BodyTextIndent3">
    <w:name w:val="Body Text Indent 3"/>
    <w:basedOn w:val="Normal"/>
    <w:link w:val="BodyTextIndent3Char"/>
    <w:rsid w:val="00661CAE"/>
    <w:pPr>
      <w:tabs>
        <w:tab w:val="clear" w:pos="1134"/>
        <w:tab w:val="clear" w:pos="1871"/>
        <w:tab w:val="clear" w:pos="2268"/>
      </w:tabs>
      <w:spacing w:before="0" w:after="120"/>
      <w:ind w:left="283"/>
    </w:pPr>
    <w:rPr>
      <w:rFonts w:eastAsia="Times New Roman"/>
      <w:sz w:val="16"/>
      <w:szCs w:val="16"/>
    </w:rPr>
  </w:style>
  <w:style w:type="character" w:customStyle="1" w:styleId="BodyTextIndent3Char">
    <w:name w:val="Body Text Indent 3 Char"/>
    <w:basedOn w:val="DefaultParagraphFont"/>
    <w:link w:val="BodyTextIndent3"/>
    <w:rsid w:val="00661CAE"/>
    <w:rPr>
      <w:rFonts w:ascii="Times New Roman" w:eastAsia="Times New Roman" w:hAnsi="Times New Roman" w:cs="Times New Roman"/>
      <w:sz w:val="16"/>
      <w:szCs w:val="16"/>
      <w:lang w:val="en-GB"/>
    </w:rPr>
  </w:style>
  <w:style w:type="paragraph" w:styleId="Caption">
    <w:name w:val="caption"/>
    <w:basedOn w:val="Normal"/>
    <w:next w:val="Normal"/>
    <w:link w:val="CaptionChar"/>
    <w:qFormat/>
    <w:rsid w:val="00661CAE"/>
    <w:pPr>
      <w:tabs>
        <w:tab w:val="clear" w:pos="1134"/>
        <w:tab w:val="clear" w:pos="1871"/>
        <w:tab w:val="clear" w:pos="2268"/>
      </w:tabs>
      <w:spacing w:after="120"/>
    </w:pPr>
    <w:rPr>
      <w:rFonts w:eastAsia="Times New Roman"/>
      <w:b/>
      <w:bCs/>
      <w:sz w:val="20"/>
    </w:rPr>
  </w:style>
  <w:style w:type="paragraph" w:styleId="Closing">
    <w:name w:val="Closing"/>
    <w:basedOn w:val="Normal"/>
    <w:link w:val="ClosingChar"/>
    <w:rsid w:val="00661CAE"/>
    <w:pPr>
      <w:tabs>
        <w:tab w:val="clear" w:pos="1134"/>
        <w:tab w:val="clear" w:pos="1871"/>
        <w:tab w:val="clear" w:pos="2268"/>
      </w:tabs>
      <w:spacing w:before="0" w:after="180"/>
      <w:ind w:left="4252"/>
    </w:pPr>
    <w:rPr>
      <w:rFonts w:eastAsia="Times New Roman"/>
      <w:sz w:val="20"/>
    </w:rPr>
  </w:style>
  <w:style w:type="character" w:customStyle="1" w:styleId="ClosingChar">
    <w:name w:val="Closing Char"/>
    <w:basedOn w:val="DefaultParagraphFont"/>
    <w:link w:val="Closing"/>
    <w:rsid w:val="00661CAE"/>
    <w:rPr>
      <w:rFonts w:ascii="Times New Roman" w:eastAsia="Times New Roman" w:hAnsi="Times New Roman" w:cs="Times New Roman"/>
      <w:sz w:val="20"/>
      <w:szCs w:val="20"/>
      <w:lang w:val="en-GB"/>
    </w:rPr>
  </w:style>
  <w:style w:type="character" w:styleId="CommentReference">
    <w:name w:val="annotation reference"/>
    <w:rsid w:val="00661CAE"/>
    <w:rPr>
      <w:sz w:val="16"/>
      <w:szCs w:val="16"/>
    </w:rPr>
  </w:style>
  <w:style w:type="paragraph" w:styleId="CommentText">
    <w:name w:val="annotation text"/>
    <w:basedOn w:val="Normal"/>
    <w:link w:val="CommentTextChar"/>
    <w:uiPriority w:val="99"/>
    <w:semiHidden/>
    <w:qFormat/>
    <w:rsid w:val="00661CAE"/>
    <w:pPr>
      <w:tabs>
        <w:tab w:val="clear" w:pos="1134"/>
        <w:tab w:val="clear" w:pos="1871"/>
        <w:tab w:val="clear" w:pos="2268"/>
      </w:tabs>
      <w:spacing w:before="0" w:after="180"/>
    </w:pPr>
    <w:rPr>
      <w:rFonts w:eastAsia="Times New Roman"/>
      <w:sz w:val="20"/>
    </w:rPr>
  </w:style>
  <w:style w:type="character" w:customStyle="1" w:styleId="CommentTextChar">
    <w:name w:val="Comment Text Char"/>
    <w:basedOn w:val="DefaultParagraphFont"/>
    <w:link w:val="CommentText"/>
    <w:uiPriority w:val="99"/>
    <w:semiHidden/>
    <w:qFormat/>
    <w:rsid w:val="00661CAE"/>
    <w:rPr>
      <w:rFonts w:ascii="Times New Roman" w:eastAsia="Times New Roman" w:hAnsi="Times New Roman" w:cs="Times New Roman"/>
      <w:sz w:val="20"/>
      <w:szCs w:val="20"/>
      <w:lang w:val="en-GB"/>
    </w:rPr>
  </w:style>
  <w:style w:type="paragraph" w:styleId="Date">
    <w:name w:val="Date"/>
    <w:basedOn w:val="Normal"/>
    <w:next w:val="Normal"/>
    <w:link w:val="DateChar"/>
    <w:uiPriority w:val="99"/>
    <w:qFormat/>
    <w:rsid w:val="00661CAE"/>
    <w:pPr>
      <w:tabs>
        <w:tab w:val="clear" w:pos="1134"/>
        <w:tab w:val="clear" w:pos="1871"/>
        <w:tab w:val="clear" w:pos="2268"/>
      </w:tabs>
      <w:spacing w:before="0" w:after="180"/>
    </w:pPr>
    <w:rPr>
      <w:rFonts w:eastAsia="Times New Roman"/>
      <w:sz w:val="20"/>
    </w:rPr>
  </w:style>
  <w:style w:type="character" w:customStyle="1" w:styleId="DateChar">
    <w:name w:val="Date Char"/>
    <w:basedOn w:val="DefaultParagraphFont"/>
    <w:link w:val="Date"/>
    <w:uiPriority w:val="99"/>
    <w:rsid w:val="00661CAE"/>
    <w:rPr>
      <w:rFonts w:ascii="Times New Roman" w:eastAsia="Times New Roman" w:hAnsi="Times New Roman" w:cs="Times New Roman"/>
      <w:sz w:val="20"/>
      <w:szCs w:val="20"/>
      <w:lang w:val="en-GB"/>
    </w:rPr>
  </w:style>
  <w:style w:type="paragraph" w:styleId="DocumentMap">
    <w:name w:val="Document Map"/>
    <w:basedOn w:val="Normal"/>
    <w:link w:val="DocumentMapChar"/>
    <w:uiPriority w:val="99"/>
    <w:semiHidden/>
    <w:qFormat/>
    <w:rsid w:val="00661CAE"/>
    <w:pPr>
      <w:shd w:val="clear" w:color="auto" w:fill="000080"/>
      <w:tabs>
        <w:tab w:val="clear" w:pos="1134"/>
        <w:tab w:val="clear" w:pos="1871"/>
        <w:tab w:val="clear" w:pos="2268"/>
      </w:tabs>
      <w:spacing w:before="0" w:after="180"/>
    </w:pPr>
    <w:rPr>
      <w:rFonts w:ascii="Tahoma" w:eastAsia="Times New Roman" w:hAnsi="Tahoma" w:cs="Tahoma"/>
      <w:sz w:val="20"/>
    </w:rPr>
  </w:style>
  <w:style w:type="character" w:customStyle="1" w:styleId="DocumentMapChar">
    <w:name w:val="Document Map Char"/>
    <w:basedOn w:val="DefaultParagraphFont"/>
    <w:link w:val="DocumentMap"/>
    <w:uiPriority w:val="99"/>
    <w:semiHidden/>
    <w:qFormat/>
    <w:rsid w:val="00661CAE"/>
    <w:rPr>
      <w:rFonts w:ascii="Tahoma" w:eastAsia="Times New Roman" w:hAnsi="Tahoma" w:cs="Tahoma"/>
      <w:sz w:val="20"/>
      <w:szCs w:val="20"/>
      <w:shd w:val="clear" w:color="auto" w:fill="000080"/>
      <w:lang w:val="en-GB"/>
    </w:rPr>
  </w:style>
  <w:style w:type="paragraph" w:styleId="E-mailSignature">
    <w:name w:val="E-mail Signature"/>
    <w:basedOn w:val="Normal"/>
    <w:link w:val="E-mailSignatureChar"/>
    <w:uiPriority w:val="99"/>
    <w:qFormat/>
    <w:rsid w:val="00661CAE"/>
    <w:pPr>
      <w:tabs>
        <w:tab w:val="clear" w:pos="1134"/>
        <w:tab w:val="clear" w:pos="1871"/>
        <w:tab w:val="clear" w:pos="2268"/>
      </w:tabs>
      <w:spacing w:before="0" w:after="180"/>
    </w:pPr>
    <w:rPr>
      <w:rFonts w:eastAsia="Times New Roman"/>
      <w:sz w:val="20"/>
    </w:rPr>
  </w:style>
  <w:style w:type="character" w:customStyle="1" w:styleId="E-mailSignatureChar">
    <w:name w:val="E-mail Signature Char"/>
    <w:basedOn w:val="DefaultParagraphFont"/>
    <w:link w:val="E-mailSignature"/>
    <w:uiPriority w:val="99"/>
    <w:rsid w:val="00661CAE"/>
    <w:rPr>
      <w:rFonts w:ascii="Times New Roman" w:eastAsia="Times New Roman" w:hAnsi="Times New Roman" w:cs="Times New Roman"/>
      <w:sz w:val="20"/>
      <w:szCs w:val="20"/>
      <w:lang w:val="en-GB"/>
    </w:rPr>
  </w:style>
  <w:style w:type="character" w:styleId="Emphasis">
    <w:name w:val="Emphasis"/>
    <w:uiPriority w:val="20"/>
    <w:qFormat/>
    <w:rsid w:val="00661CAE"/>
    <w:rPr>
      <w:i/>
      <w:iCs/>
    </w:rPr>
  </w:style>
  <w:style w:type="character" w:styleId="EndnoteReference">
    <w:name w:val="endnote reference"/>
    <w:semiHidden/>
    <w:rsid w:val="00661CAE"/>
    <w:rPr>
      <w:vertAlign w:val="superscript"/>
    </w:rPr>
  </w:style>
  <w:style w:type="paragraph" w:styleId="EndnoteText">
    <w:name w:val="endnote text"/>
    <w:basedOn w:val="Normal"/>
    <w:link w:val="EndnoteTextChar"/>
    <w:uiPriority w:val="99"/>
    <w:semiHidden/>
    <w:qFormat/>
    <w:rsid w:val="00661CAE"/>
    <w:pPr>
      <w:tabs>
        <w:tab w:val="clear" w:pos="1134"/>
        <w:tab w:val="clear" w:pos="1871"/>
        <w:tab w:val="clear" w:pos="2268"/>
      </w:tabs>
      <w:spacing w:before="0" w:after="180"/>
    </w:pPr>
    <w:rPr>
      <w:rFonts w:eastAsia="Times New Roman"/>
      <w:sz w:val="20"/>
    </w:rPr>
  </w:style>
  <w:style w:type="character" w:customStyle="1" w:styleId="EndnoteTextChar">
    <w:name w:val="Endnote Text Char"/>
    <w:basedOn w:val="DefaultParagraphFont"/>
    <w:link w:val="EndnoteText"/>
    <w:uiPriority w:val="99"/>
    <w:semiHidden/>
    <w:rsid w:val="00661CAE"/>
    <w:rPr>
      <w:rFonts w:ascii="Times New Roman" w:eastAsia="Times New Roman" w:hAnsi="Times New Roman" w:cs="Times New Roman"/>
      <w:sz w:val="20"/>
      <w:szCs w:val="20"/>
      <w:lang w:val="en-GB"/>
    </w:rPr>
  </w:style>
  <w:style w:type="paragraph" w:styleId="EnvelopeAddress">
    <w:name w:val="envelope address"/>
    <w:basedOn w:val="Normal"/>
    <w:uiPriority w:val="99"/>
    <w:qFormat/>
    <w:rsid w:val="00661CAE"/>
    <w:pPr>
      <w:framePr w:w="7920" w:h="1980" w:hRule="exact" w:hSpace="180" w:wrap="auto" w:hAnchor="page" w:xAlign="center" w:yAlign="bottom"/>
      <w:tabs>
        <w:tab w:val="clear" w:pos="1134"/>
        <w:tab w:val="clear" w:pos="1871"/>
        <w:tab w:val="clear" w:pos="2268"/>
      </w:tabs>
      <w:spacing w:before="0" w:after="180"/>
      <w:ind w:left="2880"/>
    </w:pPr>
    <w:rPr>
      <w:rFonts w:ascii="Arial" w:eastAsia="Times New Roman" w:hAnsi="Arial" w:cs="Arial"/>
      <w:szCs w:val="24"/>
    </w:rPr>
  </w:style>
  <w:style w:type="paragraph" w:styleId="EnvelopeReturn">
    <w:name w:val="envelope return"/>
    <w:basedOn w:val="Normal"/>
    <w:uiPriority w:val="99"/>
    <w:qFormat/>
    <w:rsid w:val="00661CAE"/>
    <w:pPr>
      <w:tabs>
        <w:tab w:val="clear" w:pos="1134"/>
        <w:tab w:val="clear" w:pos="1871"/>
        <w:tab w:val="clear" w:pos="2268"/>
      </w:tabs>
      <w:spacing w:before="0" w:after="180"/>
    </w:pPr>
    <w:rPr>
      <w:rFonts w:ascii="Arial" w:eastAsia="Times New Roman" w:hAnsi="Arial" w:cs="Arial"/>
      <w:sz w:val="20"/>
    </w:rPr>
  </w:style>
  <w:style w:type="character" w:styleId="HTMLAcronym">
    <w:name w:val="HTML Acronym"/>
    <w:basedOn w:val="DefaultParagraphFont"/>
    <w:rsid w:val="00661CAE"/>
  </w:style>
  <w:style w:type="paragraph" w:styleId="HTMLAddress">
    <w:name w:val="HTML Address"/>
    <w:basedOn w:val="Normal"/>
    <w:link w:val="HTMLAddressChar"/>
    <w:rsid w:val="00661CAE"/>
    <w:pPr>
      <w:tabs>
        <w:tab w:val="clear" w:pos="1134"/>
        <w:tab w:val="clear" w:pos="1871"/>
        <w:tab w:val="clear" w:pos="2268"/>
      </w:tabs>
      <w:spacing w:before="0" w:after="180"/>
    </w:pPr>
    <w:rPr>
      <w:rFonts w:eastAsia="Times New Roman"/>
      <w:i/>
      <w:iCs/>
      <w:sz w:val="20"/>
    </w:rPr>
  </w:style>
  <w:style w:type="character" w:customStyle="1" w:styleId="HTMLAddressChar">
    <w:name w:val="HTML Address Char"/>
    <w:basedOn w:val="DefaultParagraphFont"/>
    <w:link w:val="HTMLAddress"/>
    <w:rsid w:val="00661CAE"/>
    <w:rPr>
      <w:rFonts w:ascii="Times New Roman" w:eastAsia="Times New Roman" w:hAnsi="Times New Roman" w:cs="Times New Roman"/>
      <w:i/>
      <w:iCs/>
      <w:sz w:val="20"/>
      <w:szCs w:val="20"/>
      <w:lang w:val="en-GB"/>
    </w:rPr>
  </w:style>
  <w:style w:type="character" w:styleId="HTMLCite">
    <w:name w:val="HTML Cite"/>
    <w:rsid w:val="00661CAE"/>
    <w:rPr>
      <w:i/>
      <w:iCs/>
    </w:rPr>
  </w:style>
  <w:style w:type="character" w:styleId="HTMLCode">
    <w:name w:val="HTML Code"/>
    <w:rsid w:val="00661CAE"/>
    <w:rPr>
      <w:rFonts w:ascii="Courier New" w:hAnsi="Courier New"/>
      <w:sz w:val="20"/>
      <w:szCs w:val="20"/>
    </w:rPr>
  </w:style>
  <w:style w:type="character" w:styleId="HTMLDefinition">
    <w:name w:val="HTML Definition"/>
    <w:rsid w:val="00661CAE"/>
    <w:rPr>
      <w:i/>
      <w:iCs/>
    </w:rPr>
  </w:style>
  <w:style w:type="character" w:styleId="HTMLKeyboard">
    <w:name w:val="HTML Keyboard"/>
    <w:rsid w:val="00661CAE"/>
    <w:rPr>
      <w:rFonts w:ascii="Courier New" w:hAnsi="Courier New"/>
      <w:sz w:val="20"/>
      <w:szCs w:val="20"/>
    </w:rPr>
  </w:style>
  <w:style w:type="paragraph" w:styleId="HTMLPreformatted">
    <w:name w:val="HTML Preformatted"/>
    <w:basedOn w:val="Normal"/>
    <w:link w:val="HTMLPreformattedChar"/>
    <w:rsid w:val="00661CAE"/>
    <w:pPr>
      <w:tabs>
        <w:tab w:val="clear" w:pos="1134"/>
        <w:tab w:val="clear" w:pos="1871"/>
        <w:tab w:val="clear" w:pos="2268"/>
      </w:tabs>
      <w:spacing w:before="0" w:after="180"/>
    </w:pPr>
    <w:rPr>
      <w:rFonts w:ascii="Courier New" w:eastAsia="Times New Roman" w:hAnsi="Courier New" w:cs="Courier New"/>
      <w:sz w:val="20"/>
    </w:rPr>
  </w:style>
  <w:style w:type="character" w:customStyle="1" w:styleId="HTMLPreformattedChar">
    <w:name w:val="HTML Preformatted Char"/>
    <w:basedOn w:val="DefaultParagraphFont"/>
    <w:link w:val="HTMLPreformatted"/>
    <w:rsid w:val="00661CAE"/>
    <w:rPr>
      <w:rFonts w:ascii="Courier New" w:eastAsia="Times New Roman" w:hAnsi="Courier New" w:cs="Courier New"/>
      <w:sz w:val="20"/>
      <w:szCs w:val="20"/>
      <w:lang w:val="en-GB"/>
    </w:rPr>
  </w:style>
  <w:style w:type="character" w:styleId="HTMLSample">
    <w:name w:val="HTML Sample"/>
    <w:rsid w:val="00661CAE"/>
    <w:rPr>
      <w:rFonts w:ascii="Courier New" w:hAnsi="Courier New"/>
    </w:rPr>
  </w:style>
  <w:style w:type="character" w:styleId="HTMLTypewriter">
    <w:name w:val="HTML Typewriter"/>
    <w:rsid w:val="00661CAE"/>
    <w:rPr>
      <w:rFonts w:ascii="Courier New" w:hAnsi="Courier New"/>
      <w:sz w:val="20"/>
      <w:szCs w:val="20"/>
    </w:rPr>
  </w:style>
  <w:style w:type="character" w:styleId="HTMLVariable">
    <w:name w:val="HTML Variable"/>
    <w:rsid w:val="00661CAE"/>
    <w:rPr>
      <w:i/>
      <w:iCs/>
    </w:rPr>
  </w:style>
  <w:style w:type="paragraph" w:styleId="Index3">
    <w:name w:val="index 3"/>
    <w:basedOn w:val="Normal"/>
    <w:next w:val="Normal"/>
    <w:autoRedefine/>
    <w:uiPriority w:val="99"/>
    <w:semiHidden/>
    <w:qFormat/>
    <w:rsid w:val="00661CAE"/>
    <w:pPr>
      <w:tabs>
        <w:tab w:val="clear" w:pos="1134"/>
        <w:tab w:val="clear" w:pos="1871"/>
        <w:tab w:val="clear" w:pos="2268"/>
      </w:tabs>
      <w:spacing w:before="0" w:after="180"/>
      <w:ind w:left="600" w:hanging="200"/>
    </w:pPr>
    <w:rPr>
      <w:rFonts w:eastAsia="Times New Roman"/>
      <w:sz w:val="20"/>
    </w:rPr>
  </w:style>
  <w:style w:type="paragraph" w:styleId="Index4">
    <w:name w:val="index 4"/>
    <w:basedOn w:val="Normal"/>
    <w:next w:val="Normal"/>
    <w:autoRedefine/>
    <w:uiPriority w:val="99"/>
    <w:semiHidden/>
    <w:qFormat/>
    <w:rsid w:val="00661CAE"/>
    <w:pPr>
      <w:tabs>
        <w:tab w:val="clear" w:pos="1134"/>
        <w:tab w:val="clear" w:pos="1871"/>
        <w:tab w:val="clear" w:pos="2268"/>
      </w:tabs>
      <w:spacing w:before="0" w:after="180"/>
      <w:ind w:left="800" w:hanging="200"/>
    </w:pPr>
    <w:rPr>
      <w:rFonts w:eastAsia="Times New Roman"/>
      <w:sz w:val="20"/>
    </w:rPr>
  </w:style>
  <w:style w:type="paragraph" w:styleId="Index5">
    <w:name w:val="index 5"/>
    <w:basedOn w:val="Normal"/>
    <w:next w:val="Normal"/>
    <w:autoRedefine/>
    <w:uiPriority w:val="99"/>
    <w:semiHidden/>
    <w:qFormat/>
    <w:rsid w:val="00661CAE"/>
    <w:pPr>
      <w:tabs>
        <w:tab w:val="clear" w:pos="1134"/>
        <w:tab w:val="clear" w:pos="1871"/>
        <w:tab w:val="clear" w:pos="2268"/>
      </w:tabs>
      <w:spacing w:before="0" w:after="180"/>
      <w:ind w:left="1000" w:hanging="200"/>
    </w:pPr>
    <w:rPr>
      <w:rFonts w:eastAsia="Times New Roman"/>
      <w:sz w:val="20"/>
    </w:rPr>
  </w:style>
  <w:style w:type="paragraph" w:styleId="Index6">
    <w:name w:val="index 6"/>
    <w:basedOn w:val="Normal"/>
    <w:next w:val="Normal"/>
    <w:autoRedefine/>
    <w:uiPriority w:val="99"/>
    <w:semiHidden/>
    <w:qFormat/>
    <w:rsid w:val="00661CAE"/>
    <w:pPr>
      <w:tabs>
        <w:tab w:val="clear" w:pos="1134"/>
        <w:tab w:val="clear" w:pos="1871"/>
        <w:tab w:val="clear" w:pos="2268"/>
      </w:tabs>
      <w:spacing w:before="0" w:after="180"/>
      <w:ind w:left="1200" w:hanging="200"/>
    </w:pPr>
    <w:rPr>
      <w:rFonts w:eastAsia="Times New Roman"/>
      <w:sz w:val="20"/>
    </w:rPr>
  </w:style>
  <w:style w:type="paragraph" w:styleId="Index7">
    <w:name w:val="index 7"/>
    <w:basedOn w:val="Normal"/>
    <w:next w:val="Normal"/>
    <w:autoRedefine/>
    <w:uiPriority w:val="99"/>
    <w:semiHidden/>
    <w:qFormat/>
    <w:rsid w:val="00661CAE"/>
    <w:pPr>
      <w:tabs>
        <w:tab w:val="clear" w:pos="1134"/>
        <w:tab w:val="clear" w:pos="1871"/>
        <w:tab w:val="clear" w:pos="2268"/>
      </w:tabs>
      <w:spacing w:before="0" w:after="180"/>
      <w:ind w:left="1400" w:hanging="200"/>
    </w:pPr>
    <w:rPr>
      <w:rFonts w:eastAsia="Times New Roman"/>
      <w:sz w:val="20"/>
    </w:rPr>
  </w:style>
  <w:style w:type="paragraph" w:styleId="Index8">
    <w:name w:val="index 8"/>
    <w:basedOn w:val="Normal"/>
    <w:next w:val="Normal"/>
    <w:autoRedefine/>
    <w:uiPriority w:val="99"/>
    <w:semiHidden/>
    <w:qFormat/>
    <w:rsid w:val="00661CAE"/>
    <w:pPr>
      <w:tabs>
        <w:tab w:val="clear" w:pos="1134"/>
        <w:tab w:val="clear" w:pos="1871"/>
        <w:tab w:val="clear" w:pos="2268"/>
      </w:tabs>
      <w:spacing w:before="0" w:after="180"/>
      <w:ind w:left="1600" w:hanging="200"/>
    </w:pPr>
    <w:rPr>
      <w:rFonts w:eastAsia="Times New Roman"/>
      <w:sz w:val="20"/>
    </w:rPr>
  </w:style>
  <w:style w:type="paragraph" w:styleId="Index9">
    <w:name w:val="index 9"/>
    <w:basedOn w:val="Normal"/>
    <w:next w:val="Normal"/>
    <w:autoRedefine/>
    <w:uiPriority w:val="99"/>
    <w:semiHidden/>
    <w:qFormat/>
    <w:rsid w:val="00661CAE"/>
    <w:pPr>
      <w:tabs>
        <w:tab w:val="clear" w:pos="1134"/>
        <w:tab w:val="clear" w:pos="1871"/>
        <w:tab w:val="clear" w:pos="2268"/>
      </w:tabs>
      <w:spacing w:before="0" w:after="180"/>
      <w:ind w:left="1800" w:hanging="200"/>
    </w:pPr>
    <w:rPr>
      <w:rFonts w:eastAsia="Times New Roman"/>
      <w:sz w:val="20"/>
    </w:rPr>
  </w:style>
  <w:style w:type="character" w:styleId="LineNumber">
    <w:name w:val="line number"/>
    <w:basedOn w:val="DefaultParagraphFont"/>
    <w:rsid w:val="00661CAE"/>
  </w:style>
  <w:style w:type="paragraph" w:styleId="ListContinue">
    <w:name w:val="List Continue"/>
    <w:aliases w:val="lc"/>
    <w:basedOn w:val="Normal"/>
    <w:uiPriority w:val="99"/>
    <w:qFormat/>
    <w:rsid w:val="00661CAE"/>
    <w:pPr>
      <w:tabs>
        <w:tab w:val="clear" w:pos="1134"/>
        <w:tab w:val="clear" w:pos="1871"/>
        <w:tab w:val="clear" w:pos="2268"/>
      </w:tabs>
      <w:spacing w:before="0" w:after="120"/>
      <w:ind w:left="283"/>
    </w:pPr>
    <w:rPr>
      <w:rFonts w:eastAsia="Times New Roman"/>
      <w:sz w:val="20"/>
    </w:rPr>
  </w:style>
  <w:style w:type="paragraph" w:styleId="ListContinue2">
    <w:name w:val="List Continue 2"/>
    <w:aliases w:val="lc2"/>
    <w:basedOn w:val="Normal"/>
    <w:uiPriority w:val="99"/>
    <w:qFormat/>
    <w:rsid w:val="00661CAE"/>
    <w:pPr>
      <w:tabs>
        <w:tab w:val="clear" w:pos="1134"/>
        <w:tab w:val="clear" w:pos="1871"/>
        <w:tab w:val="clear" w:pos="2268"/>
      </w:tabs>
      <w:spacing w:before="0" w:after="120"/>
      <w:ind w:left="566"/>
    </w:pPr>
    <w:rPr>
      <w:rFonts w:eastAsia="Times New Roman"/>
      <w:sz w:val="20"/>
    </w:rPr>
  </w:style>
  <w:style w:type="paragraph" w:styleId="ListContinue3">
    <w:name w:val="List Continue 3"/>
    <w:aliases w:val="lc3"/>
    <w:basedOn w:val="Normal"/>
    <w:uiPriority w:val="99"/>
    <w:qFormat/>
    <w:rsid w:val="00661CAE"/>
    <w:pPr>
      <w:tabs>
        <w:tab w:val="clear" w:pos="1134"/>
        <w:tab w:val="clear" w:pos="1871"/>
        <w:tab w:val="clear" w:pos="2268"/>
      </w:tabs>
      <w:spacing w:before="0" w:after="120"/>
      <w:ind w:left="849"/>
    </w:pPr>
    <w:rPr>
      <w:rFonts w:eastAsia="Times New Roman"/>
      <w:sz w:val="20"/>
    </w:rPr>
  </w:style>
  <w:style w:type="paragraph" w:styleId="ListContinue4">
    <w:name w:val="List Continue 4"/>
    <w:basedOn w:val="Normal"/>
    <w:uiPriority w:val="99"/>
    <w:qFormat/>
    <w:rsid w:val="00661CAE"/>
    <w:pPr>
      <w:tabs>
        <w:tab w:val="clear" w:pos="1134"/>
        <w:tab w:val="clear" w:pos="1871"/>
        <w:tab w:val="clear" w:pos="2268"/>
      </w:tabs>
      <w:spacing w:before="0" w:after="120"/>
      <w:ind w:left="1132"/>
    </w:pPr>
    <w:rPr>
      <w:rFonts w:eastAsia="Times New Roman"/>
      <w:sz w:val="20"/>
    </w:rPr>
  </w:style>
  <w:style w:type="paragraph" w:styleId="ListContinue5">
    <w:name w:val="List Continue 5"/>
    <w:basedOn w:val="Normal"/>
    <w:uiPriority w:val="99"/>
    <w:qFormat/>
    <w:rsid w:val="00661CAE"/>
    <w:pPr>
      <w:tabs>
        <w:tab w:val="clear" w:pos="1134"/>
        <w:tab w:val="clear" w:pos="1871"/>
        <w:tab w:val="clear" w:pos="2268"/>
      </w:tabs>
      <w:spacing w:before="0" w:after="120"/>
      <w:ind w:left="1415"/>
    </w:pPr>
    <w:rPr>
      <w:rFonts w:eastAsia="Times New Roman"/>
      <w:sz w:val="20"/>
    </w:rPr>
  </w:style>
  <w:style w:type="paragraph" w:styleId="ListNumber3">
    <w:name w:val="List Number 3"/>
    <w:aliases w:val="ln3"/>
    <w:basedOn w:val="Normal"/>
    <w:uiPriority w:val="99"/>
    <w:qFormat/>
    <w:rsid w:val="00661CAE"/>
    <w:pPr>
      <w:numPr>
        <w:numId w:val="8"/>
      </w:numPr>
      <w:tabs>
        <w:tab w:val="clear" w:pos="1134"/>
        <w:tab w:val="clear" w:pos="1871"/>
        <w:tab w:val="clear" w:pos="2268"/>
      </w:tabs>
      <w:spacing w:before="0" w:after="180"/>
    </w:pPr>
    <w:rPr>
      <w:rFonts w:eastAsia="Times New Roman"/>
      <w:sz w:val="20"/>
    </w:rPr>
  </w:style>
  <w:style w:type="paragraph" w:styleId="ListNumber4">
    <w:name w:val="List Number 4"/>
    <w:basedOn w:val="Normal"/>
    <w:uiPriority w:val="99"/>
    <w:qFormat/>
    <w:rsid w:val="00661CAE"/>
    <w:pPr>
      <w:numPr>
        <w:numId w:val="9"/>
      </w:numPr>
      <w:tabs>
        <w:tab w:val="clear" w:pos="1134"/>
        <w:tab w:val="clear" w:pos="1871"/>
        <w:tab w:val="clear" w:pos="2268"/>
      </w:tabs>
      <w:spacing w:before="0" w:after="180"/>
    </w:pPr>
    <w:rPr>
      <w:rFonts w:eastAsia="Times New Roman"/>
      <w:sz w:val="20"/>
    </w:rPr>
  </w:style>
  <w:style w:type="paragraph" w:styleId="ListNumber5">
    <w:name w:val="List Number 5"/>
    <w:basedOn w:val="Normal"/>
    <w:uiPriority w:val="99"/>
    <w:qFormat/>
    <w:rsid w:val="00661CAE"/>
    <w:pPr>
      <w:numPr>
        <w:numId w:val="10"/>
      </w:numPr>
      <w:tabs>
        <w:tab w:val="clear" w:pos="1134"/>
        <w:tab w:val="clear" w:pos="1871"/>
        <w:tab w:val="clear" w:pos="2268"/>
      </w:tabs>
      <w:spacing w:before="0" w:after="180"/>
    </w:pPr>
    <w:rPr>
      <w:rFonts w:eastAsia="Times New Roman"/>
      <w:sz w:val="20"/>
    </w:rPr>
  </w:style>
  <w:style w:type="paragraph" w:styleId="MacroText">
    <w:name w:val="macro"/>
    <w:link w:val="MacroTextChar"/>
    <w:uiPriority w:val="99"/>
    <w:semiHidden/>
    <w:qFormat/>
    <w:rsid w:val="00661CA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line="240" w:lineRule="auto"/>
      <w:textAlignment w:val="baseline"/>
    </w:pPr>
    <w:rPr>
      <w:rFonts w:ascii="Courier New" w:eastAsia="Times New Roman" w:hAnsi="Courier New" w:cs="Courier New"/>
      <w:sz w:val="20"/>
      <w:szCs w:val="20"/>
      <w:lang w:val="en-GB"/>
    </w:rPr>
  </w:style>
  <w:style w:type="character" w:customStyle="1" w:styleId="MacroTextChar">
    <w:name w:val="Macro Text Char"/>
    <w:basedOn w:val="DefaultParagraphFont"/>
    <w:link w:val="MacroText"/>
    <w:uiPriority w:val="99"/>
    <w:semiHidden/>
    <w:rsid w:val="00661CAE"/>
    <w:rPr>
      <w:rFonts w:ascii="Courier New" w:eastAsia="Times New Roman" w:hAnsi="Courier New" w:cs="Courier New"/>
      <w:sz w:val="20"/>
      <w:szCs w:val="20"/>
      <w:lang w:val="en-GB"/>
    </w:rPr>
  </w:style>
  <w:style w:type="paragraph" w:styleId="MessageHeader">
    <w:name w:val="Message Header"/>
    <w:basedOn w:val="Normal"/>
    <w:link w:val="MessageHeaderChar"/>
    <w:uiPriority w:val="99"/>
    <w:qFormat/>
    <w:rsid w:val="00661CAE"/>
    <w:pPr>
      <w:pBdr>
        <w:top w:val="single" w:sz="6" w:space="1" w:color="auto"/>
        <w:left w:val="single" w:sz="6" w:space="1" w:color="auto"/>
        <w:bottom w:val="single" w:sz="6" w:space="1" w:color="auto"/>
        <w:right w:val="single" w:sz="6" w:space="1" w:color="auto"/>
      </w:pBdr>
      <w:shd w:val="pct20" w:color="auto" w:fill="auto"/>
      <w:tabs>
        <w:tab w:val="clear" w:pos="1134"/>
        <w:tab w:val="clear" w:pos="1871"/>
        <w:tab w:val="clear" w:pos="2268"/>
      </w:tabs>
      <w:spacing w:before="0" w:after="180"/>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661CAE"/>
    <w:rPr>
      <w:rFonts w:ascii="Arial" w:eastAsia="Times New Roman" w:hAnsi="Arial" w:cs="Arial"/>
      <w:sz w:val="24"/>
      <w:szCs w:val="24"/>
      <w:shd w:val="pct20" w:color="auto" w:fill="auto"/>
      <w:lang w:val="en-GB"/>
    </w:rPr>
  </w:style>
  <w:style w:type="paragraph" w:styleId="NormalWeb">
    <w:name w:val="Normal (Web)"/>
    <w:basedOn w:val="Normal"/>
    <w:uiPriority w:val="99"/>
    <w:qFormat/>
    <w:rsid w:val="00661CAE"/>
    <w:pPr>
      <w:tabs>
        <w:tab w:val="clear" w:pos="1134"/>
        <w:tab w:val="clear" w:pos="1871"/>
        <w:tab w:val="clear" w:pos="2268"/>
      </w:tabs>
      <w:spacing w:before="0" w:after="180"/>
    </w:pPr>
    <w:rPr>
      <w:rFonts w:eastAsia="Times New Roman"/>
      <w:szCs w:val="24"/>
    </w:rPr>
  </w:style>
  <w:style w:type="paragraph" w:styleId="NormalIndent">
    <w:name w:val="Normal Indent"/>
    <w:basedOn w:val="Normal"/>
    <w:uiPriority w:val="99"/>
    <w:qFormat/>
    <w:rsid w:val="00661CAE"/>
    <w:pPr>
      <w:tabs>
        <w:tab w:val="clear" w:pos="1134"/>
        <w:tab w:val="clear" w:pos="1871"/>
        <w:tab w:val="clear" w:pos="2268"/>
      </w:tabs>
      <w:spacing w:before="0" w:after="180"/>
      <w:ind w:left="720"/>
    </w:pPr>
    <w:rPr>
      <w:rFonts w:eastAsia="Times New Roman"/>
      <w:sz w:val="20"/>
    </w:rPr>
  </w:style>
  <w:style w:type="paragraph" w:styleId="NoteHeading">
    <w:name w:val="Note Heading"/>
    <w:basedOn w:val="Normal"/>
    <w:next w:val="Normal"/>
    <w:link w:val="NoteHeadingChar"/>
    <w:uiPriority w:val="99"/>
    <w:qFormat/>
    <w:rsid w:val="00661CAE"/>
    <w:pPr>
      <w:tabs>
        <w:tab w:val="clear" w:pos="1134"/>
        <w:tab w:val="clear" w:pos="1871"/>
        <w:tab w:val="clear" w:pos="2268"/>
      </w:tabs>
      <w:spacing w:before="0" w:after="180"/>
    </w:pPr>
    <w:rPr>
      <w:rFonts w:eastAsia="Times New Roman"/>
      <w:sz w:val="20"/>
    </w:rPr>
  </w:style>
  <w:style w:type="character" w:customStyle="1" w:styleId="NoteHeadingChar">
    <w:name w:val="Note Heading Char"/>
    <w:basedOn w:val="DefaultParagraphFont"/>
    <w:link w:val="NoteHeading"/>
    <w:uiPriority w:val="99"/>
    <w:rsid w:val="00661CAE"/>
    <w:rPr>
      <w:rFonts w:ascii="Times New Roman" w:eastAsia="Times New Roman" w:hAnsi="Times New Roman" w:cs="Times New Roman"/>
      <w:sz w:val="20"/>
      <w:szCs w:val="20"/>
      <w:lang w:val="en-GB"/>
    </w:rPr>
  </w:style>
  <w:style w:type="character" w:styleId="PageNumber">
    <w:name w:val="page number"/>
    <w:basedOn w:val="DefaultParagraphFont"/>
    <w:rsid w:val="00661CAE"/>
  </w:style>
  <w:style w:type="paragraph" w:styleId="PlainText">
    <w:name w:val="Plain Text"/>
    <w:basedOn w:val="Normal"/>
    <w:link w:val="PlainTextChar"/>
    <w:uiPriority w:val="99"/>
    <w:qFormat/>
    <w:rsid w:val="00661CAE"/>
    <w:pPr>
      <w:tabs>
        <w:tab w:val="clear" w:pos="1134"/>
        <w:tab w:val="clear" w:pos="1871"/>
        <w:tab w:val="clear" w:pos="2268"/>
      </w:tabs>
      <w:spacing w:before="0" w:after="180"/>
    </w:pPr>
    <w:rPr>
      <w:rFonts w:ascii="Courier New" w:eastAsia="Times New Roman" w:hAnsi="Courier New" w:cs="Courier New"/>
      <w:sz w:val="20"/>
    </w:rPr>
  </w:style>
  <w:style w:type="character" w:customStyle="1" w:styleId="PlainTextChar">
    <w:name w:val="Plain Text Char"/>
    <w:basedOn w:val="DefaultParagraphFont"/>
    <w:link w:val="PlainText"/>
    <w:uiPriority w:val="99"/>
    <w:qFormat/>
    <w:rsid w:val="00661CAE"/>
    <w:rPr>
      <w:rFonts w:ascii="Courier New" w:eastAsia="Times New Roman" w:hAnsi="Courier New" w:cs="Courier New"/>
      <w:sz w:val="20"/>
      <w:szCs w:val="20"/>
      <w:lang w:val="en-GB"/>
    </w:rPr>
  </w:style>
  <w:style w:type="paragraph" w:styleId="Salutation">
    <w:name w:val="Salutation"/>
    <w:basedOn w:val="Normal"/>
    <w:next w:val="Normal"/>
    <w:link w:val="SalutationChar"/>
    <w:uiPriority w:val="99"/>
    <w:qFormat/>
    <w:rsid w:val="00661CAE"/>
    <w:pPr>
      <w:tabs>
        <w:tab w:val="clear" w:pos="1134"/>
        <w:tab w:val="clear" w:pos="1871"/>
        <w:tab w:val="clear" w:pos="2268"/>
      </w:tabs>
      <w:spacing w:before="0" w:after="180"/>
    </w:pPr>
    <w:rPr>
      <w:rFonts w:eastAsia="Times New Roman"/>
      <w:sz w:val="20"/>
    </w:rPr>
  </w:style>
  <w:style w:type="character" w:customStyle="1" w:styleId="SalutationChar">
    <w:name w:val="Salutation Char"/>
    <w:basedOn w:val="DefaultParagraphFont"/>
    <w:link w:val="Salutation"/>
    <w:uiPriority w:val="99"/>
    <w:rsid w:val="00661CAE"/>
    <w:rPr>
      <w:rFonts w:ascii="Times New Roman" w:eastAsia="Times New Roman" w:hAnsi="Times New Roman" w:cs="Times New Roman"/>
      <w:sz w:val="20"/>
      <w:szCs w:val="20"/>
      <w:lang w:val="en-GB"/>
    </w:rPr>
  </w:style>
  <w:style w:type="paragraph" w:styleId="Signature">
    <w:name w:val="Signature"/>
    <w:basedOn w:val="Normal"/>
    <w:link w:val="SignatureChar"/>
    <w:uiPriority w:val="99"/>
    <w:qFormat/>
    <w:rsid w:val="00661CAE"/>
    <w:pPr>
      <w:tabs>
        <w:tab w:val="clear" w:pos="1134"/>
        <w:tab w:val="clear" w:pos="1871"/>
        <w:tab w:val="clear" w:pos="2268"/>
      </w:tabs>
      <w:spacing w:before="0" w:after="180"/>
      <w:ind w:left="4252"/>
    </w:pPr>
    <w:rPr>
      <w:rFonts w:eastAsia="Times New Roman"/>
      <w:sz w:val="20"/>
    </w:rPr>
  </w:style>
  <w:style w:type="character" w:customStyle="1" w:styleId="SignatureChar">
    <w:name w:val="Signature Char"/>
    <w:basedOn w:val="DefaultParagraphFont"/>
    <w:link w:val="Signature"/>
    <w:uiPriority w:val="99"/>
    <w:rsid w:val="00661CAE"/>
    <w:rPr>
      <w:rFonts w:ascii="Times New Roman" w:eastAsia="Times New Roman" w:hAnsi="Times New Roman" w:cs="Times New Roman"/>
      <w:sz w:val="20"/>
      <w:szCs w:val="20"/>
      <w:lang w:val="en-GB"/>
    </w:rPr>
  </w:style>
  <w:style w:type="character" w:styleId="Strong">
    <w:name w:val="Strong"/>
    <w:qFormat/>
    <w:rsid w:val="00661CAE"/>
    <w:rPr>
      <w:b/>
      <w:bCs/>
    </w:rPr>
  </w:style>
  <w:style w:type="paragraph" w:styleId="Subtitle">
    <w:name w:val="Subtitle"/>
    <w:basedOn w:val="Normal"/>
    <w:link w:val="SubtitleChar"/>
    <w:uiPriority w:val="99"/>
    <w:qFormat/>
    <w:rsid w:val="00661CAE"/>
    <w:pPr>
      <w:tabs>
        <w:tab w:val="clear" w:pos="1134"/>
        <w:tab w:val="clear" w:pos="1871"/>
        <w:tab w:val="clear" w:pos="2268"/>
      </w:tabs>
      <w:spacing w:before="0" w:after="60"/>
      <w:jc w:val="center"/>
      <w:outlineLvl w:val="1"/>
    </w:pPr>
    <w:rPr>
      <w:rFonts w:ascii="Arial" w:eastAsia="Times New Roman" w:hAnsi="Arial" w:cs="Arial"/>
      <w:szCs w:val="24"/>
    </w:rPr>
  </w:style>
  <w:style w:type="character" w:customStyle="1" w:styleId="SubtitleChar">
    <w:name w:val="Subtitle Char"/>
    <w:basedOn w:val="DefaultParagraphFont"/>
    <w:link w:val="Subtitle"/>
    <w:uiPriority w:val="99"/>
    <w:rsid w:val="00661CAE"/>
    <w:rPr>
      <w:rFonts w:ascii="Arial" w:eastAsia="Times New Roman" w:hAnsi="Arial" w:cs="Arial"/>
      <w:sz w:val="24"/>
      <w:szCs w:val="24"/>
      <w:lang w:val="en-GB"/>
    </w:rPr>
  </w:style>
  <w:style w:type="paragraph" w:styleId="TableofAuthorities">
    <w:name w:val="table of authorities"/>
    <w:basedOn w:val="Normal"/>
    <w:next w:val="Normal"/>
    <w:semiHidden/>
    <w:rsid w:val="00661CAE"/>
    <w:pPr>
      <w:tabs>
        <w:tab w:val="clear" w:pos="1134"/>
        <w:tab w:val="clear" w:pos="1871"/>
        <w:tab w:val="clear" w:pos="2268"/>
      </w:tabs>
      <w:spacing w:before="0" w:after="180"/>
      <w:ind w:left="200" w:hanging="200"/>
    </w:pPr>
    <w:rPr>
      <w:rFonts w:eastAsia="Times New Roman"/>
      <w:sz w:val="20"/>
    </w:rPr>
  </w:style>
  <w:style w:type="paragraph" w:styleId="TableofFigures">
    <w:name w:val="table of figures"/>
    <w:basedOn w:val="Normal"/>
    <w:next w:val="Normal"/>
    <w:uiPriority w:val="99"/>
    <w:semiHidden/>
    <w:qFormat/>
    <w:rsid w:val="00661CAE"/>
    <w:pPr>
      <w:tabs>
        <w:tab w:val="clear" w:pos="1134"/>
        <w:tab w:val="clear" w:pos="1871"/>
        <w:tab w:val="clear" w:pos="2268"/>
      </w:tabs>
      <w:spacing w:before="0" w:after="180"/>
      <w:ind w:left="400" w:hanging="400"/>
    </w:pPr>
    <w:rPr>
      <w:rFonts w:eastAsia="Times New Roman"/>
      <w:sz w:val="20"/>
    </w:rPr>
  </w:style>
  <w:style w:type="paragraph" w:styleId="Title">
    <w:name w:val="Title"/>
    <w:aliases w:val="t"/>
    <w:basedOn w:val="Normal"/>
    <w:link w:val="TitleChar"/>
    <w:qFormat/>
    <w:rsid w:val="00661CAE"/>
    <w:pPr>
      <w:tabs>
        <w:tab w:val="clear" w:pos="1134"/>
        <w:tab w:val="clear" w:pos="1871"/>
        <w:tab w:val="clear" w:pos="2268"/>
      </w:tabs>
      <w:spacing w:before="240" w:after="60"/>
      <w:jc w:val="center"/>
      <w:outlineLvl w:val="0"/>
    </w:pPr>
    <w:rPr>
      <w:rFonts w:ascii="Arial" w:eastAsia="Times New Roman" w:hAnsi="Arial" w:cs="Arial"/>
      <w:b/>
      <w:bCs/>
      <w:kern w:val="28"/>
      <w:sz w:val="32"/>
      <w:szCs w:val="32"/>
    </w:rPr>
  </w:style>
  <w:style w:type="character" w:customStyle="1" w:styleId="TitleChar">
    <w:name w:val="Title Char"/>
    <w:aliases w:val="t Char"/>
    <w:basedOn w:val="DefaultParagraphFont"/>
    <w:link w:val="Title"/>
    <w:rsid w:val="00661CAE"/>
    <w:rPr>
      <w:rFonts w:ascii="Arial" w:eastAsia="Times New Roman" w:hAnsi="Arial" w:cs="Arial"/>
      <w:b/>
      <w:bCs/>
      <w:kern w:val="28"/>
      <w:sz w:val="32"/>
      <w:szCs w:val="32"/>
      <w:lang w:val="en-GB"/>
    </w:rPr>
  </w:style>
  <w:style w:type="paragraph" w:styleId="TOAHeading">
    <w:name w:val="toa heading"/>
    <w:basedOn w:val="Normal"/>
    <w:next w:val="Normal"/>
    <w:uiPriority w:val="99"/>
    <w:semiHidden/>
    <w:qFormat/>
    <w:rsid w:val="00661CAE"/>
    <w:pPr>
      <w:tabs>
        <w:tab w:val="clear" w:pos="1134"/>
        <w:tab w:val="clear" w:pos="1871"/>
        <w:tab w:val="clear" w:pos="2268"/>
      </w:tabs>
      <w:spacing w:after="180"/>
    </w:pPr>
    <w:rPr>
      <w:rFonts w:ascii="Arial" w:eastAsia="Times New Roman" w:hAnsi="Arial" w:cs="Arial"/>
      <w:b/>
      <w:bCs/>
      <w:szCs w:val="24"/>
    </w:rPr>
  </w:style>
  <w:style w:type="paragraph" w:customStyle="1" w:styleId="TAJ">
    <w:name w:val="TAJ"/>
    <w:basedOn w:val="Normal"/>
    <w:uiPriority w:val="99"/>
    <w:qFormat/>
    <w:rsid w:val="00661CAE"/>
    <w:pPr>
      <w:keepNext/>
      <w:keepLines/>
      <w:tabs>
        <w:tab w:val="clear" w:pos="1134"/>
        <w:tab w:val="clear" w:pos="1871"/>
        <w:tab w:val="clear" w:pos="2268"/>
      </w:tabs>
      <w:spacing w:before="0"/>
      <w:jc w:val="both"/>
    </w:pPr>
    <w:rPr>
      <w:rFonts w:ascii="Arial" w:eastAsia="Times New Roman" w:hAnsi="Arial"/>
      <w:sz w:val="18"/>
    </w:rPr>
  </w:style>
  <w:style w:type="paragraph" w:customStyle="1" w:styleId="FL">
    <w:name w:val="FL"/>
    <w:basedOn w:val="Normal"/>
    <w:qFormat/>
    <w:rsid w:val="00661CAE"/>
    <w:pPr>
      <w:keepNext/>
      <w:keepLines/>
      <w:tabs>
        <w:tab w:val="clear" w:pos="1134"/>
        <w:tab w:val="clear" w:pos="1871"/>
        <w:tab w:val="clear" w:pos="2268"/>
      </w:tabs>
      <w:spacing w:before="60" w:after="180"/>
      <w:jc w:val="center"/>
    </w:pPr>
    <w:rPr>
      <w:rFonts w:ascii="Arial" w:eastAsia="Times New Roman" w:hAnsi="Arial"/>
      <w:b/>
      <w:sz w:val="20"/>
    </w:rPr>
  </w:style>
  <w:style w:type="paragraph" w:styleId="BalloonText">
    <w:name w:val="Balloon Text"/>
    <w:basedOn w:val="Normal"/>
    <w:link w:val="BalloonTextChar"/>
    <w:uiPriority w:val="99"/>
    <w:qFormat/>
    <w:rsid w:val="00661CAE"/>
    <w:pPr>
      <w:tabs>
        <w:tab w:val="clear" w:pos="1134"/>
        <w:tab w:val="clear" w:pos="1871"/>
        <w:tab w:val="clear" w:pos="2268"/>
      </w:tabs>
      <w:spacing w:before="0"/>
    </w:pPr>
    <w:rPr>
      <w:rFonts w:ascii="Tahoma" w:eastAsia="Times New Roman" w:hAnsi="Tahoma"/>
      <w:sz w:val="16"/>
      <w:szCs w:val="16"/>
    </w:rPr>
  </w:style>
  <w:style w:type="character" w:customStyle="1" w:styleId="BalloonTextChar">
    <w:name w:val="Balloon Text Char"/>
    <w:basedOn w:val="DefaultParagraphFont"/>
    <w:link w:val="BalloonText"/>
    <w:uiPriority w:val="99"/>
    <w:qFormat/>
    <w:rsid w:val="00661CAE"/>
    <w:rPr>
      <w:rFonts w:ascii="Tahoma" w:eastAsia="Times New Roman" w:hAnsi="Tahoma" w:cs="Times New Roman"/>
      <w:sz w:val="16"/>
      <w:szCs w:val="16"/>
      <w:lang w:val="en-GB"/>
    </w:rPr>
  </w:style>
  <w:style w:type="character" w:customStyle="1" w:styleId="NOChar">
    <w:name w:val="NO Char"/>
    <w:link w:val="NO"/>
    <w:rsid w:val="00661CAE"/>
    <w:rPr>
      <w:rFonts w:ascii="Times New Roman" w:eastAsia="Times New Roman" w:hAnsi="Times New Roman" w:cs="Times New Roman"/>
      <w:sz w:val="20"/>
      <w:szCs w:val="20"/>
      <w:lang w:val="en-GB"/>
    </w:rPr>
  </w:style>
  <w:style w:type="character" w:customStyle="1" w:styleId="Heading2Char">
    <w:name w:val="Heading 2 Char"/>
    <w:link w:val="Heading2"/>
    <w:rsid w:val="00661CAE"/>
    <w:rPr>
      <w:rFonts w:ascii="Arial" w:eastAsia="Times New Roman" w:hAnsi="Arial" w:cs="Times New Roman"/>
      <w:sz w:val="32"/>
      <w:szCs w:val="20"/>
      <w:lang w:val="en-GB"/>
    </w:rPr>
  </w:style>
  <w:style w:type="character" w:customStyle="1" w:styleId="Heading1Char">
    <w:name w:val="Heading 1 Char"/>
    <w:link w:val="Heading1"/>
    <w:qFormat/>
    <w:rsid w:val="00661CAE"/>
    <w:rPr>
      <w:rFonts w:ascii="Arial" w:eastAsia="Times New Roman" w:hAnsi="Arial" w:cs="Times New Roman"/>
      <w:sz w:val="36"/>
      <w:szCs w:val="20"/>
      <w:lang w:val="en-GB"/>
    </w:rPr>
  </w:style>
  <w:style w:type="paragraph" w:customStyle="1" w:styleId="TB1">
    <w:name w:val="TB1"/>
    <w:basedOn w:val="Normal"/>
    <w:qFormat/>
    <w:rsid w:val="00661CAE"/>
    <w:pPr>
      <w:keepNext/>
      <w:keepLines/>
      <w:numPr>
        <w:numId w:val="11"/>
      </w:numPr>
      <w:tabs>
        <w:tab w:val="clear" w:pos="1134"/>
        <w:tab w:val="clear" w:pos="1871"/>
        <w:tab w:val="clear" w:pos="2268"/>
        <w:tab w:val="left" w:pos="720"/>
      </w:tabs>
      <w:spacing w:before="0"/>
      <w:ind w:left="737" w:hanging="380"/>
    </w:pPr>
    <w:rPr>
      <w:rFonts w:ascii="Arial" w:eastAsia="Times New Roman" w:hAnsi="Arial"/>
      <w:sz w:val="18"/>
    </w:rPr>
  </w:style>
  <w:style w:type="paragraph" w:customStyle="1" w:styleId="TB2">
    <w:name w:val="TB2"/>
    <w:basedOn w:val="Normal"/>
    <w:qFormat/>
    <w:rsid w:val="00661CAE"/>
    <w:pPr>
      <w:keepNext/>
      <w:keepLines/>
      <w:numPr>
        <w:numId w:val="12"/>
      </w:numPr>
      <w:tabs>
        <w:tab w:val="clear" w:pos="1134"/>
        <w:tab w:val="clear" w:pos="1871"/>
        <w:tab w:val="clear" w:pos="2268"/>
        <w:tab w:val="left" w:pos="1109"/>
      </w:tabs>
      <w:spacing w:before="0"/>
      <w:ind w:left="1100" w:hanging="380"/>
    </w:pPr>
    <w:rPr>
      <w:rFonts w:ascii="Arial" w:eastAsia="Times New Roman" w:hAnsi="Arial"/>
      <w:sz w:val="18"/>
    </w:rPr>
  </w:style>
  <w:style w:type="character" w:customStyle="1" w:styleId="B1Car">
    <w:name w:val="B1+ Car"/>
    <w:link w:val="B1"/>
    <w:locked/>
    <w:rsid w:val="00661C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qFormat/>
    <w:rsid w:val="00661CAE"/>
    <w:rPr>
      <w:b/>
      <w:bCs/>
    </w:rPr>
  </w:style>
  <w:style w:type="character" w:customStyle="1" w:styleId="CommentSubjectChar">
    <w:name w:val="Comment Subject Char"/>
    <w:basedOn w:val="CommentTextChar"/>
    <w:link w:val="CommentSubject"/>
    <w:uiPriority w:val="99"/>
    <w:rsid w:val="00661CAE"/>
    <w:rPr>
      <w:rFonts w:ascii="Times New Roman" w:eastAsia="Times New Roman" w:hAnsi="Times New Roman" w:cs="Times New Roman"/>
      <w:b/>
      <w:bCs/>
      <w:sz w:val="20"/>
      <w:szCs w:val="20"/>
      <w:lang w:val="en-GB"/>
    </w:rPr>
  </w:style>
  <w:style w:type="table" w:customStyle="1" w:styleId="TableGrid">
    <w:name w:val="TableGrid"/>
    <w:rsid w:val="00661CAE"/>
    <w:pPr>
      <w:spacing w:after="0" w:line="240" w:lineRule="auto"/>
    </w:pPr>
    <w:rPr>
      <w:lang w:bidi="he-IL"/>
    </w:rPr>
    <w:tblPr>
      <w:tblCellMar>
        <w:top w:w="0" w:type="dxa"/>
        <w:left w:w="0" w:type="dxa"/>
        <w:bottom w:w="0" w:type="dxa"/>
        <w:right w:w="0" w:type="dxa"/>
      </w:tblCellMar>
    </w:tblPr>
  </w:style>
  <w:style w:type="table" w:styleId="TableGrid0">
    <w:name w:val="Table Grid"/>
    <w:basedOn w:val="TableNormal"/>
    <w:qFormat/>
    <w:rsid w:val="00661CAE"/>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Char">
    <w:name w:val="TH Char"/>
    <w:link w:val="TH"/>
    <w:qFormat/>
    <w:rsid w:val="00661CAE"/>
    <w:rPr>
      <w:rFonts w:ascii="Arial" w:eastAsia="Times New Roman" w:hAnsi="Arial" w:cs="Times New Roman"/>
      <w:b/>
      <w:sz w:val="20"/>
      <w:szCs w:val="20"/>
      <w:lang w:val="en-GB"/>
    </w:rPr>
  </w:style>
  <w:style w:type="paragraph" w:styleId="Revision">
    <w:name w:val="Revision"/>
    <w:hidden/>
    <w:uiPriority w:val="99"/>
    <w:semiHidden/>
    <w:qFormat/>
    <w:rsid w:val="00661CAE"/>
    <w:pPr>
      <w:spacing w:after="0" w:line="240" w:lineRule="auto"/>
    </w:pPr>
    <w:rPr>
      <w:rFonts w:ascii="Times New Roman" w:eastAsia="Times New Roman" w:hAnsi="Times New Roman" w:cs="Times New Roman"/>
      <w:sz w:val="20"/>
      <w:szCs w:val="20"/>
      <w:lang w:val="en-GB"/>
    </w:rPr>
  </w:style>
  <w:style w:type="character" w:styleId="PlaceholderText">
    <w:name w:val="Placeholder Text"/>
    <w:basedOn w:val="DefaultParagraphFont"/>
    <w:uiPriority w:val="99"/>
    <w:semiHidden/>
    <w:rsid w:val="00661CAE"/>
    <w:rPr>
      <w:color w:val="808080"/>
    </w:rPr>
  </w:style>
  <w:style w:type="paragraph" w:customStyle="1" w:styleId="Headingb">
    <w:name w:val="Heading_b"/>
    <w:basedOn w:val="Heading3"/>
    <w:next w:val="Normal"/>
    <w:link w:val="HeadingbChar"/>
    <w:qFormat/>
    <w:rsid w:val="00661CAE"/>
    <w:pPr>
      <w:tabs>
        <w:tab w:val="clear" w:pos="1134"/>
        <w:tab w:val="clear" w:pos="1871"/>
        <w:tab w:val="clear" w:pos="2268"/>
        <w:tab w:val="left" w:pos="794"/>
        <w:tab w:val="left" w:pos="1191"/>
        <w:tab w:val="left" w:pos="1588"/>
        <w:tab w:val="left" w:pos="1985"/>
      </w:tabs>
      <w:spacing w:before="160"/>
      <w:jc w:val="both"/>
      <w:outlineLvl w:val="9"/>
    </w:pPr>
    <w:rPr>
      <w:rFonts w:ascii="Times New Roman" w:eastAsia="Times New Roman" w:hAnsi="Times New Roman" w:cs="Times New Roman"/>
      <w:b/>
      <w:color w:val="auto"/>
      <w:szCs w:val="20"/>
      <w:lang w:val="fr-FR"/>
    </w:rPr>
  </w:style>
  <w:style w:type="paragraph" w:customStyle="1" w:styleId="Headingi">
    <w:name w:val="Heading_i"/>
    <w:basedOn w:val="Heading3"/>
    <w:next w:val="Normal"/>
    <w:link w:val="HeadingiChar"/>
    <w:qFormat/>
    <w:rsid w:val="00661CAE"/>
    <w:pPr>
      <w:tabs>
        <w:tab w:val="clear" w:pos="1134"/>
        <w:tab w:val="clear" w:pos="1871"/>
        <w:tab w:val="clear" w:pos="2268"/>
        <w:tab w:val="left" w:pos="794"/>
        <w:tab w:val="left" w:pos="1191"/>
        <w:tab w:val="left" w:pos="1588"/>
        <w:tab w:val="left" w:pos="1985"/>
      </w:tabs>
      <w:spacing w:before="160"/>
      <w:jc w:val="both"/>
    </w:pPr>
    <w:rPr>
      <w:rFonts w:ascii="Times New Roman" w:eastAsia="Times New Roman" w:hAnsi="Times New Roman" w:cs="Times New Roman"/>
      <w:i/>
      <w:color w:val="auto"/>
      <w:szCs w:val="20"/>
      <w:lang w:val="fr-FR"/>
    </w:rPr>
  </w:style>
  <w:style w:type="character" w:customStyle="1" w:styleId="href">
    <w:name w:val="href"/>
    <w:basedOn w:val="DefaultParagraphFont"/>
    <w:rsid w:val="00661CAE"/>
  </w:style>
  <w:style w:type="paragraph" w:customStyle="1" w:styleId="enumlev1">
    <w:name w:val="enumlev1"/>
    <w:basedOn w:val="Normal"/>
    <w:link w:val="enumlev1Char"/>
    <w:qFormat/>
    <w:rsid w:val="00661CAE"/>
    <w:pPr>
      <w:tabs>
        <w:tab w:val="clear" w:pos="1134"/>
        <w:tab w:val="clear" w:pos="1871"/>
        <w:tab w:val="clear" w:pos="2268"/>
        <w:tab w:val="left" w:pos="794"/>
        <w:tab w:val="left" w:pos="1191"/>
        <w:tab w:val="left" w:pos="1588"/>
        <w:tab w:val="left" w:pos="1985"/>
      </w:tabs>
      <w:spacing w:before="80"/>
      <w:ind w:left="794" w:hanging="794"/>
      <w:jc w:val="both"/>
    </w:pPr>
    <w:rPr>
      <w:rFonts w:eastAsia="Times New Roman"/>
      <w:lang w:val="fr-FR"/>
    </w:rPr>
  </w:style>
  <w:style w:type="paragraph" w:customStyle="1" w:styleId="enumlev2">
    <w:name w:val="enumlev2"/>
    <w:basedOn w:val="enumlev1"/>
    <w:uiPriority w:val="99"/>
    <w:qFormat/>
    <w:rsid w:val="00661CAE"/>
    <w:pPr>
      <w:ind w:left="1191" w:hanging="397"/>
    </w:pPr>
  </w:style>
  <w:style w:type="paragraph" w:customStyle="1" w:styleId="enumlev3">
    <w:name w:val="enumlev3"/>
    <w:basedOn w:val="enumlev2"/>
    <w:uiPriority w:val="99"/>
    <w:qFormat/>
    <w:rsid w:val="00661CAE"/>
    <w:pPr>
      <w:ind w:left="1588"/>
    </w:pPr>
  </w:style>
  <w:style w:type="paragraph" w:customStyle="1" w:styleId="Normalaftertitle">
    <w:name w:val="Normal_after_title"/>
    <w:basedOn w:val="Normal"/>
    <w:next w:val="Normal"/>
    <w:link w:val="NormalaftertitleChar"/>
    <w:qFormat/>
    <w:rsid w:val="00661CAE"/>
    <w:pPr>
      <w:tabs>
        <w:tab w:val="clear" w:pos="1134"/>
        <w:tab w:val="clear" w:pos="1871"/>
        <w:tab w:val="clear" w:pos="2268"/>
        <w:tab w:val="left" w:pos="794"/>
        <w:tab w:val="left" w:pos="1191"/>
        <w:tab w:val="left" w:pos="1588"/>
        <w:tab w:val="left" w:pos="1985"/>
      </w:tabs>
      <w:spacing w:before="320"/>
      <w:jc w:val="both"/>
    </w:pPr>
    <w:rPr>
      <w:rFonts w:eastAsia="Times New Roman"/>
      <w:lang w:val="fr-FR"/>
    </w:rPr>
  </w:style>
  <w:style w:type="paragraph" w:customStyle="1" w:styleId="Note">
    <w:name w:val="Note"/>
    <w:basedOn w:val="Normal"/>
    <w:link w:val="NoteChar"/>
    <w:qFormat/>
    <w:rsid w:val="00661CAE"/>
    <w:pPr>
      <w:tabs>
        <w:tab w:val="clear" w:pos="1134"/>
        <w:tab w:val="clear" w:pos="1871"/>
        <w:tab w:val="clear" w:pos="2268"/>
      </w:tabs>
      <w:spacing w:before="80"/>
      <w:jc w:val="both"/>
    </w:pPr>
    <w:rPr>
      <w:rFonts w:eastAsia="Times New Roman"/>
      <w:sz w:val="22"/>
      <w:lang w:val="fr-FR"/>
    </w:rPr>
  </w:style>
  <w:style w:type="paragraph" w:customStyle="1" w:styleId="RecNo">
    <w:name w:val="Rec_No"/>
    <w:basedOn w:val="Normal"/>
    <w:next w:val="Rectitle"/>
    <w:uiPriority w:val="99"/>
    <w:qFormat/>
    <w:rsid w:val="00661CAE"/>
    <w:pPr>
      <w:keepNext/>
      <w:keepLines/>
      <w:tabs>
        <w:tab w:val="clear" w:pos="1134"/>
        <w:tab w:val="clear" w:pos="1871"/>
        <w:tab w:val="clear" w:pos="2268"/>
      </w:tabs>
      <w:spacing w:before="480"/>
      <w:jc w:val="center"/>
    </w:pPr>
    <w:rPr>
      <w:rFonts w:eastAsia="Times New Roman"/>
      <w:sz w:val="28"/>
      <w:lang w:val="fr-FR"/>
    </w:rPr>
  </w:style>
  <w:style w:type="paragraph" w:customStyle="1" w:styleId="HeadingSum">
    <w:name w:val="Heading_Sum"/>
    <w:basedOn w:val="Headingb"/>
    <w:next w:val="Normal"/>
    <w:autoRedefine/>
    <w:uiPriority w:val="99"/>
    <w:qFormat/>
    <w:rsid w:val="00661CAE"/>
    <w:pPr>
      <w:spacing w:before="240"/>
    </w:pPr>
    <w:rPr>
      <w:sz w:val="22"/>
      <w:lang w:val="es-ES_tradnl"/>
    </w:rPr>
  </w:style>
  <w:style w:type="paragraph" w:customStyle="1" w:styleId="Recref">
    <w:name w:val="Rec_ref"/>
    <w:basedOn w:val="Normal"/>
    <w:next w:val="Recdate"/>
    <w:uiPriority w:val="99"/>
    <w:qFormat/>
    <w:rsid w:val="00661CAE"/>
    <w:pPr>
      <w:tabs>
        <w:tab w:val="clear" w:pos="1134"/>
        <w:tab w:val="clear" w:pos="1871"/>
        <w:tab w:val="clear" w:pos="2268"/>
        <w:tab w:val="left" w:pos="794"/>
        <w:tab w:val="left" w:pos="1191"/>
        <w:tab w:val="left" w:pos="1588"/>
        <w:tab w:val="left" w:pos="1985"/>
      </w:tabs>
      <w:jc w:val="center"/>
    </w:pPr>
    <w:rPr>
      <w:rFonts w:eastAsia="Times New Roman"/>
      <w:lang w:val="fr-FR"/>
    </w:rPr>
  </w:style>
  <w:style w:type="paragraph" w:customStyle="1" w:styleId="Recdate">
    <w:name w:val="Rec_date"/>
    <w:basedOn w:val="Recref"/>
    <w:next w:val="Normalaftertitle"/>
    <w:uiPriority w:val="99"/>
    <w:qFormat/>
    <w:rsid w:val="00661CAE"/>
    <w:pPr>
      <w:jc w:val="right"/>
    </w:pPr>
  </w:style>
  <w:style w:type="paragraph" w:customStyle="1" w:styleId="AnnexNoTitle">
    <w:name w:val="Annex_NoTitle"/>
    <w:basedOn w:val="Normal"/>
    <w:next w:val="Normalaftertitle"/>
    <w:rsid w:val="00661CAE"/>
    <w:pPr>
      <w:keepNext/>
      <w:keepLines/>
      <w:tabs>
        <w:tab w:val="clear" w:pos="1134"/>
        <w:tab w:val="clear" w:pos="1871"/>
        <w:tab w:val="clear" w:pos="2268"/>
        <w:tab w:val="left" w:pos="794"/>
        <w:tab w:val="left" w:pos="1191"/>
        <w:tab w:val="left" w:pos="1588"/>
        <w:tab w:val="left" w:pos="1985"/>
      </w:tabs>
      <w:spacing w:before="480" w:after="80"/>
      <w:jc w:val="center"/>
    </w:pPr>
    <w:rPr>
      <w:rFonts w:eastAsia="Times New Roman"/>
      <w:b/>
      <w:sz w:val="28"/>
      <w:lang w:val="fr-FR"/>
    </w:rPr>
  </w:style>
  <w:style w:type="paragraph" w:customStyle="1" w:styleId="AppendixNoTitle">
    <w:name w:val="Appendix_NoTitle"/>
    <w:basedOn w:val="AnnexNoTitle"/>
    <w:next w:val="Normal"/>
    <w:rsid w:val="00661CAE"/>
  </w:style>
  <w:style w:type="paragraph" w:customStyle="1" w:styleId="Tablefin">
    <w:name w:val="Table_fin"/>
    <w:basedOn w:val="Normal"/>
    <w:next w:val="Normal"/>
    <w:uiPriority w:val="99"/>
    <w:qFormat/>
    <w:rsid w:val="00661CAE"/>
    <w:pPr>
      <w:tabs>
        <w:tab w:val="clear" w:pos="1134"/>
        <w:tab w:val="clear" w:pos="1871"/>
        <w:tab w:val="clear" w:pos="2268"/>
        <w:tab w:val="left" w:pos="794"/>
        <w:tab w:val="left" w:pos="1191"/>
        <w:tab w:val="left" w:pos="1588"/>
        <w:tab w:val="left" w:pos="1985"/>
      </w:tabs>
      <w:spacing w:before="0"/>
      <w:jc w:val="both"/>
    </w:pPr>
    <w:rPr>
      <w:rFonts w:eastAsia="Times New Roman"/>
      <w:sz w:val="20"/>
    </w:rPr>
  </w:style>
  <w:style w:type="paragraph" w:customStyle="1" w:styleId="Tablelegend">
    <w:name w:val="Table_legend"/>
    <w:basedOn w:val="Normal"/>
    <w:uiPriority w:val="99"/>
    <w:qFormat/>
    <w:rsid w:val="00661CAE"/>
    <w:p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ind w:left="284" w:right="-85" w:hanging="369"/>
      <w:jc w:val="both"/>
    </w:pPr>
    <w:rPr>
      <w:rFonts w:eastAsia="Times New Roman"/>
      <w:sz w:val="22"/>
      <w:lang w:val="fr-FR"/>
    </w:rPr>
  </w:style>
  <w:style w:type="paragraph" w:customStyle="1" w:styleId="TableNo">
    <w:name w:val="Table_No"/>
    <w:basedOn w:val="Normal"/>
    <w:next w:val="Normal"/>
    <w:link w:val="TableNoChar"/>
    <w:qFormat/>
    <w:rsid w:val="00661CAE"/>
    <w:pPr>
      <w:keepNext/>
      <w:tabs>
        <w:tab w:val="clear" w:pos="1134"/>
        <w:tab w:val="clear" w:pos="1871"/>
        <w:tab w:val="clear" w:pos="2268"/>
        <w:tab w:val="left" w:pos="794"/>
        <w:tab w:val="left" w:pos="1191"/>
        <w:tab w:val="left" w:pos="1588"/>
        <w:tab w:val="left" w:pos="1985"/>
      </w:tabs>
      <w:spacing w:before="360" w:after="120"/>
      <w:jc w:val="center"/>
    </w:pPr>
    <w:rPr>
      <w:rFonts w:eastAsia="Times New Roman"/>
      <w:lang w:val="fr-FR"/>
    </w:rPr>
  </w:style>
  <w:style w:type="paragraph" w:customStyle="1" w:styleId="Equation">
    <w:name w:val="Equation"/>
    <w:basedOn w:val="Normal"/>
    <w:rsid w:val="00661CAE"/>
    <w:pPr>
      <w:tabs>
        <w:tab w:val="clear" w:pos="1134"/>
        <w:tab w:val="clear" w:pos="1871"/>
        <w:tab w:val="clear" w:pos="2268"/>
        <w:tab w:val="left" w:pos="794"/>
        <w:tab w:val="center" w:pos="4820"/>
        <w:tab w:val="right" w:pos="9639"/>
      </w:tabs>
      <w:jc w:val="both"/>
    </w:pPr>
    <w:rPr>
      <w:rFonts w:eastAsia="Times New Roman"/>
      <w:lang w:val="fr-FR"/>
    </w:rPr>
  </w:style>
  <w:style w:type="paragraph" w:customStyle="1" w:styleId="Equationlegend">
    <w:name w:val="Equation_legend"/>
    <w:basedOn w:val="NormalIndent"/>
    <w:uiPriority w:val="99"/>
    <w:qFormat/>
    <w:rsid w:val="00661CAE"/>
    <w:pPr>
      <w:tabs>
        <w:tab w:val="right" w:pos="1701"/>
        <w:tab w:val="left" w:pos="1985"/>
      </w:tabs>
      <w:spacing w:before="80" w:after="0"/>
      <w:ind w:left="1985" w:hanging="1985"/>
      <w:jc w:val="both"/>
    </w:pPr>
    <w:rPr>
      <w:sz w:val="24"/>
      <w:lang w:val="en-US"/>
    </w:rPr>
  </w:style>
  <w:style w:type="paragraph" w:customStyle="1" w:styleId="Figurelegend">
    <w:name w:val="Figure_legend"/>
    <w:basedOn w:val="Normal"/>
    <w:uiPriority w:val="99"/>
    <w:qFormat/>
    <w:rsid w:val="00661CAE"/>
    <w:pPr>
      <w:keepNext/>
      <w:keepLines/>
      <w:tabs>
        <w:tab w:val="clear" w:pos="1134"/>
        <w:tab w:val="clear" w:pos="1871"/>
        <w:tab w:val="clear" w:pos="2268"/>
      </w:tabs>
      <w:spacing w:before="20" w:after="20"/>
      <w:jc w:val="both"/>
    </w:pPr>
    <w:rPr>
      <w:rFonts w:eastAsia="Times New Roman"/>
      <w:sz w:val="18"/>
      <w:lang w:val="fr-FR"/>
    </w:rPr>
  </w:style>
  <w:style w:type="paragraph" w:customStyle="1" w:styleId="FigureNo">
    <w:name w:val="Figure_No"/>
    <w:basedOn w:val="Normal"/>
    <w:next w:val="Figuretitle"/>
    <w:link w:val="FigureNoChar"/>
    <w:qFormat/>
    <w:rsid w:val="00661CAE"/>
    <w:pPr>
      <w:keepNext/>
      <w:keepLines/>
      <w:tabs>
        <w:tab w:val="clear" w:pos="1134"/>
        <w:tab w:val="clear" w:pos="1871"/>
        <w:tab w:val="clear" w:pos="2268"/>
        <w:tab w:val="left" w:pos="794"/>
        <w:tab w:val="left" w:pos="1191"/>
        <w:tab w:val="left" w:pos="1588"/>
        <w:tab w:val="left" w:pos="1985"/>
      </w:tabs>
      <w:spacing w:before="480" w:after="80"/>
      <w:jc w:val="center"/>
    </w:pPr>
    <w:rPr>
      <w:rFonts w:eastAsia="Times New Roman"/>
      <w:caps/>
      <w:sz w:val="18"/>
      <w:lang w:val="fr-FR"/>
    </w:rPr>
  </w:style>
  <w:style w:type="paragraph" w:customStyle="1" w:styleId="tocpart">
    <w:name w:val="tocpart"/>
    <w:basedOn w:val="Normal"/>
    <w:uiPriority w:val="99"/>
    <w:qFormat/>
    <w:rsid w:val="00661CAE"/>
    <w:pPr>
      <w:tabs>
        <w:tab w:val="clear" w:pos="1134"/>
        <w:tab w:val="clear" w:pos="1871"/>
        <w:tab w:val="clear" w:pos="2268"/>
        <w:tab w:val="left" w:pos="2693"/>
        <w:tab w:val="left" w:pos="8789"/>
        <w:tab w:val="right" w:pos="9639"/>
      </w:tabs>
      <w:ind w:left="2693" w:hanging="2693"/>
      <w:jc w:val="both"/>
    </w:pPr>
    <w:rPr>
      <w:rFonts w:eastAsia="Times New Roman"/>
      <w:lang w:val="fr-FR"/>
    </w:rPr>
  </w:style>
  <w:style w:type="paragraph" w:customStyle="1" w:styleId="ArtNo">
    <w:name w:val="Art_No"/>
    <w:basedOn w:val="Normal"/>
    <w:next w:val="Normal"/>
    <w:uiPriority w:val="99"/>
    <w:qFormat/>
    <w:rsid w:val="00661CAE"/>
    <w:pPr>
      <w:keepNext/>
      <w:keepLines/>
      <w:tabs>
        <w:tab w:val="clear" w:pos="1134"/>
        <w:tab w:val="clear" w:pos="1871"/>
        <w:tab w:val="clear" w:pos="2268"/>
        <w:tab w:val="left" w:pos="794"/>
        <w:tab w:val="left" w:pos="1191"/>
        <w:tab w:val="left" w:pos="1588"/>
        <w:tab w:val="left" w:pos="1985"/>
      </w:tabs>
      <w:spacing w:before="480"/>
      <w:jc w:val="center"/>
    </w:pPr>
    <w:rPr>
      <w:rFonts w:eastAsia="Times New Roman"/>
      <w:sz w:val="28"/>
      <w:lang w:val="fr-FR"/>
    </w:rPr>
  </w:style>
  <w:style w:type="paragraph" w:customStyle="1" w:styleId="Arttitle">
    <w:name w:val="Art_title"/>
    <w:basedOn w:val="Normal"/>
    <w:next w:val="Normalaftertitle"/>
    <w:link w:val="ArttitleChar"/>
    <w:qFormat/>
    <w:rsid w:val="00661CAE"/>
    <w:pPr>
      <w:keepNext/>
      <w:keepLines/>
      <w:tabs>
        <w:tab w:val="clear" w:pos="1134"/>
        <w:tab w:val="clear" w:pos="1871"/>
        <w:tab w:val="clear" w:pos="2268"/>
        <w:tab w:val="left" w:pos="794"/>
        <w:tab w:val="left" w:pos="1191"/>
        <w:tab w:val="left" w:pos="1588"/>
        <w:tab w:val="left" w:pos="1985"/>
      </w:tabs>
      <w:spacing w:before="240"/>
      <w:jc w:val="center"/>
    </w:pPr>
    <w:rPr>
      <w:rFonts w:eastAsia="Times New Roman"/>
      <w:b/>
      <w:sz w:val="28"/>
      <w:lang w:val="fr-FR"/>
    </w:rPr>
  </w:style>
  <w:style w:type="paragraph" w:customStyle="1" w:styleId="Blanc">
    <w:name w:val="Blanc"/>
    <w:basedOn w:val="Normal"/>
    <w:next w:val="Tabletext"/>
    <w:rsid w:val="00661CAE"/>
    <w:pPr>
      <w:keepNext/>
      <w:keepLines/>
      <w:tabs>
        <w:tab w:val="clear" w:pos="1134"/>
        <w:tab w:val="clear" w:pos="1871"/>
        <w:tab w:val="clear" w:pos="2268"/>
      </w:tabs>
      <w:spacing w:before="0"/>
      <w:jc w:val="both"/>
    </w:pPr>
    <w:rPr>
      <w:rFonts w:eastAsia="Times New Roman"/>
      <w:sz w:val="16"/>
    </w:rPr>
  </w:style>
  <w:style w:type="paragraph" w:customStyle="1" w:styleId="ASN1">
    <w:name w:val="ASN.1"/>
    <w:basedOn w:val="Normal"/>
    <w:next w:val="Normal"/>
    <w:uiPriority w:val="99"/>
    <w:qFormat/>
    <w:rsid w:val="00661CAE"/>
    <w:pPr>
      <w:tabs>
        <w:tab w:val="clear" w:pos="1871"/>
        <w:tab w:val="left" w:pos="567"/>
        <w:tab w:val="left" w:pos="1701"/>
        <w:tab w:val="left" w:pos="2835"/>
        <w:tab w:val="left" w:pos="3402"/>
        <w:tab w:val="left" w:pos="3969"/>
        <w:tab w:val="left" w:pos="4536"/>
        <w:tab w:val="left" w:pos="5103"/>
        <w:tab w:val="left" w:pos="5670"/>
      </w:tabs>
      <w:spacing w:before="0"/>
      <w:jc w:val="both"/>
    </w:pPr>
    <w:rPr>
      <w:rFonts w:eastAsia="Times New Roman"/>
      <w:b/>
      <w:noProof/>
      <w:sz w:val="20"/>
      <w:lang w:val="fr-FR"/>
    </w:rPr>
  </w:style>
  <w:style w:type="paragraph" w:customStyle="1" w:styleId="Call">
    <w:name w:val="Call"/>
    <w:basedOn w:val="Normal"/>
    <w:next w:val="Normal"/>
    <w:link w:val="CallChar"/>
    <w:qFormat/>
    <w:rsid w:val="00661CAE"/>
    <w:pPr>
      <w:keepNext/>
      <w:keepLines/>
      <w:tabs>
        <w:tab w:val="clear" w:pos="1134"/>
        <w:tab w:val="clear" w:pos="1871"/>
        <w:tab w:val="clear" w:pos="2268"/>
        <w:tab w:val="left" w:pos="794"/>
        <w:tab w:val="left" w:pos="1191"/>
        <w:tab w:val="left" w:pos="1588"/>
        <w:tab w:val="left" w:pos="1985"/>
      </w:tabs>
      <w:spacing w:before="160"/>
      <w:ind w:left="794"/>
      <w:jc w:val="both"/>
    </w:pPr>
    <w:rPr>
      <w:rFonts w:eastAsia="Times New Roman"/>
      <w:i/>
      <w:lang w:val="fr-FR"/>
    </w:rPr>
  </w:style>
  <w:style w:type="paragraph" w:customStyle="1" w:styleId="ChapNo">
    <w:name w:val="Chap_No"/>
    <w:basedOn w:val="ArtNo"/>
    <w:next w:val="Chaptitle"/>
    <w:uiPriority w:val="99"/>
    <w:qFormat/>
    <w:rsid w:val="00661CAE"/>
    <w:rPr>
      <w:b/>
    </w:rPr>
  </w:style>
  <w:style w:type="paragraph" w:customStyle="1" w:styleId="Chaptitle">
    <w:name w:val="Chap_title"/>
    <w:basedOn w:val="Arttitle"/>
    <w:next w:val="Normalaftertitle"/>
    <w:uiPriority w:val="99"/>
    <w:qFormat/>
    <w:rsid w:val="00661CAE"/>
  </w:style>
  <w:style w:type="paragraph" w:customStyle="1" w:styleId="Line">
    <w:name w:val="Line"/>
    <w:basedOn w:val="Normal"/>
    <w:next w:val="Normal"/>
    <w:uiPriority w:val="99"/>
    <w:qFormat/>
    <w:rsid w:val="00661CAE"/>
    <w:pPr>
      <w:pBdr>
        <w:top w:val="single" w:sz="6" w:space="1" w:color="auto"/>
      </w:pBdr>
      <w:tabs>
        <w:tab w:val="clear" w:pos="1134"/>
        <w:tab w:val="clear" w:pos="1871"/>
        <w:tab w:val="clear" w:pos="2268"/>
      </w:tabs>
      <w:spacing w:before="240"/>
      <w:ind w:left="3997" w:right="3997"/>
      <w:jc w:val="center"/>
    </w:pPr>
    <w:rPr>
      <w:rFonts w:eastAsia="Times New Roman"/>
      <w:sz w:val="20"/>
    </w:rPr>
  </w:style>
  <w:style w:type="paragraph" w:customStyle="1" w:styleId="toctemp">
    <w:name w:val="toctemp"/>
    <w:basedOn w:val="Normal"/>
    <w:uiPriority w:val="99"/>
    <w:qFormat/>
    <w:rsid w:val="00661CAE"/>
    <w:pPr>
      <w:tabs>
        <w:tab w:val="clear" w:pos="1134"/>
        <w:tab w:val="clear" w:pos="1871"/>
        <w:tab w:val="clear" w:pos="2268"/>
        <w:tab w:val="left" w:pos="2693"/>
        <w:tab w:val="left" w:leader="dot" w:pos="8789"/>
        <w:tab w:val="right" w:pos="9639"/>
      </w:tabs>
      <w:ind w:left="2693" w:right="964" w:hanging="2693"/>
      <w:jc w:val="both"/>
    </w:pPr>
    <w:rPr>
      <w:rFonts w:eastAsia="Times New Roman"/>
      <w:lang w:val="fr-FR"/>
    </w:rPr>
  </w:style>
  <w:style w:type="paragraph" w:customStyle="1" w:styleId="PartNo">
    <w:name w:val="Part_No"/>
    <w:basedOn w:val="Normal"/>
    <w:next w:val="Normal"/>
    <w:uiPriority w:val="99"/>
    <w:qFormat/>
    <w:rsid w:val="00661CAE"/>
    <w:pPr>
      <w:tabs>
        <w:tab w:val="clear" w:pos="1134"/>
        <w:tab w:val="clear" w:pos="1871"/>
        <w:tab w:val="clear" w:pos="2268"/>
        <w:tab w:val="left" w:pos="794"/>
        <w:tab w:val="left" w:pos="1191"/>
        <w:tab w:val="left" w:pos="1588"/>
        <w:tab w:val="left" w:pos="1985"/>
      </w:tabs>
      <w:jc w:val="both"/>
    </w:pPr>
    <w:rPr>
      <w:rFonts w:eastAsia="Times New Roman"/>
      <w:lang w:val="fr-FR"/>
    </w:rPr>
  </w:style>
  <w:style w:type="paragraph" w:customStyle="1" w:styleId="Partref">
    <w:name w:val="Part_ref"/>
    <w:basedOn w:val="Normal"/>
    <w:next w:val="Normal"/>
    <w:uiPriority w:val="99"/>
    <w:qFormat/>
    <w:rsid w:val="00661CAE"/>
    <w:pPr>
      <w:keepNext/>
      <w:keepLines/>
      <w:tabs>
        <w:tab w:val="clear" w:pos="1134"/>
        <w:tab w:val="clear" w:pos="1871"/>
        <w:tab w:val="clear" w:pos="2268"/>
        <w:tab w:val="left" w:pos="794"/>
        <w:tab w:val="left" w:pos="1191"/>
        <w:tab w:val="left" w:pos="1588"/>
        <w:tab w:val="left" w:pos="1985"/>
      </w:tabs>
      <w:spacing w:after="280"/>
      <w:jc w:val="center"/>
    </w:pPr>
    <w:rPr>
      <w:rFonts w:eastAsia="Times New Roman"/>
      <w:lang w:val="fr-FR"/>
    </w:rPr>
  </w:style>
  <w:style w:type="paragraph" w:customStyle="1" w:styleId="Parttitle">
    <w:name w:val="Part_title"/>
    <w:basedOn w:val="Normal"/>
    <w:next w:val="Normalaftertitle"/>
    <w:uiPriority w:val="99"/>
    <w:qFormat/>
    <w:rsid w:val="00661CAE"/>
    <w:pPr>
      <w:keepNext/>
      <w:keepLines/>
      <w:tabs>
        <w:tab w:val="clear" w:pos="1134"/>
        <w:tab w:val="clear" w:pos="1871"/>
        <w:tab w:val="clear" w:pos="2268"/>
      </w:tabs>
      <w:spacing w:before="280" w:after="40"/>
      <w:jc w:val="center"/>
    </w:pPr>
    <w:rPr>
      <w:rFonts w:eastAsia="Times New Roman"/>
      <w:b/>
      <w:sz w:val="28"/>
      <w:lang w:val="fr-FR"/>
    </w:rPr>
  </w:style>
  <w:style w:type="paragraph" w:customStyle="1" w:styleId="Questiondate">
    <w:name w:val="Question_date"/>
    <w:basedOn w:val="Recdate"/>
    <w:next w:val="Normalaftertitle"/>
    <w:uiPriority w:val="99"/>
    <w:qFormat/>
    <w:rsid w:val="00661CAE"/>
  </w:style>
  <w:style w:type="paragraph" w:customStyle="1" w:styleId="QuestionNo">
    <w:name w:val="Question_No"/>
    <w:basedOn w:val="RecNo"/>
    <w:next w:val="Normal"/>
    <w:uiPriority w:val="99"/>
    <w:qFormat/>
    <w:rsid w:val="00661CAE"/>
  </w:style>
  <w:style w:type="paragraph" w:customStyle="1" w:styleId="Questionref">
    <w:name w:val="Question_ref"/>
    <w:basedOn w:val="Recref"/>
    <w:next w:val="Questiondate"/>
    <w:uiPriority w:val="99"/>
    <w:qFormat/>
    <w:rsid w:val="00661CAE"/>
  </w:style>
  <w:style w:type="paragraph" w:customStyle="1" w:styleId="Questiontitle">
    <w:name w:val="Question_title"/>
    <w:basedOn w:val="Normal"/>
    <w:next w:val="Questionref"/>
    <w:uiPriority w:val="99"/>
    <w:qFormat/>
    <w:rsid w:val="00661CAE"/>
    <w:pPr>
      <w:tabs>
        <w:tab w:val="clear" w:pos="1134"/>
        <w:tab w:val="clear" w:pos="1871"/>
        <w:tab w:val="clear" w:pos="2268"/>
        <w:tab w:val="left" w:pos="794"/>
        <w:tab w:val="left" w:pos="1191"/>
        <w:tab w:val="left" w:pos="1588"/>
        <w:tab w:val="left" w:pos="1985"/>
      </w:tabs>
      <w:jc w:val="both"/>
    </w:pPr>
    <w:rPr>
      <w:rFonts w:eastAsia="Times New Roman"/>
      <w:lang w:val="fr-FR"/>
    </w:rPr>
  </w:style>
  <w:style w:type="paragraph" w:customStyle="1" w:styleId="Reftext">
    <w:name w:val="Ref_text"/>
    <w:basedOn w:val="Normal"/>
    <w:uiPriority w:val="99"/>
    <w:qFormat/>
    <w:rsid w:val="00661CAE"/>
    <w:pPr>
      <w:tabs>
        <w:tab w:val="clear" w:pos="1134"/>
        <w:tab w:val="clear" w:pos="1871"/>
        <w:tab w:val="clear" w:pos="2268"/>
        <w:tab w:val="left" w:pos="794"/>
        <w:tab w:val="left" w:pos="1191"/>
        <w:tab w:val="left" w:pos="1588"/>
        <w:tab w:val="left" w:pos="1985"/>
      </w:tabs>
      <w:ind w:left="794" w:hanging="794"/>
      <w:jc w:val="both"/>
    </w:pPr>
    <w:rPr>
      <w:rFonts w:eastAsia="Times New Roman"/>
      <w:sz w:val="22"/>
      <w:lang w:val="fr-FR"/>
    </w:rPr>
  </w:style>
  <w:style w:type="paragraph" w:customStyle="1" w:styleId="Reftitle">
    <w:name w:val="Ref_title"/>
    <w:basedOn w:val="Normal"/>
    <w:next w:val="Reftext"/>
    <w:uiPriority w:val="99"/>
    <w:qFormat/>
    <w:rsid w:val="00661CAE"/>
    <w:pPr>
      <w:tabs>
        <w:tab w:val="clear" w:pos="1134"/>
        <w:tab w:val="clear" w:pos="1871"/>
        <w:tab w:val="clear" w:pos="2268"/>
      </w:tabs>
      <w:spacing w:before="480"/>
      <w:jc w:val="center"/>
    </w:pPr>
    <w:rPr>
      <w:rFonts w:eastAsia="Times New Roman"/>
      <w:b/>
      <w:sz w:val="28"/>
      <w:lang w:val="fr-FR"/>
    </w:rPr>
  </w:style>
  <w:style w:type="paragraph" w:customStyle="1" w:styleId="Repdate">
    <w:name w:val="Rep_date"/>
    <w:basedOn w:val="Recdate"/>
    <w:next w:val="Normal"/>
    <w:uiPriority w:val="99"/>
    <w:qFormat/>
    <w:rsid w:val="00661CAE"/>
  </w:style>
  <w:style w:type="paragraph" w:customStyle="1" w:styleId="RepNo">
    <w:name w:val="Rep_No"/>
    <w:basedOn w:val="RecNo"/>
    <w:next w:val="Reptitle"/>
    <w:uiPriority w:val="99"/>
    <w:qFormat/>
    <w:rsid w:val="00661CAE"/>
  </w:style>
  <w:style w:type="paragraph" w:customStyle="1" w:styleId="Repref">
    <w:name w:val="Rep_ref"/>
    <w:basedOn w:val="Recref"/>
    <w:next w:val="Repdate"/>
    <w:uiPriority w:val="99"/>
    <w:qFormat/>
    <w:rsid w:val="00661CAE"/>
  </w:style>
  <w:style w:type="paragraph" w:customStyle="1" w:styleId="Reptitle">
    <w:name w:val="Rep_title"/>
    <w:basedOn w:val="Rectitle"/>
    <w:next w:val="Repref"/>
    <w:uiPriority w:val="99"/>
    <w:qFormat/>
    <w:rsid w:val="00661CAE"/>
  </w:style>
  <w:style w:type="paragraph" w:customStyle="1" w:styleId="Resdate">
    <w:name w:val="Res_date"/>
    <w:basedOn w:val="Recdate"/>
    <w:next w:val="Normalaftertitle"/>
    <w:uiPriority w:val="99"/>
    <w:qFormat/>
    <w:rsid w:val="00661CAE"/>
  </w:style>
  <w:style w:type="paragraph" w:customStyle="1" w:styleId="ResNo">
    <w:name w:val="Res_No"/>
    <w:basedOn w:val="RecNo"/>
    <w:next w:val="Restitle"/>
    <w:uiPriority w:val="99"/>
    <w:qFormat/>
    <w:rsid w:val="00661CAE"/>
  </w:style>
  <w:style w:type="paragraph" w:customStyle="1" w:styleId="Resref">
    <w:name w:val="Res_ref"/>
    <w:basedOn w:val="Recref"/>
    <w:next w:val="Resdate"/>
    <w:uiPriority w:val="99"/>
    <w:qFormat/>
    <w:rsid w:val="00661CAE"/>
  </w:style>
  <w:style w:type="paragraph" w:customStyle="1" w:styleId="Restitle">
    <w:name w:val="Res_title"/>
    <w:basedOn w:val="Normal"/>
    <w:next w:val="Resref"/>
    <w:link w:val="RestitleChar"/>
    <w:qFormat/>
    <w:rsid w:val="00661CAE"/>
    <w:pPr>
      <w:tabs>
        <w:tab w:val="clear" w:pos="1134"/>
        <w:tab w:val="clear" w:pos="1871"/>
        <w:tab w:val="clear" w:pos="2268"/>
        <w:tab w:val="left" w:pos="794"/>
        <w:tab w:val="left" w:pos="1191"/>
        <w:tab w:val="left" w:pos="1588"/>
        <w:tab w:val="left" w:pos="1985"/>
      </w:tabs>
      <w:spacing w:before="240"/>
      <w:jc w:val="center"/>
    </w:pPr>
    <w:rPr>
      <w:rFonts w:eastAsia="Times New Roman"/>
      <w:b/>
      <w:sz w:val="28"/>
      <w:lang w:val="fr-FR"/>
    </w:rPr>
  </w:style>
  <w:style w:type="paragraph" w:customStyle="1" w:styleId="SectionNo">
    <w:name w:val="Section_No"/>
    <w:basedOn w:val="Normal"/>
    <w:next w:val="Normal"/>
    <w:uiPriority w:val="99"/>
    <w:qFormat/>
    <w:rsid w:val="00661CAE"/>
    <w:pPr>
      <w:tabs>
        <w:tab w:val="clear" w:pos="1134"/>
        <w:tab w:val="clear" w:pos="1871"/>
        <w:tab w:val="clear" w:pos="2268"/>
        <w:tab w:val="left" w:pos="794"/>
        <w:tab w:val="left" w:pos="1191"/>
        <w:tab w:val="left" w:pos="1588"/>
        <w:tab w:val="left" w:pos="1985"/>
      </w:tabs>
      <w:jc w:val="both"/>
    </w:pPr>
    <w:rPr>
      <w:rFonts w:eastAsia="Times New Roman"/>
      <w:lang w:val="fr-FR"/>
    </w:rPr>
  </w:style>
  <w:style w:type="paragraph" w:customStyle="1" w:styleId="Sectiontitle">
    <w:name w:val="Section_title"/>
    <w:basedOn w:val="Normal"/>
    <w:next w:val="Normalaftertitle"/>
    <w:uiPriority w:val="99"/>
    <w:qFormat/>
    <w:rsid w:val="00661CAE"/>
    <w:pPr>
      <w:keepNext/>
      <w:keepLines/>
      <w:tabs>
        <w:tab w:val="clear" w:pos="1134"/>
        <w:tab w:val="clear" w:pos="1871"/>
        <w:tab w:val="clear" w:pos="2268"/>
      </w:tabs>
      <w:spacing w:before="280" w:after="40"/>
      <w:jc w:val="center"/>
    </w:pPr>
    <w:rPr>
      <w:rFonts w:eastAsia="Times New Roman"/>
      <w:b/>
      <w:sz w:val="28"/>
      <w:lang w:val="fr-FR"/>
    </w:rPr>
  </w:style>
  <w:style w:type="paragraph" w:customStyle="1" w:styleId="toc0">
    <w:name w:val="toc 0"/>
    <w:basedOn w:val="Normal"/>
    <w:next w:val="TOC1"/>
    <w:uiPriority w:val="99"/>
    <w:qFormat/>
    <w:rsid w:val="00661CAE"/>
    <w:pPr>
      <w:tabs>
        <w:tab w:val="clear" w:pos="1134"/>
        <w:tab w:val="clear" w:pos="1871"/>
        <w:tab w:val="clear" w:pos="2268"/>
        <w:tab w:val="right" w:pos="9611"/>
      </w:tabs>
      <w:jc w:val="both"/>
    </w:pPr>
    <w:rPr>
      <w:rFonts w:eastAsia="Times New Roman"/>
      <w:i/>
      <w:lang w:val="fr-FR"/>
    </w:rPr>
  </w:style>
  <w:style w:type="paragraph" w:customStyle="1" w:styleId="Rectitle">
    <w:name w:val="Rec_title"/>
    <w:basedOn w:val="Normal"/>
    <w:next w:val="Recref"/>
    <w:link w:val="RectitleChar"/>
    <w:qFormat/>
    <w:rsid w:val="00661CAE"/>
    <w:pPr>
      <w:keepNext/>
      <w:keepLines/>
      <w:tabs>
        <w:tab w:val="clear" w:pos="1134"/>
        <w:tab w:val="clear" w:pos="1871"/>
        <w:tab w:val="clear" w:pos="2268"/>
        <w:tab w:val="left" w:pos="794"/>
        <w:tab w:val="left" w:pos="1191"/>
        <w:tab w:val="left" w:pos="1588"/>
        <w:tab w:val="left" w:pos="1985"/>
      </w:tabs>
      <w:spacing w:before="240"/>
      <w:jc w:val="center"/>
    </w:pPr>
    <w:rPr>
      <w:rFonts w:eastAsia="Times New Roman"/>
      <w:b/>
      <w:sz w:val="28"/>
      <w:lang w:val="fr-FR"/>
    </w:rPr>
  </w:style>
  <w:style w:type="paragraph" w:customStyle="1" w:styleId="Annexref">
    <w:name w:val="Annex_ref"/>
    <w:basedOn w:val="Normal"/>
    <w:next w:val="Normalaftertitle"/>
    <w:uiPriority w:val="99"/>
    <w:qFormat/>
    <w:rsid w:val="00661CAE"/>
    <w:pPr>
      <w:keepNext/>
      <w:keepLines/>
      <w:tabs>
        <w:tab w:val="clear" w:pos="1134"/>
        <w:tab w:val="clear" w:pos="1871"/>
        <w:tab w:val="clear" w:pos="2268"/>
        <w:tab w:val="left" w:pos="794"/>
        <w:tab w:val="left" w:pos="1191"/>
        <w:tab w:val="left" w:pos="1588"/>
        <w:tab w:val="left" w:pos="1985"/>
      </w:tabs>
      <w:spacing w:after="280"/>
      <w:jc w:val="center"/>
    </w:pPr>
    <w:rPr>
      <w:rFonts w:eastAsia="Times New Roman"/>
      <w:lang w:val="fr-FR"/>
    </w:rPr>
  </w:style>
  <w:style w:type="paragraph" w:customStyle="1" w:styleId="Appendixref">
    <w:name w:val="Appendix_ref"/>
    <w:basedOn w:val="Annexref"/>
    <w:next w:val="Normalaftertitle"/>
    <w:uiPriority w:val="99"/>
    <w:qFormat/>
    <w:rsid w:val="00661CAE"/>
  </w:style>
  <w:style w:type="paragraph" w:customStyle="1" w:styleId="Figuretitle">
    <w:name w:val="Figure_title"/>
    <w:basedOn w:val="Normal"/>
    <w:next w:val="Figure"/>
    <w:link w:val="FiguretitleChar"/>
    <w:qFormat/>
    <w:rsid w:val="00661CAE"/>
    <w:pPr>
      <w:keepNext/>
      <w:tabs>
        <w:tab w:val="clear" w:pos="1134"/>
        <w:tab w:val="clear" w:pos="1871"/>
        <w:tab w:val="clear" w:pos="2268"/>
        <w:tab w:val="left" w:pos="794"/>
        <w:tab w:val="left" w:pos="1191"/>
        <w:tab w:val="left" w:pos="1588"/>
        <w:tab w:val="left" w:pos="1985"/>
      </w:tabs>
      <w:spacing w:before="0" w:after="120"/>
      <w:jc w:val="center"/>
    </w:pPr>
    <w:rPr>
      <w:rFonts w:ascii="Times New Roman Bold" w:eastAsia="Times New Roman" w:hAnsi="Times New Roman Bold"/>
      <w:b/>
      <w:sz w:val="18"/>
      <w:lang w:val="fr-FR"/>
    </w:rPr>
  </w:style>
  <w:style w:type="paragraph" w:customStyle="1" w:styleId="Tabletitle">
    <w:name w:val="Table_title"/>
    <w:basedOn w:val="Normal"/>
    <w:next w:val="Tablehead0"/>
    <w:link w:val="TabletitleChar"/>
    <w:qFormat/>
    <w:rsid w:val="00661CAE"/>
    <w:pPr>
      <w:keepNext/>
      <w:tabs>
        <w:tab w:val="clear" w:pos="1134"/>
        <w:tab w:val="clear" w:pos="1871"/>
        <w:tab w:val="clear" w:pos="2268"/>
        <w:tab w:val="left" w:pos="794"/>
        <w:tab w:val="left" w:pos="1191"/>
        <w:tab w:val="left" w:pos="1588"/>
        <w:tab w:val="left" w:pos="1985"/>
      </w:tabs>
      <w:spacing w:before="0" w:after="120"/>
      <w:jc w:val="center"/>
    </w:pPr>
    <w:rPr>
      <w:rFonts w:eastAsia="Times New Roman"/>
      <w:b/>
      <w:lang w:val="fr-FR"/>
    </w:rPr>
  </w:style>
  <w:style w:type="paragraph" w:customStyle="1" w:styleId="Summary">
    <w:name w:val="Summary"/>
    <w:basedOn w:val="Normal"/>
    <w:next w:val="Normalaftertitle"/>
    <w:autoRedefine/>
    <w:uiPriority w:val="99"/>
    <w:qFormat/>
    <w:rsid w:val="00661CAE"/>
    <w:pPr>
      <w:tabs>
        <w:tab w:val="clear" w:pos="1134"/>
        <w:tab w:val="clear" w:pos="1871"/>
        <w:tab w:val="clear" w:pos="2268"/>
        <w:tab w:val="left" w:pos="794"/>
        <w:tab w:val="left" w:pos="1191"/>
        <w:tab w:val="left" w:pos="1588"/>
        <w:tab w:val="left" w:pos="1985"/>
      </w:tabs>
      <w:spacing w:after="480"/>
      <w:jc w:val="both"/>
    </w:pPr>
    <w:rPr>
      <w:rFonts w:eastAsia="Times New Roman"/>
      <w:sz w:val="22"/>
      <w:lang w:val="es-ES_tradnl"/>
    </w:rPr>
  </w:style>
  <w:style w:type="paragraph" w:customStyle="1" w:styleId="TableLegendNote">
    <w:name w:val="Table_Legend_Note"/>
    <w:basedOn w:val="Tablelegend"/>
    <w:next w:val="Tablelegend"/>
    <w:rsid w:val="00661CAE"/>
    <w:pPr>
      <w:ind w:left="-85" w:firstLine="0"/>
    </w:pPr>
    <w:rPr>
      <w:lang w:val="en-US"/>
    </w:rPr>
  </w:style>
  <w:style w:type="paragraph" w:customStyle="1" w:styleId="Figure">
    <w:name w:val="Figure"/>
    <w:aliases w:val="fig"/>
    <w:basedOn w:val="FigureNo"/>
    <w:next w:val="Normal"/>
    <w:link w:val="FigureChar"/>
    <w:qFormat/>
    <w:rsid w:val="00661CAE"/>
    <w:pPr>
      <w:keepNext w:val="0"/>
      <w:spacing w:before="0" w:after="240"/>
    </w:pPr>
  </w:style>
  <w:style w:type="paragraph" w:customStyle="1" w:styleId="msonormal0">
    <w:name w:val="msonormal"/>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Theme="minorEastAsia"/>
      <w:szCs w:val="24"/>
      <w:lang w:val="en-US"/>
    </w:rPr>
  </w:style>
  <w:style w:type="character" w:customStyle="1" w:styleId="FootnoteTextChar1">
    <w:name w:val="Footnote Text Char1"/>
    <w:basedOn w:val="DefaultParagraphFont"/>
    <w:uiPriority w:val="99"/>
    <w:semiHidden/>
    <w:rsid w:val="00661CAE"/>
    <w:rPr>
      <w:rFonts w:eastAsia="MS Mincho"/>
      <w:lang w:val="en-GB" w:eastAsia="en-US"/>
    </w:rPr>
  </w:style>
  <w:style w:type="character" w:customStyle="1" w:styleId="FootnoteTextChar2">
    <w:name w:val="Footnote Text Char2"/>
    <w:aliases w:val="Footnote Text Char1 Char1,Footnote Text Char Char1 Char1,Footnote Text Char4 Char Char Char1,Footnote Text Char1 Char1 Char1 Char Char1,Footnote Text Char Char1 Char1 Char Char Char1,DNV- Char,footnote text Char,DNV-FT Char,DN Char"/>
    <w:basedOn w:val="DefaultParagraphFont"/>
    <w:semiHidden/>
    <w:rsid w:val="00661CAE"/>
    <w:rPr>
      <w:rFonts w:ascii="Times New Roman" w:hAnsi="Times New Roman"/>
      <w:lang w:val="en-GB" w:eastAsia="en-US"/>
    </w:rPr>
  </w:style>
  <w:style w:type="character" w:customStyle="1" w:styleId="HeaderChar1">
    <w:name w:val="Header Char1"/>
    <w:aliases w:val="ho Char1"/>
    <w:basedOn w:val="DefaultParagraphFont"/>
    <w:semiHidden/>
    <w:rsid w:val="00661CAE"/>
    <w:rPr>
      <w:rFonts w:eastAsia="MS Mincho"/>
      <w:sz w:val="24"/>
      <w:lang w:val="en-GB" w:eastAsia="en-US"/>
    </w:rPr>
  </w:style>
  <w:style w:type="character" w:customStyle="1" w:styleId="FooterChar1">
    <w:name w:val="Footer Char1"/>
    <w:aliases w:val="footer odd Char1,footer1 Char1,footer odd1 Char1,footer5 Char1,footer odd4 Char1,footer odd2 Char1,footer2 Char1,footer odd3 Char1,footer11 Char1,footer odd11 Char1,footer51 Char1,footer odd41 Char1,footer odd21 Char1,footer21 Char1"/>
    <w:basedOn w:val="DefaultParagraphFont"/>
    <w:semiHidden/>
    <w:rsid w:val="00661CAE"/>
    <w:rPr>
      <w:rFonts w:eastAsia="MS Mincho"/>
      <w:sz w:val="24"/>
      <w:lang w:val="en-GB" w:eastAsia="en-US"/>
    </w:rPr>
  </w:style>
  <w:style w:type="character" w:customStyle="1" w:styleId="TtuloCar1">
    <w:name w:val="Título Car1"/>
    <w:basedOn w:val="DefaultParagraphFont"/>
    <w:uiPriority w:val="10"/>
    <w:rsid w:val="00661CAE"/>
    <w:rPr>
      <w:rFonts w:asciiTheme="majorHAnsi" w:eastAsiaTheme="majorEastAsia" w:hAnsiTheme="majorHAnsi" w:cstheme="majorBidi"/>
      <w:color w:val="323E4F" w:themeColor="text2" w:themeShade="BF"/>
      <w:spacing w:val="5"/>
      <w:kern w:val="28"/>
      <w:sz w:val="52"/>
      <w:szCs w:val="52"/>
      <w:lang w:val="fr-FR" w:eastAsia="en-US"/>
    </w:rPr>
  </w:style>
  <w:style w:type="character" w:customStyle="1" w:styleId="TitleChar1">
    <w:name w:val="Title Char1"/>
    <w:aliases w:val="t Char1"/>
    <w:basedOn w:val="DefaultParagraphFont"/>
    <w:rsid w:val="00661CAE"/>
    <w:rPr>
      <w:rFonts w:asciiTheme="majorHAnsi" w:eastAsiaTheme="majorEastAsia" w:hAnsiTheme="majorHAnsi" w:cstheme="majorBidi"/>
      <w:spacing w:val="-10"/>
      <w:kern w:val="28"/>
      <w:sz w:val="56"/>
      <w:szCs w:val="56"/>
      <w:lang w:val="fr-FR" w:eastAsia="en-US"/>
    </w:rPr>
  </w:style>
  <w:style w:type="paragraph" w:styleId="NoSpacing">
    <w:name w:val="No Spacing"/>
    <w:uiPriority w:val="1"/>
    <w:qFormat/>
    <w:rsid w:val="00661CAE"/>
    <w:pPr>
      <w:spacing w:after="0" w:line="240" w:lineRule="auto"/>
    </w:pPr>
    <w:rPr>
      <w:rFonts w:ascii="Times" w:eastAsia="MS Mincho" w:hAnsi="Times" w:cs="Times New Roman"/>
      <w:sz w:val="20"/>
      <w:szCs w:val="24"/>
    </w:rPr>
  </w:style>
  <w:style w:type="character" w:customStyle="1" w:styleId="ListParagraphChar">
    <w:name w:val="List Paragraph Char"/>
    <w:link w:val="ListParagraph"/>
    <w:uiPriority w:val="34"/>
    <w:locked/>
    <w:rsid w:val="00661CAE"/>
    <w:rPr>
      <w:rFonts w:eastAsiaTheme="minorHAnsi"/>
      <w:lang w:val="de-AT"/>
    </w:rPr>
  </w:style>
  <w:style w:type="paragraph" w:styleId="Quote">
    <w:name w:val="Quote"/>
    <w:basedOn w:val="Normal"/>
    <w:next w:val="Normal"/>
    <w:link w:val="QuoteChar"/>
    <w:uiPriority w:val="29"/>
    <w:qFormat/>
    <w:rsid w:val="00661CAE"/>
    <w:pPr>
      <w:tabs>
        <w:tab w:val="clear" w:pos="1134"/>
        <w:tab w:val="clear" w:pos="1871"/>
        <w:tab w:val="clear" w:pos="2268"/>
      </w:tabs>
      <w:overflowPunct/>
      <w:autoSpaceDE/>
      <w:autoSpaceDN/>
      <w:adjustRightInd/>
      <w:spacing w:before="0" w:after="120" w:line="276" w:lineRule="auto"/>
      <w:textAlignment w:val="auto"/>
    </w:pPr>
    <w:rPr>
      <w:rFonts w:ascii="Times" w:hAnsi="Times"/>
      <w:i/>
      <w:iCs/>
      <w:color w:val="000000"/>
      <w:sz w:val="20"/>
      <w:szCs w:val="24"/>
    </w:rPr>
  </w:style>
  <w:style w:type="character" w:customStyle="1" w:styleId="QuoteChar">
    <w:name w:val="Quote Char"/>
    <w:basedOn w:val="DefaultParagraphFont"/>
    <w:link w:val="Quote"/>
    <w:uiPriority w:val="29"/>
    <w:rsid w:val="00661CAE"/>
    <w:rPr>
      <w:rFonts w:ascii="Times" w:eastAsia="MS Mincho" w:hAnsi="Times" w:cs="Times New Roman"/>
      <w:i/>
      <w:iCs/>
      <w:color w:val="000000"/>
      <w:sz w:val="20"/>
      <w:szCs w:val="24"/>
      <w:lang w:val="en-GB"/>
    </w:rPr>
  </w:style>
  <w:style w:type="paragraph" w:styleId="IntenseQuote">
    <w:name w:val="Intense Quote"/>
    <w:basedOn w:val="Normal"/>
    <w:next w:val="Normal"/>
    <w:link w:val="IntenseQuoteChar"/>
    <w:uiPriority w:val="30"/>
    <w:qFormat/>
    <w:rsid w:val="00661CAE"/>
    <w:pPr>
      <w:pBdr>
        <w:bottom w:val="single" w:sz="4" w:space="4" w:color="4F81BD"/>
      </w:pBdr>
      <w:tabs>
        <w:tab w:val="clear" w:pos="1134"/>
        <w:tab w:val="clear" w:pos="1871"/>
        <w:tab w:val="clear" w:pos="2268"/>
      </w:tabs>
      <w:overflowPunct/>
      <w:autoSpaceDE/>
      <w:autoSpaceDN/>
      <w:adjustRightInd/>
      <w:spacing w:before="200" w:after="280" w:line="276" w:lineRule="auto"/>
      <w:ind w:left="936" w:right="936"/>
      <w:textAlignment w:val="auto"/>
    </w:pPr>
    <w:rPr>
      <w:rFonts w:ascii="Times" w:hAnsi="Times"/>
      <w:b/>
      <w:bCs/>
      <w:i/>
      <w:iCs/>
      <w:color w:val="4F81BD"/>
      <w:sz w:val="20"/>
      <w:szCs w:val="24"/>
    </w:rPr>
  </w:style>
  <w:style w:type="character" w:customStyle="1" w:styleId="IntenseQuoteChar">
    <w:name w:val="Intense Quote Char"/>
    <w:basedOn w:val="DefaultParagraphFont"/>
    <w:link w:val="IntenseQuote"/>
    <w:uiPriority w:val="30"/>
    <w:rsid w:val="00661CAE"/>
    <w:rPr>
      <w:rFonts w:ascii="Times" w:eastAsia="MS Mincho" w:hAnsi="Times" w:cs="Times New Roman"/>
      <w:b/>
      <w:bCs/>
      <w:i/>
      <w:iCs/>
      <w:color w:val="4F81BD"/>
      <w:sz w:val="20"/>
      <w:szCs w:val="24"/>
      <w:lang w:val="en-GB"/>
    </w:rPr>
  </w:style>
  <w:style w:type="paragraph" w:styleId="Bibliography">
    <w:name w:val="Bibliography"/>
    <w:basedOn w:val="Normal"/>
    <w:next w:val="Normal"/>
    <w:uiPriority w:val="37"/>
    <w:semiHidden/>
    <w:unhideWhenUsed/>
    <w:qFormat/>
    <w:rsid w:val="00661CAE"/>
    <w:pPr>
      <w:tabs>
        <w:tab w:val="clear" w:pos="1134"/>
        <w:tab w:val="clear" w:pos="1871"/>
        <w:tab w:val="clear" w:pos="2268"/>
      </w:tabs>
      <w:overflowPunct/>
      <w:autoSpaceDE/>
      <w:autoSpaceDN/>
      <w:adjustRightInd/>
      <w:spacing w:before="0" w:after="120" w:line="276" w:lineRule="auto"/>
      <w:textAlignment w:val="auto"/>
    </w:pPr>
    <w:rPr>
      <w:rFonts w:ascii="Times" w:hAnsi="Times" w:cstheme="minorBidi"/>
      <w:sz w:val="20"/>
      <w:szCs w:val="22"/>
      <w:lang w:val="de-DE"/>
    </w:rPr>
  </w:style>
  <w:style w:type="paragraph" w:styleId="TOCHeading">
    <w:name w:val="TOC Heading"/>
    <w:basedOn w:val="Heading1"/>
    <w:next w:val="Normal"/>
    <w:uiPriority w:val="39"/>
    <w:semiHidden/>
    <w:unhideWhenUsed/>
    <w:qFormat/>
    <w:rsid w:val="00661CAE"/>
    <w:pPr>
      <w:pBdr>
        <w:top w:val="none" w:sz="0" w:space="0" w:color="auto"/>
      </w:pBdr>
      <w:tabs>
        <w:tab w:val="left" w:pos="1134"/>
        <w:tab w:val="left" w:pos="1871"/>
        <w:tab w:val="left" w:pos="2268"/>
      </w:tabs>
      <w:spacing w:before="480" w:after="0"/>
      <w:ind w:left="0" w:firstLine="0"/>
      <w:textAlignment w:val="auto"/>
      <w:outlineLvl w:val="9"/>
    </w:pPr>
    <w:rPr>
      <w:rFonts w:asciiTheme="majorHAnsi" w:eastAsiaTheme="majorEastAsia" w:hAnsiTheme="majorHAnsi" w:cstheme="majorBidi"/>
      <w:b/>
      <w:bCs/>
      <w:color w:val="2F5496" w:themeColor="accent1" w:themeShade="BF"/>
      <w:sz w:val="28"/>
      <w:szCs w:val="28"/>
    </w:rPr>
  </w:style>
  <w:style w:type="character" w:customStyle="1" w:styleId="NormalaftertitleChar">
    <w:name w:val="Normal_after_title Char"/>
    <w:basedOn w:val="DefaultParagraphFont"/>
    <w:link w:val="Normalaftertitle"/>
    <w:qFormat/>
    <w:locked/>
    <w:rsid w:val="00661CAE"/>
    <w:rPr>
      <w:rFonts w:ascii="Times New Roman" w:eastAsia="Times New Roman" w:hAnsi="Times New Roman" w:cs="Times New Roman"/>
      <w:sz w:val="24"/>
      <w:szCs w:val="20"/>
      <w:lang w:val="fr-FR"/>
    </w:rPr>
  </w:style>
  <w:style w:type="paragraph" w:customStyle="1" w:styleId="Artheading">
    <w:name w:val="Art_heading"/>
    <w:basedOn w:val="Normal"/>
    <w:next w:val="Normal"/>
    <w:uiPriority w:val="99"/>
    <w:qFormat/>
    <w:rsid w:val="00661CAE"/>
    <w:pPr>
      <w:spacing w:before="480"/>
      <w:jc w:val="center"/>
      <w:textAlignment w:val="auto"/>
    </w:pPr>
    <w:rPr>
      <w:rFonts w:ascii="Times New Roman Bold" w:hAnsi="Times New Roman Bold"/>
      <w:b/>
      <w:sz w:val="28"/>
    </w:rPr>
  </w:style>
  <w:style w:type="character" w:customStyle="1" w:styleId="ArttitleChar">
    <w:name w:val="Art_title Char"/>
    <w:basedOn w:val="DefaultParagraphFont"/>
    <w:link w:val="Arttitle"/>
    <w:locked/>
    <w:rsid w:val="00661CAE"/>
    <w:rPr>
      <w:rFonts w:ascii="Times New Roman" w:eastAsia="Times New Roman" w:hAnsi="Times New Roman" w:cs="Times New Roman"/>
      <w:b/>
      <w:sz w:val="28"/>
      <w:szCs w:val="20"/>
      <w:lang w:val="fr-FR"/>
    </w:rPr>
  </w:style>
  <w:style w:type="character" w:customStyle="1" w:styleId="CallChar">
    <w:name w:val="Call Char"/>
    <w:basedOn w:val="DefaultParagraphFont"/>
    <w:link w:val="Call"/>
    <w:locked/>
    <w:rsid w:val="00661CAE"/>
    <w:rPr>
      <w:rFonts w:ascii="Times New Roman" w:eastAsia="Times New Roman" w:hAnsi="Times New Roman" w:cs="Times New Roman"/>
      <w:i/>
      <w:sz w:val="24"/>
      <w:szCs w:val="20"/>
      <w:lang w:val="fr-FR"/>
    </w:rPr>
  </w:style>
  <w:style w:type="character" w:customStyle="1" w:styleId="enumlev1Char">
    <w:name w:val="enumlev1 Char"/>
    <w:link w:val="enumlev1"/>
    <w:qFormat/>
    <w:locked/>
    <w:rsid w:val="00661CAE"/>
    <w:rPr>
      <w:rFonts w:ascii="Times New Roman" w:eastAsia="Times New Roman" w:hAnsi="Times New Roman" w:cs="Times New Roman"/>
      <w:sz w:val="24"/>
      <w:szCs w:val="20"/>
      <w:lang w:val="fr-FR"/>
    </w:rPr>
  </w:style>
  <w:style w:type="paragraph" w:customStyle="1" w:styleId="FirstFooter">
    <w:name w:val="FirstFooter"/>
    <w:basedOn w:val="Footer"/>
    <w:uiPriority w:val="99"/>
    <w:qFormat/>
    <w:rsid w:val="00661CAE"/>
    <w:pPr>
      <w:tabs>
        <w:tab w:val="clear" w:pos="4153"/>
        <w:tab w:val="clear" w:pos="8306"/>
      </w:tabs>
      <w:overflowPunct/>
      <w:autoSpaceDE/>
      <w:autoSpaceDN/>
      <w:adjustRightInd/>
      <w:snapToGrid/>
      <w:spacing w:before="40"/>
      <w:textAlignment w:val="auto"/>
    </w:pPr>
    <w:rPr>
      <w:rFonts w:eastAsia="Times New Roman"/>
      <w:sz w:val="16"/>
      <w:szCs w:val="20"/>
    </w:rPr>
  </w:style>
  <w:style w:type="character" w:customStyle="1" w:styleId="NoteChar">
    <w:name w:val="Note Char"/>
    <w:basedOn w:val="DefaultParagraphFont"/>
    <w:link w:val="Note"/>
    <w:locked/>
    <w:rsid w:val="00661CAE"/>
    <w:rPr>
      <w:rFonts w:ascii="Times New Roman" w:eastAsia="Times New Roman" w:hAnsi="Times New Roman" w:cs="Times New Roman"/>
      <w:szCs w:val="20"/>
      <w:lang w:val="fr-FR"/>
    </w:rPr>
  </w:style>
  <w:style w:type="character" w:customStyle="1" w:styleId="RectitleChar">
    <w:name w:val="Rec_title Char"/>
    <w:basedOn w:val="DefaultParagraphFont"/>
    <w:link w:val="Rectitle"/>
    <w:locked/>
    <w:rsid w:val="00661CAE"/>
    <w:rPr>
      <w:rFonts w:ascii="Times New Roman" w:eastAsia="Times New Roman" w:hAnsi="Times New Roman" w:cs="Times New Roman"/>
      <w:b/>
      <w:sz w:val="28"/>
      <w:szCs w:val="20"/>
      <w:lang w:val="fr-FR"/>
    </w:rPr>
  </w:style>
  <w:style w:type="paragraph" w:customStyle="1" w:styleId="Normalaftertitle0">
    <w:name w:val="Normal after title"/>
    <w:basedOn w:val="Normal"/>
    <w:next w:val="Normal"/>
    <w:link w:val="NormalaftertitleChar0"/>
    <w:uiPriority w:val="99"/>
    <w:qFormat/>
    <w:rsid w:val="00661CAE"/>
    <w:pPr>
      <w:spacing w:before="280"/>
      <w:textAlignment w:val="auto"/>
    </w:pPr>
  </w:style>
  <w:style w:type="character" w:customStyle="1" w:styleId="RestitleChar">
    <w:name w:val="Res_title Char"/>
    <w:basedOn w:val="DefaultParagraphFont"/>
    <w:link w:val="Restitle"/>
    <w:locked/>
    <w:rsid w:val="00661CAE"/>
    <w:rPr>
      <w:rFonts w:ascii="Times New Roman" w:eastAsia="Times New Roman" w:hAnsi="Times New Roman" w:cs="Times New Roman"/>
      <w:b/>
      <w:sz w:val="28"/>
      <w:szCs w:val="20"/>
      <w:lang w:val="fr-FR"/>
    </w:rPr>
  </w:style>
  <w:style w:type="character" w:customStyle="1" w:styleId="SourceChar">
    <w:name w:val="Source Char"/>
    <w:basedOn w:val="DefaultParagraphFont"/>
    <w:link w:val="Source"/>
    <w:locked/>
    <w:rsid w:val="00661CAE"/>
    <w:rPr>
      <w:b/>
      <w:sz w:val="28"/>
    </w:rPr>
  </w:style>
  <w:style w:type="paragraph" w:customStyle="1" w:styleId="Source">
    <w:name w:val="Source"/>
    <w:basedOn w:val="Normal"/>
    <w:next w:val="Normal"/>
    <w:link w:val="SourceChar"/>
    <w:qFormat/>
    <w:rsid w:val="00661CAE"/>
    <w:pPr>
      <w:spacing w:before="840"/>
      <w:jc w:val="center"/>
      <w:textAlignment w:val="auto"/>
    </w:pPr>
    <w:rPr>
      <w:rFonts w:asciiTheme="minorHAnsi" w:eastAsiaTheme="minorEastAsia" w:hAnsiTheme="minorHAnsi" w:cstheme="minorBidi"/>
      <w:b/>
      <w:sz w:val="28"/>
      <w:szCs w:val="22"/>
      <w:lang w:val="en-US"/>
    </w:rPr>
  </w:style>
  <w:style w:type="paragraph" w:customStyle="1" w:styleId="SpecialFooter">
    <w:name w:val="Special Footer"/>
    <w:basedOn w:val="Footer"/>
    <w:uiPriority w:val="99"/>
    <w:qFormat/>
    <w:rsid w:val="00661CAE"/>
    <w:pPr>
      <w:tabs>
        <w:tab w:val="clear" w:pos="4153"/>
        <w:tab w:val="clear" w:pos="8306"/>
        <w:tab w:val="left" w:pos="567"/>
        <w:tab w:val="left" w:pos="1134"/>
        <w:tab w:val="left" w:pos="1701"/>
        <w:tab w:val="left" w:pos="2268"/>
        <w:tab w:val="left" w:pos="2835"/>
        <w:tab w:val="left" w:pos="5954"/>
        <w:tab w:val="right" w:pos="9639"/>
      </w:tabs>
      <w:snapToGrid/>
      <w:spacing w:before="0"/>
      <w:jc w:val="both"/>
      <w:textAlignment w:val="auto"/>
    </w:pPr>
    <w:rPr>
      <w:rFonts w:eastAsia="Times New Roman"/>
      <w:sz w:val="16"/>
      <w:szCs w:val="20"/>
    </w:rPr>
  </w:style>
  <w:style w:type="character" w:customStyle="1" w:styleId="TableNoChar">
    <w:name w:val="Table_No Char"/>
    <w:basedOn w:val="DefaultParagraphFont"/>
    <w:link w:val="TableNo"/>
    <w:locked/>
    <w:rsid w:val="00661CAE"/>
    <w:rPr>
      <w:rFonts w:ascii="Times New Roman" w:eastAsia="Times New Roman" w:hAnsi="Times New Roman" w:cs="Times New Roman"/>
      <w:sz w:val="24"/>
      <w:szCs w:val="20"/>
      <w:lang w:val="fr-FR"/>
    </w:rPr>
  </w:style>
  <w:style w:type="character" w:customStyle="1" w:styleId="TabletitleChar">
    <w:name w:val="Table_title Char"/>
    <w:basedOn w:val="DefaultParagraphFont"/>
    <w:link w:val="Tabletitle"/>
    <w:locked/>
    <w:rsid w:val="00661CAE"/>
    <w:rPr>
      <w:rFonts w:ascii="Times New Roman" w:eastAsia="Times New Roman" w:hAnsi="Times New Roman" w:cs="Times New Roman"/>
      <w:b/>
      <w:sz w:val="24"/>
      <w:szCs w:val="20"/>
      <w:lang w:val="fr-FR"/>
    </w:rPr>
  </w:style>
  <w:style w:type="paragraph" w:customStyle="1" w:styleId="Tableref">
    <w:name w:val="Table_ref"/>
    <w:basedOn w:val="Normal"/>
    <w:next w:val="Normal"/>
    <w:uiPriority w:val="99"/>
    <w:qFormat/>
    <w:rsid w:val="00661CAE"/>
    <w:pPr>
      <w:keepNext/>
      <w:spacing w:before="560"/>
      <w:jc w:val="center"/>
      <w:textAlignment w:val="auto"/>
    </w:pPr>
    <w:rPr>
      <w:sz w:val="20"/>
    </w:rPr>
  </w:style>
  <w:style w:type="character" w:customStyle="1" w:styleId="Title1Char">
    <w:name w:val="Title 1 Char"/>
    <w:link w:val="Title1"/>
    <w:locked/>
    <w:rsid w:val="00661CAE"/>
    <w:rPr>
      <w:caps/>
      <w:sz w:val="28"/>
    </w:rPr>
  </w:style>
  <w:style w:type="paragraph" w:customStyle="1" w:styleId="Title1">
    <w:name w:val="Title 1"/>
    <w:basedOn w:val="Source"/>
    <w:next w:val="Normal"/>
    <w:link w:val="Title1Char"/>
    <w:qFormat/>
    <w:rsid w:val="00661CAE"/>
    <w:pPr>
      <w:tabs>
        <w:tab w:val="left" w:pos="567"/>
        <w:tab w:val="left" w:pos="1701"/>
        <w:tab w:val="left" w:pos="2835"/>
      </w:tabs>
      <w:spacing w:before="240"/>
    </w:pPr>
    <w:rPr>
      <w:b w:val="0"/>
      <w:caps/>
    </w:rPr>
  </w:style>
  <w:style w:type="paragraph" w:customStyle="1" w:styleId="Title2">
    <w:name w:val="Title 2"/>
    <w:basedOn w:val="Source"/>
    <w:next w:val="Normal"/>
    <w:uiPriority w:val="99"/>
    <w:qFormat/>
    <w:rsid w:val="00661CAE"/>
    <w:pPr>
      <w:overflowPunct/>
      <w:autoSpaceDE/>
      <w:autoSpaceDN/>
      <w:adjustRightInd/>
      <w:spacing w:before="480"/>
    </w:pPr>
    <w:rPr>
      <w:b w:val="0"/>
      <w:caps/>
    </w:rPr>
  </w:style>
  <w:style w:type="paragraph" w:customStyle="1" w:styleId="Title3">
    <w:name w:val="Title 3"/>
    <w:basedOn w:val="Title2"/>
    <w:next w:val="Normal"/>
    <w:uiPriority w:val="99"/>
    <w:qFormat/>
    <w:rsid w:val="00661CAE"/>
    <w:pPr>
      <w:spacing w:before="240"/>
    </w:pPr>
    <w:rPr>
      <w:caps w:val="0"/>
    </w:rPr>
  </w:style>
  <w:style w:type="paragraph" w:customStyle="1" w:styleId="Title4">
    <w:name w:val="Title 4"/>
    <w:basedOn w:val="Title3"/>
    <w:next w:val="Heading1"/>
    <w:uiPriority w:val="99"/>
    <w:qFormat/>
    <w:rsid w:val="00661CAE"/>
    <w:rPr>
      <w:b/>
    </w:rPr>
  </w:style>
  <w:style w:type="paragraph" w:customStyle="1" w:styleId="Formal">
    <w:name w:val="Formal"/>
    <w:basedOn w:val="Normal"/>
    <w:uiPriority w:val="99"/>
    <w:qFormat/>
    <w:rsid w:val="00661CAE"/>
    <w:pPr>
      <w:tabs>
        <w:tab w:val="left" w:pos="567"/>
        <w:tab w:val="left" w:pos="1701"/>
        <w:tab w:val="left" w:pos="2835"/>
        <w:tab w:val="left" w:pos="3402"/>
        <w:tab w:val="left" w:pos="3969"/>
        <w:tab w:val="left" w:pos="4536"/>
        <w:tab w:val="left" w:pos="5103"/>
        <w:tab w:val="left" w:pos="5670"/>
      </w:tabs>
      <w:spacing w:before="0"/>
      <w:textAlignment w:val="auto"/>
    </w:pPr>
    <w:rPr>
      <w:rFonts w:ascii="Times New Roman Bold" w:hAnsi="Times New Roman Bold"/>
      <w:noProof/>
      <w:sz w:val="20"/>
    </w:rPr>
  </w:style>
  <w:style w:type="paragraph" w:customStyle="1" w:styleId="Section1">
    <w:name w:val="Section_1"/>
    <w:basedOn w:val="Normal"/>
    <w:uiPriority w:val="99"/>
    <w:qFormat/>
    <w:rsid w:val="00661CAE"/>
    <w:pPr>
      <w:tabs>
        <w:tab w:val="clear" w:pos="1134"/>
        <w:tab w:val="clear" w:pos="1871"/>
        <w:tab w:val="clear" w:pos="2268"/>
        <w:tab w:val="center" w:pos="4820"/>
      </w:tabs>
      <w:spacing w:before="360"/>
      <w:jc w:val="center"/>
      <w:textAlignment w:val="auto"/>
    </w:pPr>
    <w:rPr>
      <w:b/>
    </w:rPr>
  </w:style>
  <w:style w:type="paragraph" w:customStyle="1" w:styleId="Section2">
    <w:name w:val="Section_2"/>
    <w:basedOn w:val="Section1"/>
    <w:uiPriority w:val="99"/>
    <w:qFormat/>
    <w:rsid w:val="00661CAE"/>
    <w:rPr>
      <w:b w:val="0"/>
      <w:i/>
    </w:rPr>
  </w:style>
  <w:style w:type="character" w:customStyle="1" w:styleId="HeadingiChar">
    <w:name w:val="Heading_i Char"/>
    <w:basedOn w:val="DefaultParagraphFont"/>
    <w:link w:val="Headingi"/>
    <w:locked/>
    <w:rsid w:val="00661CAE"/>
    <w:rPr>
      <w:rFonts w:ascii="Times New Roman" w:eastAsia="Times New Roman" w:hAnsi="Times New Roman" w:cs="Times New Roman"/>
      <w:i/>
      <w:sz w:val="24"/>
      <w:szCs w:val="20"/>
      <w:lang w:val="fr-FR"/>
    </w:rPr>
  </w:style>
  <w:style w:type="character" w:customStyle="1" w:styleId="HeadingbChar">
    <w:name w:val="Heading_b Char"/>
    <w:basedOn w:val="DefaultParagraphFont"/>
    <w:link w:val="Headingb"/>
    <w:locked/>
    <w:rsid w:val="00661CAE"/>
    <w:rPr>
      <w:rFonts w:ascii="Times New Roman" w:eastAsia="Times New Roman" w:hAnsi="Times New Roman" w:cs="Times New Roman"/>
      <w:b/>
      <w:sz w:val="24"/>
      <w:szCs w:val="20"/>
      <w:lang w:val="fr-FR"/>
    </w:rPr>
  </w:style>
  <w:style w:type="character" w:customStyle="1" w:styleId="FigureChar">
    <w:name w:val="Figure Char"/>
    <w:aliases w:val="fig Char"/>
    <w:basedOn w:val="DefaultParagraphFont"/>
    <w:link w:val="Figure"/>
    <w:qFormat/>
    <w:locked/>
    <w:rsid w:val="00661CAE"/>
    <w:rPr>
      <w:rFonts w:ascii="Times New Roman" w:eastAsia="Times New Roman" w:hAnsi="Times New Roman" w:cs="Times New Roman"/>
      <w:caps/>
      <w:sz w:val="18"/>
      <w:szCs w:val="20"/>
      <w:lang w:val="fr-FR"/>
    </w:rPr>
  </w:style>
  <w:style w:type="character" w:customStyle="1" w:styleId="FiguretitleChar">
    <w:name w:val="Figure_title Char"/>
    <w:link w:val="Figuretitle"/>
    <w:locked/>
    <w:rsid w:val="00661CAE"/>
    <w:rPr>
      <w:rFonts w:ascii="Times New Roman Bold" w:eastAsia="Times New Roman" w:hAnsi="Times New Roman Bold" w:cs="Times New Roman"/>
      <w:b/>
      <w:sz w:val="18"/>
      <w:szCs w:val="20"/>
      <w:lang w:val="fr-FR"/>
    </w:rPr>
  </w:style>
  <w:style w:type="character" w:customStyle="1" w:styleId="FigureNoChar">
    <w:name w:val="Figure_No Char"/>
    <w:link w:val="FigureNo"/>
    <w:locked/>
    <w:rsid w:val="00661CAE"/>
    <w:rPr>
      <w:rFonts w:ascii="Times New Roman" w:eastAsia="Times New Roman" w:hAnsi="Times New Roman" w:cs="Times New Roman"/>
      <w:caps/>
      <w:sz w:val="18"/>
      <w:szCs w:val="20"/>
      <w:lang w:val="fr-FR"/>
    </w:rPr>
  </w:style>
  <w:style w:type="character" w:customStyle="1" w:styleId="AnnexNoChar">
    <w:name w:val="Annex_No Char"/>
    <w:basedOn w:val="DefaultParagraphFont"/>
    <w:link w:val="AnnexNo"/>
    <w:locked/>
    <w:rsid w:val="00661CAE"/>
    <w:rPr>
      <w:caps/>
      <w:sz w:val="28"/>
    </w:rPr>
  </w:style>
  <w:style w:type="paragraph" w:customStyle="1" w:styleId="AnnexNo">
    <w:name w:val="Annex_No"/>
    <w:basedOn w:val="Normal"/>
    <w:next w:val="Normal"/>
    <w:link w:val="AnnexNoChar"/>
    <w:qFormat/>
    <w:rsid w:val="00661CAE"/>
    <w:pPr>
      <w:keepNext/>
      <w:keepLines/>
      <w:spacing w:before="480" w:after="80"/>
      <w:jc w:val="center"/>
      <w:textAlignment w:val="auto"/>
    </w:pPr>
    <w:rPr>
      <w:rFonts w:asciiTheme="minorHAnsi" w:eastAsiaTheme="minorEastAsia" w:hAnsiTheme="minorHAnsi" w:cstheme="minorBidi"/>
      <w:caps/>
      <w:sz w:val="28"/>
      <w:szCs w:val="22"/>
      <w:lang w:val="en-US"/>
    </w:rPr>
  </w:style>
  <w:style w:type="paragraph" w:customStyle="1" w:styleId="Annextitle">
    <w:name w:val="Annex_title"/>
    <w:basedOn w:val="Normal"/>
    <w:next w:val="Normal"/>
    <w:uiPriority w:val="99"/>
    <w:qFormat/>
    <w:rsid w:val="00661CAE"/>
    <w:pPr>
      <w:keepNext/>
      <w:keepLines/>
      <w:spacing w:before="240" w:after="280"/>
      <w:jc w:val="center"/>
      <w:textAlignment w:val="auto"/>
    </w:pPr>
    <w:rPr>
      <w:rFonts w:ascii="Times New Roman Bold" w:hAnsi="Times New Roman Bold"/>
      <w:b/>
      <w:sz w:val="28"/>
    </w:rPr>
  </w:style>
  <w:style w:type="paragraph" w:customStyle="1" w:styleId="AppendixNo">
    <w:name w:val="Appendix_No"/>
    <w:basedOn w:val="AnnexNo"/>
    <w:next w:val="Annexref"/>
    <w:uiPriority w:val="99"/>
    <w:qFormat/>
    <w:rsid w:val="00661CAE"/>
  </w:style>
  <w:style w:type="paragraph" w:customStyle="1" w:styleId="Appendixtitle">
    <w:name w:val="Appendix_title"/>
    <w:basedOn w:val="Annextitle"/>
    <w:next w:val="Normal"/>
    <w:uiPriority w:val="99"/>
    <w:qFormat/>
    <w:rsid w:val="00661CAE"/>
  </w:style>
  <w:style w:type="paragraph" w:customStyle="1" w:styleId="Border">
    <w:name w:val="Border"/>
    <w:basedOn w:val="Normal"/>
    <w:uiPriority w:val="99"/>
    <w:qFormat/>
    <w:rsid w:val="00661CA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textAlignment w:val="auto"/>
    </w:pPr>
    <w:rPr>
      <w:b/>
      <w:noProof/>
      <w:sz w:val="20"/>
    </w:rPr>
  </w:style>
  <w:style w:type="character" w:customStyle="1" w:styleId="NormalaftertitleChar0">
    <w:name w:val="Normal after title Char"/>
    <w:link w:val="Normalaftertitle0"/>
    <w:uiPriority w:val="99"/>
    <w:locked/>
    <w:rsid w:val="00661CAE"/>
    <w:rPr>
      <w:rFonts w:ascii="Times New Roman" w:eastAsia="MS Mincho" w:hAnsi="Times New Roman" w:cs="Times New Roman"/>
      <w:sz w:val="24"/>
      <w:szCs w:val="20"/>
      <w:lang w:val="en-GB"/>
    </w:rPr>
  </w:style>
  <w:style w:type="paragraph" w:customStyle="1" w:styleId="Proposal">
    <w:name w:val="Proposal"/>
    <w:basedOn w:val="Normal"/>
    <w:next w:val="Normal"/>
    <w:uiPriority w:val="99"/>
    <w:qFormat/>
    <w:rsid w:val="00661CAE"/>
    <w:pPr>
      <w:keepNext/>
      <w:spacing w:before="240"/>
      <w:textAlignment w:val="auto"/>
    </w:pPr>
    <w:rPr>
      <w:rFonts w:hAnsi="Times New Roman Bold"/>
      <w:b/>
    </w:rPr>
  </w:style>
  <w:style w:type="paragraph" w:customStyle="1" w:styleId="Reasons">
    <w:name w:val="Reasons"/>
    <w:basedOn w:val="Normal"/>
    <w:uiPriority w:val="99"/>
    <w:qFormat/>
    <w:rsid w:val="00661CAE"/>
    <w:pPr>
      <w:tabs>
        <w:tab w:val="clear" w:pos="1871"/>
        <w:tab w:val="clear" w:pos="2268"/>
        <w:tab w:val="left" w:pos="1588"/>
        <w:tab w:val="left" w:pos="1985"/>
      </w:tabs>
      <w:textAlignment w:val="auto"/>
    </w:pPr>
  </w:style>
  <w:style w:type="paragraph" w:customStyle="1" w:styleId="Section3">
    <w:name w:val="Section_3"/>
    <w:basedOn w:val="Section1"/>
    <w:uiPriority w:val="99"/>
    <w:qFormat/>
    <w:rsid w:val="00661CAE"/>
    <w:rPr>
      <w:b w:val="0"/>
    </w:rPr>
  </w:style>
  <w:style w:type="paragraph" w:customStyle="1" w:styleId="Agendaitem">
    <w:name w:val="Agenda_item"/>
    <w:basedOn w:val="Normal"/>
    <w:next w:val="Normal"/>
    <w:uiPriority w:val="99"/>
    <w:qFormat/>
    <w:rsid w:val="00661CAE"/>
    <w:pPr>
      <w:overflowPunct/>
      <w:autoSpaceDE/>
      <w:autoSpaceDN/>
      <w:adjustRightInd/>
      <w:spacing w:before="240"/>
      <w:jc w:val="center"/>
      <w:textAlignment w:val="auto"/>
    </w:pPr>
    <w:rPr>
      <w:sz w:val="28"/>
      <w:lang w:val="es-ES_tradnl"/>
    </w:rPr>
  </w:style>
  <w:style w:type="paragraph" w:customStyle="1" w:styleId="AppArtNo">
    <w:name w:val="App_Art_No"/>
    <w:basedOn w:val="ArtNo"/>
    <w:uiPriority w:val="99"/>
    <w:qFormat/>
    <w:rsid w:val="00661CAE"/>
    <w:pPr>
      <w:tabs>
        <w:tab w:val="clear" w:pos="794"/>
        <w:tab w:val="clear" w:pos="1191"/>
        <w:tab w:val="clear" w:pos="1588"/>
        <w:tab w:val="clear" w:pos="1985"/>
        <w:tab w:val="left" w:pos="1134"/>
        <w:tab w:val="left" w:pos="1871"/>
        <w:tab w:val="left" w:pos="2268"/>
      </w:tabs>
      <w:textAlignment w:val="auto"/>
    </w:pPr>
    <w:rPr>
      <w:rFonts w:eastAsia="MS Mincho"/>
      <w:caps/>
      <w:lang w:val="en-GB"/>
    </w:rPr>
  </w:style>
  <w:style w:type="paragraph" w:customStyle="1" w:styleId="AppArttitle">
    <w:name w:val="App_Art_title"/>
    <w:basedOn w:val="Arttitle"/>
    <w:uiPriority w:val="99"/>
    <w:qFormat/>
    <w:rsid w:val="00661CAE"/>
    <w:pPr>
      <w:tabs>
        <w:tab w:val="clear" w:pos="794"/>
        <w:tab w:val="clear" w:pos="1191"/>
        <w:tab w:val="clear" w:pos="1588"/>
        <w:tab w:val="clear" w:pos="1985"/>
        <w:tab w:val="left" w:pos="1134"/>
        <w:tab w:val="left" w:pos="1871"/>
        <w:tab w:val="left" w:pos="2268"/>
      </w:tabs>
      <w:textAlignment w:val="auto"/>
    </w:pPr>
    <w:rPr>
      <w:lang w:val="en-GB"/>
    </w:rPr>
  </w:style>
  <w:style w:type="paragraph" w:customStyle="1" w:styleId="ApptoAnnex">
    <w:name w:val="App_to_Annex"/>
    <w:basedOn w:val="AppendixNo"/>
    <w:next w:val="Normal"/>
    <w:uiPriority w:val="99"/>
    <w:qFormat/>
    <w:rsid w:val="00661CAE"/>
  </w:style>
  <w:style w:type="paragraph" w:customStyle="1" w:styleId="Committee">
    <w:name w:val="Committee"/>
    <w:basedOn w:val="Normal"/>
    <w:uiPriority w:val="99"/>
    <w:qFormat/>
    <w:rsid w:val="00661CAE"/>
    <w:pPr>
      <w:framePr w:hSpace="180" w:wrap="around" w:hAnchor="margin" w:y="-675"/>
      <w:tabs>
        <w:tab w:val="left" w:pos="851"/>
      </w:tabs>
      <w:spacing w:before="0" w:line="240" w:lineRule="atLeast"/>
      <w:textAlignment w:val="auto"/>
    </w:pPr>
    <w:rPr>
      <w:rFonts w:asciiTheme="minorHAnsi" w:hAnsiTheme="minorHAnsi" w:cstheme="minorHAnsi"/>
      <w:b/>
      <w:szCs w:val="24"/>
    </w:rPr>
  </w:style>
  <w:style w:type="paragraph" w:customStyle="1" w:styleId="Normalend">
    <w:name w:val="Normal_end"/>
    <w:basedOn w:val="Normal"/>
    <w:next w:val="Normal"/>
    <w:uiPriority w:val="99"/>
    <w:qFormat/>
    <w:rsid w:val="00661CAE"/>
    <w:pPr>
      <w:textAlignment w:val="auto"/>
    </w:pPr>
    <w:rPr>
      <w:lang w:val="en-US"/>
    </w:rPr>
  </w:style>
  <w:style w:type="paragraph" w:customStyle="1" w:styleId="Part1">
    <w:name w:val="Part_1"/>
    <w:basedOn w:val="Section1"/>
    <w:next w:val="Section1"/>
    <w:uiPriority w:val="99"/>
    <w:qFormat/>
    <w:rsid w:val="00661CAE"/>
  </w:style>
  <w:style w:type="paragraph" w:customStyle="1" w:styleId="Subsection1">
    <w:name w:val="Subsection_1"/>
    <w:basedOn w:val="Section1"/>
    <w:next w:val="Normalaftertitle0"/>
    <w:uiPriority w:val="99"/>
    <w:qFormat/>
    <w:rsid w:val="00661CAE"/>
  </w:style>
  <w:style w:type="paragraph" w:customStyle="1" w:styleId="Volumetitle">
    <w:name w:val="Volume_title"/>
    <w:basedOn w:val="Normal"/>
    <w:uiPriority w:val="99"/>
    <w:qFormat/>
    <w:rsid w:val="00661CAE"/>
    <w:pPr>
      <w:jc w:val="center"/>
      <w:textAlignment w:val="auto"/>
    </w:pPr>
    <w:rPr>
      <w:b/>
      <w:bCs/>
      <w:sz w:val="28"/>
      <w:szCs w:val="28"/>
    </w:rPr>
  </w:style>
  <w:style w:type="paragraph" w:customStyle="1" w:styleId="Headingsplit">
    <w:name w:val="Heading_split"/>
    <w:basedOn w:val="Headingi"/>
    <w:uiPriority w:val="99"/>
    <w:qFormat/>
    <w:rsid w:val="00661CAE"/>
    <w:pPr>
      <w:keepNext w:val="0"/>
      <w:keepLines w:val="0"/>
      <w:tabs>
        <w:tab w:val="clear" w:pos="794"/>
        <w:tab w:val="clear" w:pos="1191"/>
        <w:tab w:val="clear" w:pos="1588"/>
        <w:tab w:val="clear" w:pos="1985"/>
        <w:tab w:val="left" w:pos="1134"/>
        <w:tab w:val="left" w:pos="1871"/>
        <w:tab w:val="left" w:pos="2268"/>
      </w:tabs>
      <w:jc w:val="left"/>
      <w:textAlignment w:val="auto"/>
      <w:outlineLvl w:val="9"/>
    </w:pPr>
    <w:rPr>
      <w:lang w:val="en-US"/>
    </w:rPr>
  </w:style>
  <w:style w:type="paragraph" w:customStyle="1" w:styleId="Normalsplit">
    <w:name w:val="Normal_split"/>
    <w:basedOn w:val="Normal"/>
    <w:uiPriority w:val="99"/>
    <w:qFormat/>
    <w:rsid w:val="00661CAE"/>
    <w:pPr>
      <w:textAlignment w:val="auto"/>
    </w:pPr>
  </w:style>
  <w:style w:type="paragraph" w:customStyle="1" w:styleId="heading0">
    <w:name w:val="heading 0"/>
    <w:basedOn w:val="Heading1"/>
    <w:next w:val="Normal"/>
    <w:uiPriority w:val="99"/>
    <w:qFormat/>
    <w:rsid w:val="00661CAE"/>
    <w:pPr>
      <w:pBdr>
        <w:top w:val="none" w:sz="0" w:space="0" w:color="auto"/>
      </w:pBdr>
      <w:tabs>
        <w:tab w:val="left" w:pos="794"/>
        <w:tab w:val="left" w:pos="2127"/>
        <w:tab w:val="left" w:pos="2410"/>
        <w:tab w:val="left" w:pos="2921"/>
        <w:tab w:val="left" w:pos="3261"/>
      </w:tabs>
      <w:spacing w:after="0"/>
      <w:ind w:left="794" w:hanging="794"/>
      <w:textAlignment w:val="auto"/>
      <w:outlineLvl w:val="9"/>
    </w:pPr>
    <w:rPr>
      <w:rFonts w:ascii="CG Times" w:eastAsia="MS Mincho" w:hAnsi="CG Times"/>
      <w:b/>
      <w:sz w:val="24"/>
      <w:lang w:eastAsia="fr-FR"/>
    </w:rPr>
  </w:style>
  <w:style w:type="paragraph" w:customStyle="1" w:styleId="headingi0">
    <w:name w:val="heading_i"/>
    <w:basedOn w:val="Heading3"/>
    <w:next w:val="Normal"/>
    <w:uiPriority w:val="99"/>
    <w:qFormat/>
    <w:rsid w:val="00661CAE"/>
    <w:pPr>
      <w:tabs>
        <w:tab w:val="clear" w:pos="1134"/>
        <w:tab w:val="clear" w:pos="1871"/>
        <w:tab w:val="clear" w:pos="2268"/>
        <w:tab w:val="left" w:pos="794"/>
        <w:tab w:val="left" w:pos="2127"/>
        <w:tab w:val="left" w:pos="2410"/>
        <w:tab w:val="left" w:pos="2921"/>
        <w:tab w:val="left" w:pos="3261"/>
      </w:tabs>
      <w:overflowPunct/>
      <w:autoSpaceDE/>
      <w:autoSpaceDN/>
      <w:adjustRightInd/>
      <w:spacing w:before="160"/>
      <w:textAlignment w:val="auto"/>
      <w:outlineLvl w:val="9"/>
    </w:pPr>
    <w:rPr>
      <w:rFonts w:ascii="Times New Roman" w:eastAsiaTheme="minorEastAsia" w:hAnsi="Times New Roman" w:cs="Times New Roman"/>
      <w:i/>
      <w:color w:val="auto"/>
      <w:szCs w:val="20"/>
    </w:rPr>
  </w:style>
  <w:style w:type="character" w:customStyle="1" w:styleId="TableTextChar0">
    <w:name w:val="Table_Text Char"/>
    <w:basedOn w:val="DefaultParagraphFont"/>
    <w:link w:val="TableText0"/>
    <w:uiPriority w:val="99"/>
    <w:locked/>
    <w:rsid w:val="00661CAE"/>
    <w:rPr>
      <w:sz w:val="18"/>
    </w:rPr>
  </w:style>
  <w:style w:type="paragraph" w:customStyle="1" w:styleId="TableText0">
    <w:name w:val="Table_Text"/>
    <w:basedOn w:val="Normal"/>
    <w:link w:val="TableTextChar0"/>
    <w:uiPriority w:val="99"/>
    <w:qFormat/>
    <w:rsid w:val="00661CAE"/>
    <w:pPr>
      <w:keepNext/>
      <w:tabs>
        <w:tab w:val="clear" w:pos="1134"/>
        <w:tab w:val="clear" w:pos="1871"/>
        <w:tab w:val="clear" w:pos="2268"/>
        <w:tab w:val="left" w:pos="794"/>
        <w:tab w:val="left" w:pos="1191"/>
        <w:tab w:val="left" w:pos="1588"/>
        <w:tab w:val="left" w:pos="1985"/>
      </w:tabs>
      <w:spacing w:before="100" w:after="100" w:line="190" w:lineRule="exact"/>
      <w:jc w:val="both"/>
      <w:textAlignment w:val="auto"/>
    </w:pPr>
    <w:rPr>
      <w:rFonts w:asciiTheme="minorHAnsi" w:eastAsiaTheme="minorEastAsia" w:hAnsiTheme="minorHAnsi" w:cstheme="minorBidi"/>
      <w:sz w:val="18"/>
      <w:szCs w:val="22"/>
      <w:lang w:val="en-US"/>
    </w:rPr>
  </w:style>
  <w:style w:type="paragraph" w:customStyle="1" w:styleId="headingb0">
    <w:name w:val="heading_b"/>
    <w:basedOn w:val="Heading3"/>
    <w:next w:val="Normal"/>
    <w:uiPriority w:val="99"/>
    <w:qFormat/>
    <w:rsid w:val="00661CAE"/>
    <w:pPr>
      <w:tabs>
        <w:tab w:val="clear" w:pos="1134"/>
        <w:tab w:val="clear" w:pos="1871"/>
        <w:tab w:val="clear" w:pos="2268"/>
        <w:tab w:val="left" w:pos="794"/>
        <w:tab w:val="left" w:pos="2127"/>
        <w:tab w:val="left" w:pos="2410"/>
        <w:tab w:val="left" w:pos="2921"/>
        <w:tab w:val="left" w:pos="3261"/>
      </w:tabs>
      <w:overflowPunct/>
      <w:autoSpaceDE/>
      <w:autoSpaceDN/>
      <w:adjustRightInd/>
      <w:spacing w:before="160"/>
      <w:textAlignment w:val="auto"/>
      <w:outlineLvl w:val="9"/>
    </w:pPr>
    <w:rPr>
      <w:rFonts w:ascii="Times New Roman" w:eastAsia="MS Mincho" w:hAnsi="Times New Roman" w:cs="Times New Roman"/>
      <w:b/>
      <w:color w:val="auto"/>
      <w:szCs w:val="20"/>
    </w:rPr>
  </w:style>
  <w:style w:type="paragraph" w:customStyle="1" w:styleId="FigureLegend0">
    <w:name w:val="Figure_Legend"/>
    <w:basedOn w:val="Normal"/>
    <w:uiPriority w:val="99"/>
    <w:qFormat/>
    <w:rsid w:val="00661CAE"/>
    <w:pPr>
      <w:keepNext/>
      <w:keepLines/>
      <w:tabs>
        <w:tab w:val="clear" w:pos="1134"/>
        <w:tab w:val="clear" w:pos="1871"/>
        <w:tab w:val="clear" w:pos="2268"/>
      </w:tabs>
      <w:overflowPunct/>
      <w:autoSpaceDE/>
      <w:autoSpaceDN/>
      <w:adjustRightInd/>
      <w:spacing w:before="20" w:after="20"/>
      <w:textAlignment w:val="auto"/>
    </w:pPr>
    <w:rPr>
      <w:sz w:val="18"/>
    </w:rPr>
  </w:style>
  <w:style w:type="paragraph" w:customStyle="1" w:styleId="FigureTitle0">
    <w:name w:val="Figure_Title"/>
    <w:basedOn w:val="Normal"/>
    <w:next w:val="Normal"/>
    <w:uiPriority w:val="99"/>
    <w:qFormat/>
    <w:rsid w:val="00661CAE"/>
    <w:pPr>
      <w:keepLines/>
      <w:tabs>
        <w:tab w:val="clear" w:pos="1134"/>
        <w:tab w:val="clear" w:pos="1871"/>
        <w:tab w:val="clear" w:pos="2268"/>
        <w:tab w:val="left" w:pos="794"/>
        <w:tab w:val="left" w:pos="1191"/>
        <w:tab w:val="left" w:pos="1588"/>
        <w:tab w:val="left" w:pos="1985"/>
      </w:tabs>
      <w:overflowPunct/>
      <w:autoSpaceDE/>
      <w:autoSpaceDN/>
      <w:adjustRightInd/>
      <w:spacing w:before="0" w:after="480"/>
      <w:jc w:val="center"/>
      <w:textAlignment w:val="auto"/>
    </w:pPr>
    <w:rPr>
      <w:b/>
    </w:rPr>
  </w:style>
  <w:style w:type="paragraph" w:customStyle="1" w:styleId="Figure0">
    <w:name w:val="Figure_#"/>
    <w:basedOn w:val="Normal"/>
    <w:next w:val="FigureTitle0"/>
    <w:uiPriority w:val="99"/>
    <w:qFormat/>
    <w:rsid w:val="00661CAE"/>
    <w:pPr>
      <w:keepNext/>
      <w:tabs>
        <w:tab w:val="clear" w:pos="1134"/>
        <w:tab w:val="clear" w:pos="1871"/>
        <w:tab w:val="clear" w:pos="2268"/>
        <w:tab w:val="left" w:pos="794"/>
        <w:tab w:val="left" w:pos="1191"/>
        <w:tab w:val="left" w:pos="1588"/>
        <w:tab w:val="left" w:pos="1985"/>
      </w:tabs>
      <w:overflowPunct/>
      <w:autoSpaceDE/>
      <w:autoSpaceDN/>
      <w:adjustRightInd/>
      <w:spacing w:before="480" w:after="120"/>
      <w:jc w:val="center"/>
      <w:textAlignment w:val="auto"/>
    </w:pPr>
    <w:rPr>
      <w:caps/>
    </w:rPr>
  </w:style>
  <w:style w:type="paragraph" w:customStyle="1" w:styleId="RefText0">
    <w:name w:val="Ref_Text"/>
    <w:basedOn w:val="Normal"/>
    <w:uiPriority w:val="99"/>
    <w:qFormat/>
    <w:rsid w:val="00661CAE"/>
    <w:pPr>
      <w:tabs>
        <w:tab w:val="clear" w:pos="1134"/>
        <w:tab w:val="clear" w:pos="1871"/>
        <w:tab w:val="clear" w:pos="2268"/>
        <w:tab w:val="left" w:pos="794"/>
        <w:tab w:val="left" w:pos="1191"/>
        <w:tab w:val="left" w:pos="1588"/>
        <w:tab w:val="left" w:pos="1985"/>
      </w:tabs>
      <w:overflowPunct/>
      <w:autoSpaceDE/>
      <w:autoSpaceDN/>
      <w:adjustRightInd/>
      <w:ind w:left="794" w:hanging="794"/>
      <w:textAlignment w:val="auto"/>
    </w:pPr>
  </w:style>
  <w:style w:type="paragraph" w:customStyle="1" w:styleId="RefTitle0">
    <w:name w:val="Ref_Title"/>
    <w:basedOn w:val="Normal"/>
    <w:next w:val="RefText0"/>
    <w:uiPriority w:val="99"/>
    <w:qFormat/>
    <w:rsid w:val="00661CAE"/>
    <w:pPr>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customStyle="1" w:styleId="Head">
    <w:name w:val="Head"/>
    <w:basedOn w:val="Normal"/>
    <w:uiPriority w:val="99"/>
    <w:qFormat/>
    <w:rsid w:val="00661CAE"/>
    <w:pPr>
      <w:tabs>
        <w:tab w:val="clear" w:pos="1134"/>
        <w:tab w:val="clear" w:pos="1871"/>
        <w:tab w:val="clear" w:pos="2268"/>
        <w:tab w:val="left" w:pos="6663"/>
      </w:tabs>
      <w:overflowPunct/>
      <w:autoSpaceDE/>
      <w:autoSpaceDN/>
      <w:adjustRightInd/>
      <w:spacing w:before="0"/>
      <w:textAlignment w:val="auto"/>
    </w:pPr>
  </w:style>
  <w:style w:type="paragraph" w:customStyle="1" w:styleId="RecTitle0">
    <w:name w:val="Rec_Title"/>
    <w:basedOn w:val="Normal"/>
    <w:next w:val="Heading1"/>
    <w:uiPriority w:val="99"/>
    <w:qFormat/>
    <w:rsid w:val="00661CAE"/>
    <w:pPr>
      <w:keepNext/>
      <w:keepLines/>
      <w:tabs>
        <w:tab w:val="clear" w:pos="1134"/>
        <w:tab w:val="clear" w:pos="1871"/>
        <w:tab w:val="clear" w:pos="2268"/>
        <w:tab w:val="left" w:pos="794"/>
        <w:tab w:val="left" w:pos="1191"/>
        <w:tab w:val="left" w:pos="1588"/>
        <w:tab w:val="left" w:pos="1985"/>
      </w:tabs>
      <w:overflowPunct/>
      <w:autoSpaceDE/>
      <w:autoSpaceDN/>
      <w:adjustRightInd/>
      <w:spacing w:before="240"/>
      <w:jc w:val="center"/>
      <w:textAlignment w:val="auto"/>
    </w:pPr>
    <w:rPr>
      <w:b/>
      <w:caps/>
    </w:rPr>
  </w:style>
  <w:style w:type="paragraph" w:customStyle="1" w:styleId="Rec">
    <w:name w:val="Rec_#"/>
    <w:basedOn w:val="Normal"/>
    <w:next w:val="RecTitle0"/>
    <w:uiPriority w:val="99"/>
    <w:qFormat/>
    <w:rsid w:val="00661CAE"/>
    <w:pPr>
      <w:keepNext/>
      <w:keepLines/>
      <w:tabs>
        <w:tab w:val="clear" w:pos="1134"/>
        <w:tab w:val="clear" w:pos="1871"/>
        <w:tab w:val="clear" w:pos="2268"/>
        <w:tab w:val="left" w:pos="794"/>
        <w:tab w:val="left" w:pos="1191"/>
        <w:tab w:val="left" w:pos="1588"/>
        <w:tab w:val="left" w:pos="1985"/>
      </w:tabs>
      <w:overflowPunct/>
      <w:autoSpaceDE/>
      <w:autoSpaceDN/>
      <w:adjustRightInd/>
      <w:spacing w:before="480"/>
      <w:jc w:val="center"/>
      <w:textAlignment w:val="auto"/>
    </w:pPr>
    <w:rPr>
      <w:caps/>
    </w:rPr>
  </w:style>
  <w:style w:type="paragraph" w:customStyle="1" w:styleId="Infodoc">
    <w:name w:val="Infodoc"/>
    <w:basedOn w:val="Normal"/>
    <w:uiPriority w:val="99"/>
    <w:qFormat/>
    <w:rsid w:val="00661CAE"/>
    <w:pPr>
      <w:tabs>
        <w:tab w:val="clear" w:pos="1134"/>
        <w:tab w:val="clear" w:pos="1871"/>
        <w:tab w:val="clear" w:pos="2268"/>
        <w:tab w:val="left" w:pos="1418"/>
      </w:tabs>
      <w:overflowPunct/>
      <w:autoSpaceDE/>
      <w:autoSpaceDN/>
      <w:adjustRightInd/>
      <w:spacing w:before="0"/>
      <w:ind w:left="1418" w:hanging="1418"/>
      <w:textAlignment w:val="auto"/>
    </w:pPr>
  </w:style>
  <w:style w:type="paragraph" w:customStyle="1" w:styleId="Part">
    <w:name w:val="Part"/>
    <w:basedOn w:val="Normal"/>
    <w:uiPriority w:val="99"/>
    <w:qFormat/>
    <w:rsid w:val="00661CAE"/>
    <w:pPr>
      <w:tabs>
        <w:tab w:val="clear" w:pos="1134"/>
        <w:tab w:val="clear" w:pos="1871"/>
        <w:tab w:val="clear" w:pos="2268"/>
        <w:tab w:val="left" w:pos="1276"/>
        <w:tab w:val="left" w:pos="1701"/>
      </w:tabs>
      <w:overflowPunct/>
      <w:autoSpaceDE/>
      <w:autoSpaceDN/>
      <w:adjustRightInd/>
      <w:spacing w:before="200"/>
      <w:ind w:left="1701" w:hanging="1701"/>
      <w:textAlignment w:val="auto"/>
    </w:pPr>
    <w:rPr>
      <w:caps/>
    </w:rPr>
  </w:style>
  <w:style w:type="paragraph" w:customStyle="1" w:styleId="Keywords">
    <w:name w:val="Keywords"/>
    <w:basedOn w:val="Normal"/>
    <w:uiPriority w:val="99"/>
    <w:qFormat/>
    <w:rsid w:val="00661CAE"/>
    <w:pPr>
      <w:tabs>
        <w:tab w:val="clear" w:pos="1134"/>
        <w:tab w:val="clear" w:pos="1871"/>
        <w:tab w:val="clear" w:pos="2268"/>
        <w:tab w:val="left" w:pos="794"/>
        <w:tab w:val="left" w:pos="1985"/>
      </w:tabs>
      <w:overflowPunct/>
      <w:autoSpaceDE/>
      <w:autoSpaceDN/>
      <w:adjustRightInd/>
      <w:ind w:left="794" w:hanging="794"/>
      <w:textAlignment w:val="auto"/>
    </w:pPr>
  </w:style>
  <w:style w:type="paragraph" w:customStyle="1" w:styleId="EquationLegend0">
    <w:name w:val="Equation_Legend"/>
    <w:basedOn w:val="Normal"/>
    <w:uiPriority w:val="99"/>
    <w:qFormat/>
    <w:rsid w:val="00661CAE"/>
    <w:pPr>
      <w:tabs>
        <w:tab w:val="clear" w:pos="1134"/>
        <w:tab w:val="clear" w:pos="1871"/>
        <w:tab w:val="clear" w:pos="2268"/>
        <w:tab w:val="right" w:pos="1531"/>
        <w:tab w:val="left" w:pos="1701"/>
      </w:tabs>
      <w:overflowPunct/>
      <w:autoSpaceDE/>
      <w:autoSpaceDN/>
      <w:adjustRightInd/>
      <w:spacing w:before="80"/>
      <w:ind w:left="1701" w:hanging="1701"/>
      <w:textAlignment w:val="auto"/>
    </w:pPr>
  </w:style>
  <w:style w:type="paragraph" w:customStyle="1" w:styleId="meeting">
    <w:name w:val="meeting"/>
    <w:basedOn w:val="Head"/>
    <w:next w:val="Head"/>
    <w:uiPriority w:val="99"/>
    <w:qFormat/>
    <w:rsid w:val="00661CAE"/>
    <w:pPr>
      <w:tabs>
        <w:tab w:val="left" w:pos="7371"/>
      </w:tabs>
      <w:spacing w:after="560"/>
    </w:pPr>
  </w:style>
  <w:style w:type="paragraph" w:customStyle="1" w:styleId="listitem">
    <w:name w:val="listitem"/>
    <w:basedOn w:val="Normal"/>
    <w:uiPriority w:val="99"/>
    <w:qFormat/>
    <w:rsid w:val="00661CAE"/>
    <w:pPr>
      <w:tabs>
        <w:tab w:val="clear" w:pos="1134"/>
        <w:tab w:val="clear" w:pos="1871"/>
        <w:tab w:val="clear" w:pos="2268"/>
        <w:tab w:val="left" w:pos="794"/>
        <w:tab w:val="left" w:pos="1191"/>
        <w:tab w:val="left" w:pos="1588"/>
        <w:tab w:val="left" w:pos="1985"/>
      </w:tabs>
      <w:overflowPunct/>
      <w:autoSpaceDE/>
      <w:autoSpaceDN/>
      <w:adjustRightInd/>
      <w:spacing w:before="0"/>
      <w:textAlignment w:val="auto"/>
    </w:pPr>
  </w:style>
  <w:style w:type="paragraph" w:customStyle="1" w:styleId="Qlist">
    <w:name w:val="Qlist"/>
    <w:basedOn w:val="Normal"/>
    <w:uiPriority w:val="99"/>
    <w:qFormat/>
    <w:rsid w:val="00661CAE"/>
    <w:pPr>
      <w:tabs>
        <w:tab w:val="clear" w:pos="1134"/>
        <w:tab w:val="clear" w:pos="1871"/>
        <w:tab w:val="left" w:pos="1843"/>
      </w:tabs>
      <w:overflowPunct/>
      <w:autoSpaceDE/>
      <w:autoSpaceDN/>
      <w:adjustRightInd/>
      <w:ind w:left="2268" w:hanging="2268"/>
      <w:textAlignment w:val="auto"/>
    </w:pPr>
    <w:rPr>
      <w:b/>
    </w:rPr>
  </w:style>
  <w:style w:type="paragraph" w:customStyle="1" w:styleId="Subject">
    <w:name w:val="Subject"/>
    <w:basedOn w:val="Normal"/>
    <w:next w:val="Source"/>
    <w:uiPriority w:val="99"/>
    <w:qFormat/>
    <w:rsid w:val="00661CAE"/>
    <w:pPr>
      <w:tabs>
        <w:tab w:val="clear" w:pos="1871"/>
        <w:tab w:val="clear" w:pos="2268"/>
      </w:tabs>
      <w:overflowPunct/>
      <w:autoSpaceDE/>
      <w:autoSpaceDN/>
      <w:adjustRightInd/>
      <w:spacing w:before="0"/>
      <w:ind w:left="1134" w:hanging="1134"/>
      <w:textAlignment w:val="auto"/>
    </w:pPr>
  </w:style>
  <w:style w:type="paragraph" w:customStyle="1" w:styleId="Object">
    <w:name w:val="Object"/>
    <w:basedOn w:val="Subject"/>
    <w:next w:val="Subject"/>
    <w:uiPriority w:val="99"/>
    <w:qFormat/>
    <w:rsid w:val="00661CAE"/>
  </w:style>
  <w:style w:type="paragraph" w:customStyle="1" w:styleId="Statement">
    <w:name w:val="Statement"/>
    <w:basedOn w:val="SpecialFooter"/>
    <w:uiPriority w:val="99"/>
    <w:qFormat/>
    <w:rsid w:val="00661CAE"/>
    <w:pPr>
      <w:tabs>
        <w:tab w:val="clear" w:pos="567"/>
        <w:tab w:val="clear" w:pos="1134"/>
        <w:tab w:val="clear" w:pos="1701"/>
        <w:tab w:val="clear" w:pos="2268"/>
        <w:tab w:val="clear" w:pos="2835"/>
      </w:tabs>
      <w:overflowPunct/>
      <w:autoSpaceDE/>
      <w:autoSpaceDN/>
      <w:adjustRightInd/>
    </w:pPr>
    <w:rPr>
      <w:b/>
      <w:sz w:val="22"/>
      <w:u w:val="single"/>
    </w:rPr>
  </w:style>
  <w:style w:type="paragraph" w:customStyle="1" w:styleId="Rientra1">
    <w:name w:val="Rientra1"/>
    <w:basedOn w:val="Normal"/>
    <w:uiPriority w:val="99"/>
    <w:qFormat/>
    <w:rsid w:val="00661CAE"/>
    <w:pPr>
      <w:numPr>
        <w:numId w:val="13"/>
      </w:numPr>
      <w:tabs>
        <w:tab w:val="clear" w:pos="1134"/>
        <w:tab w:val="clear" w:pos="1871"/>
        <w:tab w:val="clear" w:pos="2268"/>
      </w:tabs>
      <w:overflowPunct/>
      <w:autoSpaceDE/>
      <w:autoSpaceDN/>
      <w:adjustRightInd/>
      <w:spacing w:before="60" w:after="60"/>
      <w:jc w:val="both"/>
      <w:textAlignment w:val="auto"/>
    </w:pPr>
    <w:rPr>
      <w:sz w:val="20"/>
    </w:rPr>
  </w:style>
  <w:style w:type="paragraph" w:customStyle="1" w:styleId="PointBullet1a">
    <w:name w:val="PointBullet1(a)"/>
    <w:basedOn w:val="Normal"/>
    <w:autoRedefine/>
    <w:uiPriority w:val="99"/>
    <w:qFormat/>
    <w:rsid w:val="00661CAE"/>
    <w:pPr>
      <w:tabs>
        <w:tab w:val="clear" w:pos="1134"/>
        <w:tab w:val="clear" w:pos="1871"/>
        <w:tab w:val="clear" w:pos="2268"/>
        <w:tab w:val="num" w:pos="425"/>
        <w:tab w:val="left" w:pos="1560"/>
        <w:tab w:val="left" w:pos="4320"/>
      </w:tabs>
      <w:overflowPunct/>
      <w:autoSpaceDE/>
      <w:autoSpaceDN/>
      <w:adjustRightInd/>
      <w:spacing w:before="60" w:after="60"/>
      <w:ind w:left="1200" w:hanging="425"/>
      <w:jc w:val="both"/>
      <w:textAlignment w:val="auto"/>
    </w:pPr>
    <w:rPr>
      <w:b/>
      <w:sz w:val="20"/>
      <w:lang w:val="en-US"/>
    </w:rPr>
  </w:style>
  <w:style w:type="paragraph" w:customStyle="1" w:styleId="toc01">
    <w:name w:val="toc01"/>
    <w:basedOn w:val="Normal"/>
    <w:uiPriority w:val="99"/>
    <w:qFormat/>
    <w:rsid w:val="00661CAE"/>
    <w:pPr>
      <w:numPr>
        <w:numId w:val="14"/>
      </w:numPr>
      <w:tabs>
        <w:tab w:val="clear" w:pos="425"/>
        <w:tab w:val="clear" w:pos="1134"/>
        <w:tab w:val="clear" w:pos="1871"/>
        <w:tab w:val="clear" w:pos="2268"/>
        <w:tab w:val="num" w:pos="360"/>
        <w:tab w:val="left" w:pos="794"/>
        <w:tab w:val="left" w:pos="1191"/>
        <w:tab w:val="left" w:pos="1588"/>
        <w:tab w:val="left" w:pos="1985"/>
      </w:tabs>
      <w:overflowPunct/>
      <w:autoSpaceDE/>
      <w:autoSpaceDN/>
      <w:adjustRightInd/>
      <w:spacing w:before="136" w:after="60"/>
      <w:ind w:left="284" w:hanging="284"/>
      <w:textAlignment w:val="auto"/>
    </w:pPr>
  </w:style>
  <w:style w:type="character" w:customStyle="1" w:styleId="ReferenceChar">
    <w:name w:val="Reference Char"/>
    <w:basedOn w:val="DefaultParagraphFont"/>
    <w:link w:val="Reference"/>
    <w:locked/>
    <w:rsid w:val="00661CAE"/>
    <w:rPr>
      <w:lang w:eastAsia="ja-JP"/>
    </w:rPr>
  </w:style>
  <w:style w:type="paragraph" w:customStyle="1" w:styleId="Reference">
    <w:name w:val="Reference"/>
    <w:basedOn w:val="Normal"/>
    <w:link w:val="ReferenceChar"/>
    <w:qFormat/>
    <w:rsid w:val="00661CAE"/>
    <w:pPr>
      <w:tabs>
        <w:tab w:val="clear" w:pos="1134"/>
        <w:tab w:val="clear" w:pos="1871"/>
        <w:tab w:val="clear" w:pos="2268"/>
        <w:tab w:val="num" w:pos="360"/>
      </w:tabs>
      <w:overflowPunct/>
      <w:autoSpaceDE/>
      <w:autoSpaceDN/>
      <w:adjustRightInd/>
      <w:spacing w:before="0"/>
      <w:ind w:left="360" w:hanging="360"/>
      <w:textAlignment w:val="auto"/>
    </w:pPr>
    <w:rPr>
      <w:rFonts w:asciiTheme="minorHAnsi" w:eastAsiaTheme="minorEastAsia" w:hAnsiTheme="minorHAnsi" w:cstheme="minorBidi"/>
      <w:sz w:val="22"/>
      <w:szCs w:val="22"/>
      <w:lang w:val="en-US" w:eastAsia="ja-JP"/>
    </w:rPr>
  </w:style>
  <w:style w:type="character" w:customStyle="1" w:styleId="TFChar">
    <w:name w:val="TF Char"/>
    <w:aliases w:val="WHYLESS_caption Char,Légende french Char,Légende french Carattere Char,Figures Char Char,Caption Char Char Char1,Légende-figure Char1,Figure Caption Char,cap1 Char,cap2 Char"/>
    <w:link w:val="TF"/>
    <w:locked/>
    <w:rsid w:val="00661CAE"/>
    <w:rPr>
      <w:rFonts w:ascii="Arial" w:eastAsia="Times New Roman" w:hAnsi="Arial" w:cs="Times New Roman"/>
      <w:b/>
      <w:sz w:val="20"/>
      <w:szCs w:val="20"/>
      <w:lang w:val="en-GB"/>
    </w:rPr>
  </w:style>
  <w:style w:type="paragraph" w:customStyle="1" w:styleId="FiguretitleBR">
    <w:name w:val="Figure_title_BR"/>
    <w:basedOn w:val="Normal"/>
    <w:next w:val="Figurewithouttitle"/>
    <w:uiPriority w:val="99"/>
    <w:qFormat/>
    <w:rsid w:val="00661CAE"/>
    <w:pPr>
      <w:keepLines/>
      <w:tabs>
        <w:tab w:val="clear" w:pos="1134"/>
        <w:tab w:val="clear" w:pos="1871"/>
        <w:tab w:val="clear" w:pos="2268"/>
        <w:tab w:val="left" w:pos="794"/>
        <w:tab w:val="left" w:pos="1191"/>
        <w:tab w:val="left" w:pos="1588"/>
        <w:tab w:val="left" w:pos="1985"/>
      </w:tabs>
      <w:spacing w:before="0" w:after="480"/>
      <w:jc w:val="center"/>
      <w:textAlignment w:val="auto"/>
    </w:pPr>
    <w:rPr>
      <w:b/>
    </w:rPr>
  </w:style>
  <w:style w:type="paragraph" w:customStyle="1" w:styleId="FigureNoBR">
    <w:name w:val="Figure_No_BR"/>
    <w:basedOn w:val="Normal"/>
    <w:next w:val="FiguretitleBR"/>
    <w:uiPriority w:val="99"/>
    <w:qFormat/>
    <w:rsid w:val="00661CAE"/>
    <w:pPr>
      <w:keepNext/>
      <w:keepLines/>
      <w:tabs>
        <w:tab w:val="clear" w:pos="1134"/>
        <w:tab w:val="clear" w:pos="1871"/>
        <w:tab w:val="clear" w:pos="2268"/>
        <w:tab w:val="left" w:pos="794"/>
        <w:tab w:val="left" w:pos="1191"/>
        <w:tab w:val="left" w:pos="1588"/>
        <w:tab w:val="left" w:pos="1985"/>
      </w:tabs>
      <w:spacing w:before="480" w:after="120"/>
      <w:jc w:val="center"/>
      <w:textAlignment w:val="auto"/>
    </w:pPr>
    <w:rPr>
      <w:caps/>
    </w:rPr>
  </w:style>
  <w:style w:type="paragraph" w:customStyle="1" w:styleId="Figurewithouttitle">
    <w:name w:val="Figure_without_title"/>
    <w:basedOn w:val="Normal"/>
    <w:rsid w:val="00661CAE"/>
    <w:pPr>
      <w:textAlignment w:val="auto"/>
    </w:pPr>
  </w:style>
  <w:style w:type="character" w:customStyle="1" w:styleId="TAHCar">
    <w:name w:val="TAH Car"/>
    <w:link w:val="TAH"/>
    <w:locked/>
    <w:rsid w:val="00661CAE"/>
    <w:rPr>
      <w:rFonts w:ascii="Arial" w:eastAsia="Times New Roman" w:hAnsi="Arial" w:cs="Times New Roman"/>
      <w:b/>
      <w:sz w:val="18"/>
      <w:szCs w:val="20"/>
      <w:lang w:val="en-GB"/>
    </w:rPr>
  </w:style>
  <w:style w:type="character" w:customStyle="1" w:styleId="TANChar">
    <w:name w:val="TAN Char"/>
    <w:link w:val="TAN"/>
    <w:locked/>
    <w:rsid w:val="00661CAE"/>
    <w:rPr>
      <w:rFonts w:ascii="Arial" w:eastAsia="Times New Roman" w:hAnsi="Arial" w:cs="Times New Roman"/>
      <w:sz w:val="18"/>
      <w:szCs w:val="20"/>
      <w:lang w:val="en-GB"/>
    </w:rPr>
  </w:style>
  <w:style w:type="character" w:customStyle="1" w:styleId="TALCar">
    <w:name w:val="TAL Car"/>
    <w:link w:val="TAL"/>
    <w:locked/>
    <w:rsid w:val="00661CAE"/>
    <w:rPr>
      <w:rFonts w:ascii="Arial" w:eastAsia="Times New Roman" w:hAnsi="Arial" w:cs="Times New Roman"/>
      <w:sz w:val="18"/>
      <w:szCs w:val="20"/>
      <w:lang w:val="en-GB"/>
    </w:rPr>
  </w:style>
  <w:style w:type="paragraph" w:customStyle="1" w:styleId="IB2">
    <w:name w:val="IB2"/>
    <w:basedOn w:val="Normal"/>
    <w:uiPriority w:val="99"/>
    <w:qFormat/>
    <w:rsid w:val="00661CAE"/>
    <w:pPr>
      <w:tabs>
        <w:tab w:val="clear" w:pos="1134"/>
        <w:tab w:val="clear" w:pos="1871"/>
        <w:tab w:val="clear" w:pos="2268"/>
        <w:tab w:val="num" w:pos="425"/>
        <w:tab w:val="left" w:pos="567"/>
      </w:tabs>
      <w:spacing w:before="0" w:after="180"/>
      <w:ind w:left="568" w:hanging="284"/>
      <w:textAlignment w:val="auto"/>
    </w:pPr>
    <w:rPr>
      <w:sz w:val="20"/>
    </w:rPr>
  </w:style>
  <w:style w:type="paragraph" w:customStyle="1" w:styleId="RecNoBR">
    <w:name w:val="Rec_No_BR"/>
    <w:basedOn w:val="Normal"/>
    <w:next w:val="Normal"/>
    <w:uiPriority w:val="99"/>
    <w:qFormat/>
    <w:rsid w:val="00661CAE"/>
    <w:pPr>
      <w:keepNext/>
      <w:keepLines/>
      <w:tabs>
        <w:tab w:val="clear" w:pos="1134"/>
        <w:tab w:val="clear" w:pos="1871"/>
        <w:tab w:val="clear" w:pos="2268"/>
        <w:tab w:val="left" w:pos="794"/>
        <w:tab w:val="left" w:pos="1191"/>
        <w:tab w:val="left" w:pos="1588"/>
        <w:tab w:val="left" w:pos="1985"/>
      </w:tabs>
      <w:spacing w:before="480"/>
      <w:jc w:val="center"/>
      <w:textAlignment w:val="auto"/>
    </w:pPr>
    <w:rPr>
      <w:caps/>
      <w:sz w:val="28"/>
    </w:rPr>
  </w:style>
  <w:style w:type="paragraph" w:customStyle="1" w:styleId="RecTitleDate">
    <w:name w:val="Rec_Title/Date"/>
    <w:next w:val="Normal"/>
    <w:uiPriority w:val="99"/>
    <w:qFormat/>
    <w:rsid w:val="00661CAE"/>
    <w:pPr>
      <w:keepNext/>
      <w:keepLines/>
      <w:tabs>
        <w:tab w:val="right" w:pos="9696"/>
      </w:tabs>
      <w:overflowPunct w:val="0"/>
      <w:autoSpaceDE w:val="0"/>
      <w:autoSpaceDN w:val="0"/>
      <w:adjustRightInd w:val="0"/>
      <w:spacing w:before="136" w:after="0" w:line="240" w:lineRule="auto"/>
      <w:jc w:val="right"/>
    </w:pPr>
    <w:rPr>
      <w:rFonts w:ascii="Times New Roman" w:eastAsia="MS Mincho" w:hAnsi="Times New Roman" w:cs="Times New Roman"/>
      <w:sz w:val="20"/>
      <w:szCs w:val="20"/>
      <w:lang w:val="en-GB" w:eastAsia="fr-FR"/>
    </w:rPr>
  </w:style>
  <w:style w:type="paragraph" w:customStyle="1" w:styleId="RecTitleRef">
    <w:name w:val="Rec_Title/Ref"/>
    <w:basedOn w:val="RecTitle0"/>
    <w:next w:val="RecTitleDate"/>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heading">
    <w:name w:val="heading"/>
    <w:basedOn w:val="Heading2"/>
    <w:uiPriority w:val="99"/>
    <w:qFormat/>
    <w:rsid w:val="00661CAE"/>
    <w:pPr>
      <w:tabs>
        <w:tab w:val="left" w:pos="794"/>
        <w:tab w:val="left" w:pos="1191"/>
        <w:tab w:val="left" w:pos="1588"/>
      </w:tabs>
      <w:spacing w:before="313" w:after="0"/>
      <w:ind w:left="794" w:hanging="794"/>
      <w:jc w:val="both"/>
      <w:textAlignment w:val="auto"/>
      <w:outlineLvl w:val="9"/>
    </w:pPr>
    <w:rPr>
      <w:rFonts w:ascii="Times New Roman" w:eastAsia="Batang" w:hAnsi="Times New Roman"/>
      <w:b/>
      <w:sz w:val="22"/>
      <w:lang w:eastAsia="fr-FR"/>
    </w:rPr>
  </w:style>
  <w:style w:type="paragraph" w:customStyle="1" w:styleId="PartRef0">
    <w:name w:val="Part_Ref"/>
    <w:basedOn w:val="Normal"/>
    <w:uiPriority w:val="99"/>
    <w:qFormat/>
    <w:rsid w:val="00661CAE"/>
    <w:pPr>
      <w:tabs>
        <w:tab w:val="clear" w:pos="1134"/>
        <w:tab w:val="clear" w:pos="1871"/>
        <w:tab w:val="clear" w:pos="2268"/>
        <w:tab w:val="center" w:pos="4849"/>
        <w:tab w:val="right" w:pos="9696"/>
      </w:tabs>
      <w:spacing w:before="0"/>
      <w:jc w:val="center"/>
      <w:textAlignment w:val="auto"/>
    </w:pPr>
    <w:rPr>
      <w:rFonts w:eastAsia="Batang"/>
      <w:sz w:val="20"/>
      <w:lang w:eastAsia="fr-FR"/>
    </w:rPr>
  </w:style>
  <w:style w:type="paragraph" w:customStyle="1" w:styleId="PartTitle0">
    <w:name w:val="Part_Title"/>
    <w:basedOn w:val="Normal"/>
    <w:next w:val="Normal"/>
    <w:uiPriority w:val="99"/>
    <w:qFormat/>
    <w:rsid w:val="00661CAE"/>
    <w:pPr>
      <w:tabs>
        <w:tab w:val="clear" w:pos="1134"/>
        <w:tab w:val="clear" w:pos="1871"/>
        <w:tab w:val="clear" w:pos="2268"/>
        <w:tab w:val="left" w:pos="4849"/>
        <w:tab w:val="right" w:pos="9696"/>
      </w:tabs>
      <w:spacing w:before="136" w:after="200"/>
      <w:jc w:val="center"/>
      <w:textAlignment w:val="auto"/>
    </w:pPr>
    <w:rPr>
      <w:rFonts w:eastAsia="Batang"/>
      <w:b/>
      <w:lang w:eastAsia="fr-FR"/>
    </w:rPr>
  </w:style>
  <w:style w:type="paragraph" w:customStyle="1" w:styleId="RepTitleRef">
    <w:name w:val="Rep_Title/Ref"/>
    <w:next w:val="RepTitleDate"/>
    <w:uiPriority w:val="99"/>
    <w:qFormat/>
    <w:rsid w:val="00661CAE"/>
    <w:pPr>
      <w:keepNext/>
      <w:keepLines/>
      <w:tabs>
        <w:tab w:val="center" w:pos="4849"/>
        <w:tab w:val="right" w:pos="9696"/>
      </w:tabs>
      <w:overflowPunct w:val="0"/>
      <w:autoSpaceDE w:val="0"/>
      <w:autoSpaceDN w:val="0"/>
      <w:adjustRightInd w:val="0"/>
      <w:spacing w:before="136" w:after="0" w:line="240" w:lineRule="auto"/>
      <w:jc w:val="center"/>
    </w:pPr>
    <w:rPr>
      <w:rFonts w:ascii="Times New Roman" w:eastAsia="MS Mincho" w:hAnsi="Times New Roman" w:cs="Times New Roman"/>
      <w:sz w:val="20"/>
      <w:szCs w:val="20"/>
      <w:lang w:val="en-GB" w:eastAsia="fr-FR"/>
    </w:rPr>
  </w:style>
  <w:style w:type="paragraph" w:customStyle="1" w:styleId="RepTitle0">
    <w:name w:val="Rep_Title"/>
    <w:basedOn w:val="RecTitle0"/>
    <w:next w:val="RepTitleRef"/>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pTitleDate">
    <w:name w:val="Rep_Title/Date"/>
    <w:basedOn w:val="RecTitleDate"/>
    <w:next w:val="Normal"/>
    <w:uiPriority w:val="99"/>
    <w:qFormat/>
    <w:rsid w:val="00661CAE"/>
  </w:style>
  <w:style w:type="paragraph" w:customStyle="1" w:styleId="RefDoc">
    <w:name w:val="Ref_Doc"/>
    <w:basedOn w:val="RefText0"/>
    <w:next w:val="RefText0"/>
    <w:uiPriority w:val="99"/>
    <w:qFormat/>
    <w:rsid w:val="00661CAE"/>
    <w:pPr>
      <w:overflowPunct w:val="0"/>
      <w:autoSpaceDE w:val="0"/>
      <w:autoSpaceDN w:val="0"/>
      <w:adjustRightInd w:val="0"/>
      <w:spacing w:before="227"/>
      <w:ind w:left="567" w:hanging="567"/>
      <w:jc w:val="both"/>
    </w:pPr>
    <w:rPr>
      <w:rFonts w:eastAsia="Batang"/>
      <w:i/>
      <w:sz w:val="18"/>
      <w:lang w:eastAsia="fr-FR"/>
    </w:rPr>
  </w:style>
  <w:style w:type="paragraph" w:customStyle="1" w:styleId="QuestionTitleRef">
    <w:name w:val="Question_Title/Ref"/>
    <w:next w:val="QuestionTitleDate"/>
    <w:uiPriority w:val="99"/>
    <w:qFormat/>
    <w:rsid w:val="00661CAE"/>
    <w:pPr>
      <w:keepNext/>
      <w:keepLines/>
      <w:tabs>
        <w:tab w:val="center" w:pos="4849"/>
        <w:tab w:val="right" w:pos="9696"/>
      </w:tabs>
      <w:overflowPunct w:val="0"/>
      <w:autoSpaceDE w:val="0"/>
      <w:autoSpaceDN w:val="0"/>
      <w:adjustRightInd w:val="0"/>
      <w:spacing w:before="136" w:after="0" w:line="240" w:lineRule="auto"/>
      <w:jc w:val="center"/>
    </w:pPr>
    <w:rPr>
      <w:rFonts w:ascii="Times New Roman" w:eastAsia="MS Mincho" w:hAnsi="Times New Roman" w:cs="Times New Roman"/>
      <w:sz w:val="20"/>
      <w:szCs w:val="20"/>
      <w:lang w:val="en-GB" w:eastAsia="fr-FR"/>
    </w:rPr>
  </w:style>
  <w:style w:type="paragraph" w:customStyle="1" w:styleId="QuestionTitle0">
    <w:name w:val="Question_Title"/>
    <w:basedOn w:val="RecTitle0"/>
    <w:next w:val="QuestionTitleRef"/>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TitleDate">
    <w:name w:val="Question_Title/Date"/>
    <w:basedOn w:val="RecTitleDate"/>
    <w:next w:val="Normal"/>
    <w:uiPriority w:val="99"/>
    <w:qFormat/>
    <w:rsid w:val="00661CAE"/>
  </w:style>
  <w:style w:type="paragraph" w:customStyle="1" w:styleId="ResTitle0">
    <w:name w:val="Res_Title"/>
    <w:basedOn w:val="RecTitle0"/>
    <w:next w:val="Normal"/>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Res">
    <w:name w:val="Res_#"/>
    <w:basedOn w:val="Normal"/>
    <w:next w:val="ResTitle0"/>
    <w:uiPriority w:val="99"/>
    <w:qFormat/>
    <w:rsid w:val="00661CAE"/>
    <w:pPr>
      <w:tabs>
        <w:tab w:val="clear" w:pos="1134"/>
        <w:tab w:val="clear" w:pos="1871"/>
        <w:tab w:val="clear" w:pos="2268"/>
        <w:tab w:val="left" w:pos="794"/>
        <w:tab w:val="left" w:pos="1191"/>
        <w:tab w:val="left" w:pos="1588"/>
        <w:tab w:val="left" w:pos="1985"/>
      </w:tabs>
      <w:jc w:val="both"/>
      <w:textAlignment w:val="auto"/>
    </w:pPr>
    <w:rPr>
      <w:lang w:val="fr-FR" w:eastAsia="fr-FR"/>
    </w:rPr>
  </w:style>
  <w:style w:type="paragraph" w:customStyle="1" w:styleId="ResTitleDate">
    <w:name w:val="Res_Title/Date"/>
    <w:basedOn w:val="RecTitleDate"/>
    <w:next w:val="Normal"/>
    <w:uiPriority w:val="99"/>
    <w:qFormat/>
    <w:rsid w:val="00661CAE"/>
  </w:style>
  <w:style w:type="paragraph" w:customStyle="1" w:styleId="Heading00">
    <w:name w:val="Heading 0"/>
    <w:basedOn w:val="Normal"/>
    <w:next w:val="Normal"/>
    <w:uiPriority w:val="99"/>
    <w:qFormat/>
    <w:rsid w:val="00661CAE"/>
    <w:pPr>
      <w:pageBreakBefore/>
      <w:tabs>
        <w:tab w:val="clear" w:pos="1134"/>
        <w:tab w:val="clear" w:pos="1871"/>
        <w:tab w:val="clear" w:pos="2268"/>
      </w:tabs>
      <w:overflowPunct/>
      <w:autoSpaceDE/>
      <w:autoSpaceDN/>
      <w:adjustRightInd/>
      <w:spacing w:before="6000" w:after="80"/>
      <w:jc w:val="right"/>
      <w:textAlignment w:val="auto"/>
      <w:outlineLvl w:val="0"/>
    </w:pPr>
    <w:rPr>
      <w:rFonts w:ascii="Arial" w:eastAsia="Batang" w:hAnsi="Arial"/>
      <w:b/>
      <w:smallCaps/>
      <w:sz w:val="44"/>
      <w:szCs w:val="44"/>
      <w:lang w:eastAsia="de-DE"/>
    </w:rPr>
  </w:style>
  <w:style w:type="paragraph" w:customStyle="1" w:styleId="QuestionNoBR">
    <w:name w:val="Question_No_BR"/>
    <w:basedOn w:val="RecNoBR"/>
    <w:next w:val="Questiontitle"/>
    <w:uiPriority w:val="99"/>
    <w:qFormat/>
    <w:rsid w:val="00661CAE"/>
    <w:rPr>
      <w:rFonts w:eastAsia="Times New Roman" w:cs="Angsana New"/>
    </w:rPr>
  </w:style>
  <w:style w:type="paragraph" w:customStyle="1" w:styleId="ResNoBR">
    <w:name w:val="Res_No_BR"/>
    <w:basedOn w:val="Normal"/>
    <w:next w:val="Restitle"/>
    <w:uiPriority w:val="99"/>
    <w:qFormat/>
    <w:rsid w:val="00661CAE"/>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Batang"/>
      <w:caps/>
      <w:sz w:val="28"/>
    </w:rPr>
  </w:style>
  <w:style w:type="paragraph" w:customStyle="1" w:styleId="Header1">
    <w:name w:val="Header1"/>
    <w:basedOn w:val="Header"/>
    <w:uiPriority w:val="99"/>
    <w:qFormat/>
    <w:rsid w:val="00661CAE"/>
    <w:pPr>
      <w:pBdr>
        <w:bottom w:val="none" w:sz="0" w:space="0" w:color="auto"/>
      </w:pBdr>
      <w:tabs>
        <w:tab w:val="clear" w:pos="4153"/>
        <w:tab w:val="clear" w:pos="8306"/>
      </w:tabs>
      <w:overflowPunct/>
      <w:autoSpaceDE/>
      <w:autoSpaceDN/>
      <w:adjustRightInd/>
      <w:snapToGrid/>
      <w:spacing w:before="0" w:after="240"/>
      <w:jc w:val="left"/>
      <w:textAlignment w:val="auto"/>
    </w:pPr>
    <w:rPr>
      <w:rFonts w:ascii="Arial" w:eastAsia="SimSun" w:hAnsi="Arial"/>
      <w:b/>
      <w:sz w:val="22"/>
      <w:szCs w:val="20"/>
      <w:lang w:eastAsia="de-DE"/>
    </w:rPr>
  </w:style>
  <w:style w:type="paragraph" w:customStyle="1" w:styleId="RepNoBR">
    <w:name w:val="Rep_No_BR"/>
    <w:basedOn w:val="RecNoBR"/>
    <w:next w:val="Reptitle"/>
    <w:uiPriority w:val="99"/>
    <w:qFormat/>
    <w:rsid w:val="00661CAE"/>
    <w:rPr>
      <w:rFonts w:eastAsia="Batang"/>
    </w:rPr>
  </w:style>
  <w:style w:type="paragraph" w:customStyle="1" w:styleId="object0">
    <w:name w:val="object"/>
    <w:basedOn w:val="Normal"/>
    <w:next w:val="Normal"/>
    <w:uiPriority w:val="99"/>
    <w:qFormat/>
    <w:rsid w:val="00661CAE"/>
    <w:pPr>
      <w:keepNext/>
      <w:keepLines/>
      <w:tabs>
        <w:tab w:val="clear" w:pos="1134"/>
        <w:tab w:val="clear" w:pos="1871"/>
        <w:tab w:val="clear" w:pos="2268"/>
      </w:tabs>
      <w:overflowPunct/>
      <w:autoSpaceDE/>
      <w:autoSpaceDN/>
      <w:adjustRightInd/>
      <w:spacing w:before="0" w:after="240" w:line="360" w:lineRule="auto"/>
      <w:jc w:val="center"/>
      <w:textAlignment w:val="auto"/>
    </w:pPr>
    <w:rPr>
      <w:szCs w:val="24"/>
    </w:rPr>
  </w:style>
  <w:style w:type="paragraph" w:customStyle="1" w:styleId="HeaderData">
    <w:name w:val="HeaderData"/>
    <w:basedOn w:val="Normal"/>
    <w:uiPriority w:val="99"/>
    <w:qFormat/>
    <w:rsid w:val="00661CAE"/>
    <w:pPr>
      <w:tabs>
        <w:tab w:val="clear" w:pos="1134"/>
        <w:tab w:val="clear" w:pos="1871"/>
        <w:tab w:val="clear" w:pos="2268"/>
        <w:tab w:val="left" w:pos="794"/>
        <w:tab w:val="left" w:pos="1191"/>
        <w:tab w:val="left" w:pos="1588"/>
        <w:tab w:val="left" w:pos="1985"/>
      </w:tabs>
      <w:textAlignment w:val="auto"/>
    </w:pPr>
    <w:rPr>
      <w:rFonts w:eastAsia="SimSun"/>
    </w:rPr>
  </w:style>
  <w:style w:type="paragraph" w:customStyle="1" w:styleId="HeaderPrompt">
    <w:name w:val="HeaderPrompt"/>
    <w:basedOn w:val="Normal"/>
    <w:uiPriority w:val="99"/>
    <w:qFormat/>
    <w:rsid w:val="00661CAE"/>
    <w:pPr>
      <w:tabs>
        <w:tab w:val="clear" w:pos="1134"/>
        <w:tab w:val="clear" w:pos="1871"/>
        <w:tab w:val="clear" w:pos="2268"/>
        <w:tab w:val="left" w:pos="794"/>
        <w:tab w:val="left" w:pos="1191"/>
        <w:tab w:val="left" w:pos="1588"/>
        <w:tab w:val="left" w:pos="1985"/>
      </w:tabs>
      <w:spacing w:before="60" w:after="120"/>
      <w:textAlignment w:val="auto"/>
    </w:pPr>
    <w:rPr>
      <w:rFonts w:ascii="Arial Narrow" w:eastAsia="SimSun" w:hAnsi="Arial Narrow"/>
      <w:sz w:val="18"/>
    </w:rPr>
  </w:style>
  <w:style w:type="paragraph" w:customStyle="1" w:styleId="HE">
    <w:name w:val="HE"/>
    <w:basedOn w:val="Normal"/>
    <w:uiPriority w:val="99"/>
    <w:qFormat/>
    <w:rsid w:val="00661CAE"/>
    <w:pPr>
      <w:tabs>
        <w:tab w:val="clear" w:pos="1134"/>
        <w:tab w:val="clear" w:pos="1871"/>
        <w:tab w:val="clear" w:pos="2268"/>
      </w:tabs>
      <w:spacing w:before="0"/>
      <w:textAlignment w:val="auto"/>
    </w:pPr>
    <w:rPr>
      <w:b/>
      <w:sz w:val="20"/>
      <w:lang w:eastAsia="en-GB"/>
    </w:rPr>
  </w:style>
  <w:style w:type="paragraph" w:customStyle="1" w:styleId="Headline">
    <w:name w:val="Headline"/>
    <w:basedOn w:val="Normal"/>
    <w:uiPriority w:val="99"/>
    <w:qFormat/>
    <w:rsid w:val="00661CAE"/>
    <w:pPr>
      <w:numPr>
        <w:ilvl w:val="4"/>
        <w:numId w:val="15"/>
      </w:numPr>
      <w:tabs>
        <w:tab w:val="clear" w:pos="1134"/>
        <w:tab w:val="clear" w:pos="1871"/>
        <w:tab w:val="clear" w:pos="2268"/>
        <w:tab w:val="left" w:pos="794"/>
        <w:tab w:val="left" w:pos="1191"/>
        <w:tab w:val="left" w:pos="1588"/>
        <w:tab w:val="left" w:pos="1985"/>
      </w:tabs>
      <w:spacing w:before="240"/>
      <w:jc w:val="both"/>
      <w:textAlignment w:val="auto"/>
    </w:pPr>
    <w:rPr>
      <w:rFonts w:ascii="Arial Black" w:eastAsia="SimSun" w:hAnsi="Arial Black"/>
      <w:lang w:val="fr-FR"/>
    </w:rPr>
  </w:style>
  <w:style w:type="paragraph" w:customStyle="1" w:styleId="TdocHeading1">
    <w:name w:val="Tdoc_Heading_1"/>
    <w:basedOn w:val="Heading1"/>
    <w:next w:val="Normal"/>
    <w:autoRedefine/>
    <w:uiPriority w:val="99"/>
    <w:qFormat/>
    <w:rsid w:val="00661CAE"/>
    <w:pPr>
      <w:keepLines w:val="0"/>
      <w:numPr>
        <w:numId w:val="16"/>
      </w:numPr>
      <w:pBdr>
        <w:top w:val="none" w:sz="0" w:space="0" w:color="auto"/>
      </w:pBdr>
      <w:tabs>
        <w:tab w:val="clear" w:pos="0"/>
        <w:tab w:val="num" w:pos="425"/>
      </w:tabs>
      <w:ind w:left="425" w:hanging="425"/>
      <w:textAlignment w:val="auto"/>
    </w:pPr>
    <w:rPr>
      <w:rFonts w:eastAsiaTheme="minorEastAsia"/>
      <w:b/>
      <w:noProof/>
      <w:kern w:val="28"/>
      <w:sz w:val="24"/>
      <w:lang w:val="en-US" w:eastAsia="ja-JP"/>
    </w:rPr>
  </w:style>
  <w:style w:type="paragraph" w:customStyle="1" w:styleId="TdocHeading2">
    <w:name w:val="Tdoc_Heading_2"/>
    <w:basedOn w:val="TdocHeading1"/>
    <w:next w:val="Normal"/>
    <w:uiPriority w:val="99"/>
    <w:qFormat/>
    <w:rsid w:val="00661CAE"/>
    <w:pPr>
      <w:numPr>
        <w:ilvl w:val="1"/>
      </w:numPr>
      <w:tabs>
        <w:tab w:val="num" w:pos="425"/>
      </w:tabs>
      <w:overflowPunct/>
      <w:autoSpaceDE/>
      <w:autoSpaceDN/>
      <w:adjustRightInd/>
      <w:spacing w:before="180"/>
      <w:ind w:left="425" w:hanging="425"/>
    </w:pPr>
    <w:rPr>
      <w:rFonts w:eastAsia="MS Mincho"/>
      <w:noProof w:val="0"/>
      <w:sz w:val="22"/>
      <w:lang w:val="en-GB" w:eastAsia="en-US"/>
    </w:rPr>
  </w:style>
  <w:style w:type="paragraph" w:customStyle="1" w:styleId="StyleHeading1Complex11pt">
    <w:name w:val="Style Heading 1 + (Complex) 11 pt"/>
    <w:basedOn w:val="Heading1"/>
    <w:uiPriority w:val="99"/>
    <w:qFormat/>
    <w:rsid w:val="00661CAE"/>
    <w:pPr>
      <w:keepLines w:val="0"/>
      <w:pBdr>
        <w:top w:val="none" w:sz="0" w:space="0" w:color="auto"/>
      </w:pBdr>
      <w:tabs>
        <w:tab w:val="num" w:pos="432"/>
      </w:tabs>
      <w:overflowPunct/>
      <w:autoSpaceDE/>
      <w:autoSpaceDN/>
      <w:adjustRightInd/>
      <w:spacing w:before="360" w:after="60"/>
      <w:ind w:left="431" w:hanging="431"/>
      <w:jc w:val="both"/>
      <w:textAlignment w:val="auto"/>
    </w:pPr>
    <w:rPr>
      <w:rFonts w:eastAsiaTheme="minorEastAsia"/>
      <w:b/>
      <w:bCs/>
      <w:kern w:val="28"/>
      <w:sz w:val="22"/>
      <w:szCs w:val="22"/>
      <w:lang w:eastAsia="fr-FR"/>
    </w:rPr>
  </w:style>
  <w:style w:type="character" w:customStyle="1" w:styleId="GuidanceChar">
    <w:name w:val="Guidance Char"/>
    <w:link w:val="Guidance"/>
    <w:locked/>
    <w:rsid w:val="00661CAE"/>
    <w:rPr>
      <w:i/>
      <w:color w:val="0000FF"/>
    </w:rPr>
  </w:style>
  <w:style w:type="paragraph" w:customStyle="1" w:styleId="Guidance">
    <w:name w:val="Guidance"/>
    <w:basedOn w:val="Normal"/>
    <w:link w:val="GuidanceChar"/>
    <w:qFormat/>
    <w:rsid w:val="00661CAE"/>
    <w:pPr>
      <w:tabs>
        <w:tab w:val="clear" w:pos="1134"/>
        <w:tab w:val="clear" w:pos="1871"/>
        <w:tab w:val="clear" w:pos="2268"/>
      </w:tabs>
      <w:overflowPunct/>
      <w:autoSpaceDE/>
      <w:autoSpaceDN/>
      <w:adjustRightInd/>
      <w:spacing w:before="0" w:after="180"/>
      <w:textAlignment w:val="auto"/>
    </w:pPr>
    <w:rPr>
      <w:rFonts w:asciiTheme="minorHAnsi" w:eastAsiaTheme="minorEastAsia" w:hAnsiTheme="minorHAnsi" w:cstheme="minorBidi"/>
      <w:i/>
      <w:color w:val="0000FF"/>
      <w:sz w:val="22"/>
      <w:szCs w:val="22"/>
      <w:lang w:val="en-US"/>
    </w:rPr>
  </w:style>
  <w:style w:type="character" w:customStyle="1" w:styleId="EXChar">
    <w:name w:val="EX Char"/>
    <w:link w:val="EX"/>
    <w:locked/>
    <w:rsid w:val="00661CAE"/>
    <w:rPr>
      <w:rFonts w:ascii="Times New Roman" w:eastAsia="Times New Roman" w:hAnsi="Times New Roman" w:cs="Times New Roman"/>
      <w:sz w:val="20"/>
      <w:szCs w:val="20"/>
      <w:lang w:val="en-GB"/>
    </w:rPr>
  </w:style>
  <w:style w:type="paragraph" w:customStyle="1" w:styleId="INDENT1">
    <w:name w:val="INDENT1"/>
    <w:basedOn w:val="Normal"/>
    <w:uiPriority w:val="99"/>
    <w:qFormat/>
    <w:rsid w:val="00661CAE"/>
    <w:pPr>
      <w:tabs>
        <w:tab w:val="clear" w:pos="1134"/>
        <w:tab w:val="clear" w:pos="1871"/>
        <w:tab w:val="clear" w:pos="2268"/>
      </w:tabs>
      <w:overflowPunct/>
      <w:autoSpaceDE/>
      <w:autoSpaceDN/>
      <w:adjustRightInd/>
      <w:spacing w:before="0" w:after="180"/>
      <w:ind w:left="851"/>
      <w:textAlignment w:val="auto"/>
    </w:pPr>
    <w:rPr>
      <w:sz w:val="20"/>
    </w:rPr>
  </w:style>
  <w:style w:type="paragraph" w:customStyle="1" w:styleId="INDENT2">
    <w:name w:val="INDENT2"/>
    <w:basedOn w:val="Normal"/>
    <w:uiPriority w:val="99"/>
    <w:qFormat/>
    <w:rsid w:val="00661CAE"/>
    <w:pPr>
      <w:tabs>
        <w:tab w:val="clear" w:pos="1134"/>
        <w:tab w:val="clear" w:pos="1871"/>
        <w:tab w:val="clear" w:pos="2268"/>
      </w:tabs>
      <w:overflowPunct/>
      <w:autoSpaceDE/>
      <w:autoSpaceDN/>
      <w:adjustRightInd/>
      <w:spacing w:before="0" w:after="180"/>
      <w:ind w:left="1135" w:hanging="284"/>
      <w:textAlignment w:val="auto"/>
    </w:pPr>
    <w:rPr>
      <w:sz w:val="20"/>
    </w:rPr>
  </w:style>
  <w:style w:type="paragraph" w:customStyle="1" w:styleId="INDENT3">
    <w:name w:val="INDENT3"/>
    <w:basedOn w:val="Normal"/>
    <w:uiPriority w:val="99"/>
    <w:qFormat/>
    <w:rsid w:val="00661CAE"/>
    <w:pPr>
      <w:tabs>
        <w:tab w:val="clear" w:pos="1134"/>
        <w:tab w:val="clear" w:pos="1871"/>
        <w:tab w:val="clear" w:pos="2268"/>
      </w:tabs>
      <w:overflowPunct/>
      <w:autoSpaceDE/>
      <w:autoSpaceDN/>
      <w:adjustRightInd/>
      <w:spacing w:before="0" w:after="180"/>
      <w:ind w:left="1701" w:hanging="567"/>
      <w:textAlignment w:val="auto"/>
    </w:pPr>
    <w:rPr>
      <w:sz w:val="20"/>
    </w:rPr>
  </w:style>
  <w:style w:type="paragraph" w:customStyle="1" w:styleId="RecCCITT">
    <w:name w:val="Rec_CCITT_#"/>
    <w:basedOn w:val="Normal"/>
    <w:uiPriority w:val="99"/>
    <w:qFormat/>
    <w:rsid w:val="00661CAE"/>
    <w:pPr>
      <w:keepNext/>
      <w:keepLines/>
      <w:tabs>
        <w:tab w:val="clear" w:pos="1134"/>
        <w:tab w:val="clear" w:pos="1871"/>
        <w:tab w:val="clear" w:pos="2268"/>
      </w:tabs>
      <w:overflowPunct/>
      <w:autoSpaceDE/>
      <w:autoSpaceDN/>
      <w:adjustRightInd/>
      <w:spacing w:before="0" w:after="180"/>
      <w:textAlignment w:val="auto"/>
    </w:pPr>
    <w:rPr>
      <w:b/>
      <w:sz w:val="20"/>
    </w:rPr>
  </w:style>
  <w:style w:type="paragraph" w:customStyle="1" w:styleId="Norma">
    <w:name w:val="Norma"/>
    <w:basedOn w:val="Heading1"/>
    <w:uiPriority w:val="99"/>
    <w:qFormat/>
    <w:rsid w:val="00661CAE"/>
    <w:pPr>
      <w:overflowPunct/>
      <w:autoSpaceDE/>
      <w:autoSpaceDN/>
      <w:adjustRightInd/>
      <w:textAlignment w:val="auto"/>
    </w:pPr>
    <w:rPr>
      <w:rFonts w:eastAsia="MS Mincho"/>
    </w:rPr>
  </w:style>
  <w:style w:type="character" w:customStyle="1" w:styleId="MTDisplayEquationChar">
    <w:name w:val="MTDisplayEquation Char"/>
    <w:link w:val="MTDisplayEquation"/>
    <w:locked/>
    <w:rsid w:val="00661CAE"/>
  </w:style>
  <w:style w:type="paragraph" w:customStyle="1" w:styleId="MTDisplayEquation">
    <w:name w:val="MTDisplayEquation"/>
    <w:basedOn w:val="Normal"/>
    <w:link w:val="MTDisplayEquationChar"/>
    <w:qFormat/>
    <w:rsid w:val="00661CAE"/>
    <w:pPr>
      <w:tabs>
        <w:tab w:val="clear" w:pos="1134"/>
        <w:tab w:val="clear" w:pos="1871"/>
        <w:tab w:val="clear" w:pos="2268"/>
        <w:tab w:val="center" w:pos="4820"/>
        <w:tab w:val="right" w:pos="9640"/>
      </w:tabs>
      <w:overflowPunct/>
      <w:autoSpaceDE/>
      <w:autoSpaceDN/>
      <w:adjustRightInd/>
      <w:spacing w:before="0" w:after="180"/>
      <w:textAlignment w:val="auto"/>
    </w:pPr>
    <w:rPr>
      <w:rFonts w:asciiTheme="minorHAnsi" w:eastAsiaTheme="minorEastAsia" w:hAnsiTheme="minorHAnsi" w:cstheme="minorBidi"/>
      <w:sz w:val="22"/>
      <w:szCs w:val="22"/>
      <w:lang w:val="en-US"/>
    </w:rPr>
  </w:style>
  <w:style w:type="paragraph" w:customStyle="1" w:styleId="Meetingcaption">
    <w:name w:val="Meeting caption"/>
    <w:basedOn w:val="Normal"/>
    <w:uiPriority w:val="99"/>
    <w:qFormat/>
    <w:rsid w:val="00661CAE"/>
    <w:pPr>
      <w:framePr w:w="4120" w:hSpace="141" w:wrap="auto" w:vAnchor="text" w:hAnchor="text" w:y="3"/>
      <w:pBdr>
        <w:top w:val="single" w:sz="6" w:space="1" w:color="auto"/>
        <w:left w:val="single" w:sz="6" w:space="1" w:color="auto"/>
        <w:bottom w:val="single" w:sz="6" w:space="1" w:color="auto"/>
        <w:right w:val="single" w:sz="6" w:space="1" w:color="auto"/>
      </w:pBdr>
      <w:tabs>
        <w:tab w:val="clear" w:pos="1134"/>
        <w:tab w:val="clear" w:pos="1871"/>
        <w:tab w:val="clear" w:pos="2268"/>
      </w:tabs>
      <w:overflowPunct/>
      <w:autoSpaceDE/>
      <w:autoSpaceDN/>
      <w:adjustRightInd/>
      <w:spacing w:before="0" w:after="120"/>
      <w:textAlignment w:val="auto"/>
    </w:pPr>
    <w:rPr>
      <w:sz w:val="20"/>
      <w:lang w:val="fr-FR"/>
    </w:rPr>
  </w:style>
  <w:style w:type="paragraph" w:customStyle="1" w:styleId="ZchnZchn">
    <w:name w:val="Zchn Zchn"/>
    <w:uiPriority w:val="99"/>
    <w:qFormat/>
    <w:rsid w:val="00661CAE"/>
    <w:pPr>
      <w:keepNext/>
      <w:numPr>
        <w:numId w:val="17"/>
      </w:numPr>
      <w:autoSpaceDE w:val="0"/>
      <w:autoSpaceDN w:val="0"/>
      <w:adjustRightInd w:val="0"/>
      <w:spacing w:before="60" w:after="60" w:line="240" w:lineRule="auto"/>
      <w:jc w:val="both"/>
    </w:pPr>
    <w:rPr>
      <w:rFonts w:ascii="Arial" w:eastAsia="SimSun" w:hAnsi="Arial" w:cs="Arial"/>
      <w:color w:val="0000FF"/>
      <w:kern w:val="2"/>
      <w:sz w:val="20"/>
      <w:szCs w:val="20"/>
      <w:lang w:eastAsia="zh-CN"/>
    </w:rPr>
  </w:style>
  <w:style w:type="paragraph" w:customStyle="1" w:styleId="FT">
    <w:name w:val="FT"/>
    <w:basedOn w:val="Normal"/>
    <w:uiPriority w:val="99"/>
    <w:qFormat/>
    <w:rsid w:val="00661CAE"/>
    <w:pPr>
      <w:tabs>
        <w:tab w:val="clear" w:pos="1134"/>
        <w:tab w:val="clear" w:pos="1871"/>
        <w:tab w:val="clear" w:pos="2268"/>
      </w:tabs>
      <w:overflowPunct/>
      <w:autoSpaceDE/>
      <w:autoSpaceDN/>
      <w:adjustRightInd/>
      <w:spacing w:before="0" w:after="180"/>
      <w:textAlignment w:val="auto"/>
    </w:pPr>
    <w:rPr>
      <w:rFonts w:ascii="Arial" w:hAnsi="Arial" w:cs="Arial"/>
      <w:b/>
      <w:sz w:val="20"/>
    </w:rPr>
  </w:style>
  <w:style w:type="paragraph" w:customStyle="1" w:styleId="Listenabsatz1">
    <w:name w:val="Listenabsatz1"/>
    <w:basedOn w:val="Normal"/>
    <w:uiPriority w:val="99"/>
    <w:qFormat/>
    <w:rsid w:val="00661CAE"/>
    <w:pPr>
      <w:ind w:left="720"/>
      <w:contextualSpacing/>
      <w:textAlignment w:val="auto"/>
    </w:pPr>
    <w:rPr>
      <w:rFonts w:eastAsia="SimSun"/>
    </w:rPr>
  </w:style>
  <w:style w:type="paragraph" w:customStyle="1" w:styleId="tdoc-header">
    <w:name w:val="tdoc-header"/>
    <w:uiPriority w:val="99"/>
    <w:qFormat/>
    <w:rsid w:val="00661CAE"/>
    <w:pPr>
      <w:spacing w:after="0" w:line="240" w:lineRule="auto"/>
    </w:pPr>
    <w:rPr>
      <w:rFonts w:ascii="Arial" w:eastAsia="MS Mincho" w:hAnsi="Arial" w:cs="Times New Roman"/>
      <w:noProof/>
      <w:sz w:val="24"/>
      <w:szCs w:val="20"/>
      <w:lang w:val="en-GB"/>
    </w:rPr>
  </w:style>
  <w:style w:type="paragraph" w:customStyle="1" w:styleId="p20">
    <w:name w:val="p20"/>
    <w:basedOn w:val="Normal"/>
    <w:uiPriority w:val="99"/>
    <w:qFormat/>
    <w:rsid w:val="00661CAE"/>
    <w:pPr>
      <w:tabs>
        <w:tab w:val="clear" w:pos="1134"/>
        <w:tab w:val="clear" w:pos="1871"/>
        <w:tab w:val="clear" w:pos="2268"/>
      </w:tabs>
      <w:overflowPunct/>
      <w:autoSpaceDE/>
      <w:autoSpaceDN/>
      <w:adjustRightInd/>
      <w:snapToGrid w:val="0"/>
      <w:spacing w:before="0"/>
      <w:textAlignment w:val="auto"/>
    </w:pPr>
    <w:rPr>
      <w:rFonts w:ascii="Arial" w:eastAsia="SimSun" w:hAnsi="Arial" w:cs="Arial"/>
      <w:sz w:val="18"/>
      <w:szCs w:val="18"/>
      <w:lang w:val="en-US" w:eastAsia="zh-CN"/>
    </w:rPr>
  </w:style>
  <w:style w:type="paragraph" w:customStyle="1" w:styleId="xl40">
    <w:name w:val="xl40"/>
    <w:basedOn w:val="Normal"/>
    <w:uiPriority w:val="99"/>
    <w:qFormat/>
    <w:rsid w:val="00661CAE"/>
    <w:pPr>
      <w:shd w:val="clear" w:color="auto" w:fill="FFFF00"/>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Normal"/>
    <w:autoRedefine/>
    <w:uiPriority w:val="99"/>
    <w:qFormat/>
    <w:rsid w:val="00661CAE"/>
    <w:pPr>
      <w:keepNext/>
      <w:numPr>
        <w:numId w:val="18"/>
      </w:numPr>
      <w:tabs>
        <w:tab w:val="clear" w:pos="1134"/>
        <w:tab w:val="clear" w:pos="1871"/>
        <w:tab w:val="clear" w:pos="2268"/>
      </w:tabs>
      <w:overflowPunct/>
      <w:autoSpaceDE/>
      <w:autoSpaceDN/>
      <w:adjustRightInd/>
      <w:spacing w:beforeLines="20" w:before="0"/>
      <w:ind w:right="284"/>
      <w:jc w:val="both"/>
      <w:textAlignment w:val="auto"/>
      <w:outlineLvl w:val="0"/>
    </w:pPr>
    <w:rPr>
      <w:rFonts w:ascii="Arial" w:eastAsia="SimSun" w:hAnsi="Arial" w:cs="SimSun"/>
      <w:b/>
      <w:bCs/>
      <w:sz w:val="28"/>
      <w:lang w:val="en-US" w:eastAsia="zh-CN"/>
    </w:rPr>
  </w:style>
  <w:style w:type="character" w:customStyle="1" w:styleId="1Char">
    <w:name w:val="样式1 Char"/>
    <w:link w:val="1"/>
    <w:uiPriority w:val="99"/>
    <w:locked/>
    <w:rsid w:val="00661CAE"/>
    <w:rPr>
      <w:rFonts w:ascii="Arial" w:hAnsi="Arial"/>
      <w:sz w:val="18"/>
      <w:lang w:eastAsia="ja-JP"/>
    </w:rPr>
  </w:style>
  <w:style w:type="paragraph" w:customStyle="1" w:styleId="1">
    <w:name w:val="样式1"/>
    <w:basedOn w:val="TAN"/>
    <w:link w:val="1Char"/>
    <w:uiPriority w:val="99"/>
    <w:qFormat/>
    <w:rsid w:val="00661CAE"/>
    <w:pPr>
      <w:numPr>
        <w:numId w:val="19"/>
      </w:numPr>
      <w:textAlignment w:val="auto"/>
    </w:pPr>
    <w:rPr>
      <w:rFonts w:eastAsiaTheme="minorEastAsia" w:cstheme="minorBidi"/>
      <w:szCs w:val="22"/>
      <w:lang w:val="en-US" w:eastAsia="ja-JP"/>
    </w:rPr>
  </w:style>
  <w:style w:type="paragraph" w:customStyle="1" w:styleId="Separation">
    <w:name w:val="Separation"/>
    <w:basedOn w:val="Heading1"/>
    <w:next w:val="Normal"/>
    <w:uiPriority w:val="99"/>
    <w:qFormat/>
    <w:rsid w:val="00661CAE"/>
    <w:pPr>
      <w:pBdr>
        <w:top w:val="none" w:sz="0" w:space="0" w:color="auto"/>
      </w:pBdr>
      <w:overflowPunct/>
      <w:autoSpaceDE/>
      <w:autoSpaceDN/>
      <w:adjustRightInd/>
      <w:textAlignment w:val="auto"/>
    </w:pPr>
    <w:rPr>
      <w:rFonts w:eastAsia="MS Mincho"/>
      <w:b/>
      <w:color w:val="0000FF"/>
    </w:rPr>
  </w:style>
  <w:style w:type="paragraph" w:customStyle="1" w:styleId="ZchnZchn1">
    <w:name w:val="Zchn Zchn1"/>
    <w:uiPriority w:val="99"/>
    <w:semiHidden/>
    <w:qFormat/>
    <w:rsid w:val="00661CAE"/>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eastAsia="zh-CN"/>
    </w:rPr>
  </w:style>
  <w:style w:type="paragraph" w:customStyle="1" w:styleId="ZchnZchn2">
    <w:name w:val="Zchn Zchn2"/>
    <w:uiPriority w:val="99"/>
    <w:semiHidden/>
    <w:qFormat/>
    <w:rsid w:val="00661CAE"/>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eastAsia="zh-CN"/>
    </w:rPr>
  </w:style>
  <w:style w:type="paragraph" w:customStyle="1" w:styleId="StyleHeading6Left0cmHanging349cmAfter9pt">
    <w:name w:val="Style Heading 6 + Left:  0 cm Hanging:  3.49 cm After:  9 pt"/>
    <w:basedOn w:val="Heading6"/>
    <w:uiPriority w:val="99"/>
    <w:qFormat/>
    <w:rsid w:val="00661CAE"/>
    <w:pPr>
      <w:keepNext w:val="0"/>
      <w:keepLines w:val="0"/>
      <w:overflowPunct/>
      <w:autoSpaceDE/>
      <w:autoSpaceDN/>
      <w:adjustRightInd/>
      <w:spacing w:before="240"/>
      <w:ind w:left="1980" w:hanging="1980"/>
      <w:textAlignment w:val="auto"/>
    </w:pPr>
    <w:rPr>
      <w:rFonts w:eastAsia="MS Mincho"/>
      <w:bCs/>
    </w:rPr>
  </w:style>
  <w:style w:type="paragraph" w:customStyle="1" w:styleId="StyleHeading6After9pt">
    <w:name w:val="Style Heading 6 + After:  9 pt"/>
    <w:basedOn w:val="Heading6"/>
    <w:uiPriority w:val="99"/>
    <w:qFormat/>
    <w:rsid w:val="00661CAE"/>
    <w:pPr>
      <w:keepNext w:val="0"/>
      <w:keepLines w:val="0"/>
      <w:overflowPunct/>
      <w:autoSpaceDE/>
      <w:autoSpaceDN/>
      <w:adjustRightInd/>
      <w:spacing w:before="240"/>
      <w:ind w:left="0" w:firstLine="0"/>
      <w:textAlignment w:val="auto"/>
    </w:pPr>
    <w:rPr>
      <w:rFonts w:eastAsia="MS Mincho"/>
      <w:bCs/>
    </w:rPr>
  </w:style>
  <w:style w:type="paragraph" w:customStyle="1" w:styleId="10">
    <w:name w:val="吹き出し1"/>
    <w:basedOn w:val="Normal"/>
    <w:uiPriority w:val="99"/>
    <w:semiHidden/>
    <w:qFormat/>
    <w:rsid w:val="00661CAE"/>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paragraph" w:customStyle="1" w:styleId="JK-text-simpledoc">
    <w:name w:val="JK - text - simple doc"/>
    <w:basedOn w:val="Normal"/>
    <w:autoRedefine/>
    <w:uiPriority w:val="99"/>
    <w:qFormat/>
    <w:rsid w:val="00661CAE"/>
    <w:pPr>
      <w:numPr>
        <w:numId w:val="20"/>
      </w:numPr>
      <w:tabs>
        <w:tab w:val="clear" w:pos="1134"/>
        <w:tab w:val="clear" w:pos="1871"/>
        <w:tab w:val="clear" w:pos="2268"/>
        <w:tab w:val="num" w:pos="1097"/>
      </w:tabs>
      <w:overflowPunct/>
      <w:autoSpaceDE/>
      <w:autoSpaceDN/>
      <w:adjustRightInd/>
      <w:spacing w:before="0" w:after="120" w:line="288" w:lineRule="auto"/>
      <w:ind w:left="1097" w:hanging="360"/>
      <w:textAlignment w:val="auto"/>
    </w:pPr>
    <w:rPr>
      <w:rFonts w:ascii="Arial" w:eastAsia="SimSun" w:hAnsi="Arial" w:cs="Arial"/>
      <w:sz w:val="20"/>
      <w:lang w:val="en-US"/>
    </w:rPr>
  </w:style>
  <w:style w:type="paragraph" w:customStyle="1" w:styleId="berarbeitung1">
    <w:name w:val="Überarbeitung1"/>
    <w:uiPriority w:val="99"/>
    <w:semiHidden/>
    <w:qFormat/>
    <w:rsid w:val="00661CAE"/>
    <w:pPr>
      <w:spacing w:after="0" w:line="240" w:lineRule="auto"/>
    </w:pPr>
    <w:rPr>
      <w:rFonts w:ascii="Times New Roman" w:eastAsia="Batang" w:hAnsi="Times New Roman" w:cs="Times New Roman"/>
      <w:sz w:val="20"/>
      <w:szCs w:val="20"/>
      <w:lang w:val="en-GB"/>
    </w:rPr>
  </w:style>
  <w:style w:type="paragraph" w:customStyle="1" w:styleId="2">
    <w:name w:val="吹き出し2"/>
    <w:basedOn w:val="Normal"/>
    <w:uiPriority w:val="99"/>
    <w:semiHidden/>
    <w:qFormat/>
    <w:rsid w:val="00661CAE"/>
    <w:pPr>
      <w:tabs>
        <w:tab w:val="clear" w:pos="1134"/>
        <w:tab w:val="clear" w:pos="1871"/>
        <w:tab w:val="clear" w:pos="2268"/>
      </w:tabs>
      <w:overflowPunct/>
      <w:autoSpaceDE/>
      <w:autoSpaceDN/>
      <w:adjustRightInd/>
      <w:spacing w:before="0" w:after="180"/>
      <w:textAlignment w:val="auto"/>
    </w:pPr>
    <w:rPr>
      <w:rFonts w:ascii="Tahoma" w:hAnsi="Tahoma" w:cs="Tahoma"/>
      <w:sz w:val="16"/>
      <w:szCs w:val="16"/>
    </w:rPr>
  </w:style>
  <w:style w:type="paragraph" w:customStyle="1" w:styleId="Verzeichnis91">
    <w:name w:val="Verzeichnis 91"/>
    <w:basedOn w:val="TOC8"/>
    <w:uiPriority w:val="99"/>
    <w:qFormat/>
    <w:rsid w:val="00661CAE"/>
    <w:pPr>
      <w:keepNext/>
      <w:ind w:left="1418" w:hanging="1418"/>
      <w:textAlignment w:val="auto"/>
    </w:pPr>
    <w:rPr>
      <w:rFonts w:eastAsia="MS Mincho"/>
      <w:lang w:eastAsia="en-GB"/>
    </w:rPr>
  </w:style>
  <w:style w:type="paragraph" w:customStyle="1" w:styleId="HO">
    <w:name w:val="HO"/>
    <w:basedOn w:val="Normal"/>
    <w:uiPriority w:val="99"/>
    <w:qFormat/>
    <w:rsid w:val="00661CAE"/>
    <w:pPr>
      <w:tabs>
        <w:tab w:val="clear" w:pos="1134"/>
        <w:tab w:val="clear" w:pos="1871"/>
        <w:tab w:val="clear" w:pos="2268"/>
      </w:tabs>
      <w:spacing w:before="0"/>
      <w:jc w:val="right"/>
      <w:textAlignment w:val="auto"/>
    </w:pPr>
    <w:rPr>
      <w:b/>
      <w:sz w:val="20"/>
      <w:lang w:eastAsia="en-GB"/>
    </w:rPr>
  </w:style>
  <w:style w:type="paragraph" w:customStyle="1" w:styleId="WP">
    <w:name w:val="WP"/>
    <w:basedOn w:val="Normal"/>
    <w:uiPriority w:val="99"/>
    <w:qFormat/>
    <w:rsid w:val="00661CAE"/>
    <w:pPr>
      <w:tabs>
        <w:tab w:val="clear" w:pos="1134"/>
        <w:tab w:val="clear" w:pos="1871"/>
        <w:tab w:val="clear" w:pos="2268"/>
      </w:tabs>
      <w:spacing w:before="0"/>
      <w:jc w:val="both"/>
      <w:textAlignment w:val="auto"/>
    </w:pPr>
    <w:rPr>
      <w:sz w:val="20"/>
      <w:lang w:eastAsia="en-GB"/>
    </w:rPr>
  </w:style>
  <w:style w:type="paragraph" w:customStyle="1" w:styleId="ZK">
    <w:name w:val="ZK"/>
    <w:uiPriority w:val="99"/>
    <w:qFormat/>
    <w:rsid w:val="00661CAE"/>
    <w:pPr>
      <w:spacing w:after="240" w:line="240" w:lineRule="atLeast"/>
      <w:ind w:left="1191" w:right="113" w:hanging="1191"/>
    </w:pPr>
    <w:rPr>
      <w:rFonts w:ascii="Times New Roman" w:eastAsia="MS Mincho" w:hAnsi="Times New Roman" w:cs="Times New Roman"/>
      <w:sz w:val="20"/>
      <w:szCs w:val="20"/>
      <w:lang w:val="en-GB"/>
    </w:rPr>
  </w:style>
  <w:style w:type="paragraph" w:customStyle="1" w:styleId="ZC">
    <w:name w:val="ZC"/>
    <w:uiPriority w:val="99"/>
    <w:qFormat/>
    <w:rsid w:val="00661CAE"/>
    <w:pPr>
      <w:spacing w:after="0" w:line="360" w:lineRule="atLeast"/>
      <w:jc w:val="center"/>
    </w:pPr>
    <w:rPr>
      <w:rFonts w:ascii="Times New Roman" w:eastAsia="MS Mincho" w:hAnsi="Times New Roman" w:cs="Times New Roman"/>
      <w:sz w:val="20"/>
      <w:szCs w:val="20"/>
      <w:lang w:val="en-GB"/>
    </w:rPr>
  </w:style>
  <w:style w:type="paragraph" w:customStyle="1" w:styleId="FooterCentred">
    <w:name w:val="FooterCentred"/>
    <w:basedOn w:val="Footer"/>
    <w:uiPriority w:val="99"/>
    <w:qFormat/>
    <w:rsid w:val="00661CAE"/>
    <w:pPr>
      <w:widowControl w:val="0"/>
      <w:tabs>
        <w:tab w:val="clear" w:pos="4153"/>
        <w:tab w:val="clear" w:pos="8306"/>
        <w:tab w:val="center" w:pos="4678"/>
        <w:tab w:val="right" w:pos="9356"/>
      </w:tabs>
      <w:snapToGrid/>
      <w:spacing w:before="0"/>
      <w:jc w:val="both"/>
      <w:textAlignment w:val="auto"/>
    </w:pPr>
    <w:rPr>
      <w:rFonts w:eastAsia="Times New Roman"/>
      <w:sz w:val="20"/>
      <w:szCs w:val="20"/>
      <w:lang w:eastAsia="en-GB"/>
    </w:rPr>
  </w:style>
  <w:style w:type="paragraph" w:customStyle="1" w:styleId="Para1">
    <w:name w:val="Para1"/>
    <w:basedOn w:val="Normal"/>
    <w:uiPriority w:val="99"/>
    <w:qFormat/>
    <w:rsid w:val="00661CAE"/>
    <w:pPr>
      <w:tabs>
        <w:tab w:val="clear" w:pos="1134"/>
        <w:tab w:val="clear" w:pos="1871"/>
        <w:tab w:val="clear" w:pos="2268"/>
      </w:tabs>
      <w:spacing w:after="120"/>
      <w:textAlignment w:val="auto"/>
    </w:pPr>
    <w:rPr>
      <w:sz w:val="20"/>
      <w:lang w:val="en-US" w:eastAsia="en-GB"/>
    </w:rPr>
  </w:style>
  <w:style w:type="paragraph" w:customStyle="1" w:styleId="Teststep">
    <w:name w:val="Test step"/>
    <w:basedOn w:val="Normal"/>
    <w:uiPriority w:val="99"/>
    <w:qFormat/>
    <w:rsid w:val="00661CAE"/>
    <w:pPr>
      <w:tabs>
        <w:tab w:val="clear" w:pos="1134"/>
        <w:tab w:val="clear" w:pos="1871"/>
        <w:tab w:val="clear" w:pos="2268"/>
        <w:tab w:val="left" w:pos="720"/>
      </w:tabs>
      <w:spacing w:before="0"/>
      <w:ind w:left="720" w:hanging="720"/>
      <w:textAlignment w:val="auto"/>
    </w:pPr>
    <w:rPr>
      <w:sz w:val="20"/>
      <w:lang w:eastAsia="en-GB"/>
    </w:rPr>
  </w:style>
  <w:style w:type="paragraph" w:customStyle="1" w:styleId="table">
    <w:name w:val="table"/>
    <w:basedOn w:val="Normal"/>
    <w:next w:val="Normal"/>
    <w:uiPriority w:val="99"/>
    <w:qFormat/>
    <w:rsid w:val="00661CAE"/>
    <w:pPr>
      <w:tabs>
        <w:tab w:val="clear" w:pos="1134"/>
        <w:tab w:val="clear" w:pos="1871"/>
        <w:tab w:val="clear" w:pos="2268"/>
      </w:tabs>
      <w:spacing w:before="0"/>
      <w:jc w:val="center"/>
      <w:textAlignment w:val="auto"/>
    </w:pPr>
    <w:rPr>
      <w:sz w:val="20"/>
      <w:lang w:val="en-US" w:eastAsia="en-GB"/>
    </w:rPr>
  </w:style>
  <w:style w:type="paragraph" w:customStyle="1" w:styleId="t2">
    <w:name w:val="t2"/>
    <w:basedOn w:val="Normal"/>
    <w:uiPriority w:val="99"/>
    <w:qFormat/>
    <w:rsid w:val="00661CAE"/>
    <w:pPr>
      <w:tabs>
        <w:tab w:val="clear" w:pos="1134"/>
        <w:tab w:val="clear" w:pos="1871"/>
        <w:tab w:val="clear" w:pos="2268"/>
      </w:tabs>
      <w:spacing w:before="0"/>
      <w:textAlignment w:val="auto"/>
    </w:pPr>
    <w:rPr>
      <w:sz w:val="20"/>
      <w:lang w:eastAsia="en-GB"/>
    </w:rPr>
  </w:style>
  <w:style w:type="paragraph" w:customStyle="1" w:styleId="Tdoctable">
    <w:name w:val="Tdoc_table"/>
    <w:uiPriority w:val="99"/>
    <w:qFormat/>
    <w:rsid w:val="00661CAE"/>
    <w:pPr>
      <w:spacing w:after="0" w:line="240" w:lineRule="auto"/>
      <w:ind w:left="244" w:hanging="244"/>
    </w:pPr>
    <w:rPr>
      <w:rFonts w:ascii="Arial" w:eastAsia="SimSun" w:hAnsi="Arial" w:cs="Times New Roman"/>
      <w:noProof/>
      <w:color w:val="000000"/>
      <w:sz w:val="20"/>
      <w:szCs w:val="20"/>
      <w:lang w:val="en-GB"/>
    </w:rPr>
  </w:style>
  <w:style w:type="paragraph" w:customStyle="1" w:styleId="Heading2Head2A2">
    <w:name w:val="Heading 2.Head2A.2"/>
    <w:basedOn w:val="Heading1"/>
    <w:next w:val="Normal"/>
    <w:uiPriority w:val="99"/>
    <w:qFormat/>
    <w:rsid w:val="00661CAE"/>
    <w:pPr>
      <w:pBdr>
        <w:top w:val="none" w:sz="0" w:space="0" w:color="auto"/>
      </w:pBdr>
      <w:spacing w:before="180"/>
      <w:textAlignment w:val="auto"/>
      <w:outlineLvl w:val="1"/>
    </w:pPr>
    <w:rPr>
      <w:rFonts w:eastAsia="SimSun"/>
      <w:sz w:val="32"/>
      <w:lang w:eastAsia="es-ES"/>
    </w:rPr>
  </w:style>
  <w:style w:type="paragraph" w:customStyle="1" w:styleId="TitleText">
    <w:name w:val="Title Text"/>
    <w:basedOn w:val="Normal"/>
    <w:next w:val="Normal"/>
    <w:uiPriority w:val="99"/>
    <w:qFormat/>
    <w:rsid w:val="00661CAE"/>
    <w:pPr>
      <w:tabs>
        <w:tab w:val="clear" w:pos="1134"/>
        <w:tab w:val="clear" w:pos="1871"/>
        <w:tab w:val="clear" w:pos="2268"/>
      </w:tabs>
      <w:spacing w:before="0" w:after="220"/>
      <w:textAlignment w:val="auto"/>
    </w:pPr>
    <w:rPr>
      <w:b/>
      <w:sz w:val="20"/>
      <w:lang w:val="en-US" w:eastAsia="en-GB"/>
    </w:rPr>
  </w:style>
  <w:style w:type="paragraph" w:customStyle="1" w:styleId="berschrift2Head2A2">
    <w:name w:val="Überschrift 2.Head2A.2"/>
    <w:basedOn w:val="Heading1"/>
    <w:next w:val="Normal"/>
    <w:uiPriority w:val="99"/>
    <w:qFormat/>
    <w:rsid w:val="00661CAE"/>
    <w:pPr>
      <w:pBdr>
        <w:top w:val="none" w:sz="0" w:space="0" w:color="auto"/>
      </w:pBdr>
      <w:overflowPunct/>
      <w:autoSpaceDE/>
      <w:autoSpaceDN/>
      <w:adjustRightInd/>
      <w:spacing w:before="180"/>
      <w:textAlignment w:val="auto"/>
      <w:outlineLvl w:val="1"/>
    </w:pPr>
    <w:rPr>
      <w:rFonts w:eastAsia="MS Mincho"/>
      <w:sz w:val="32"/>
      <w:lang w:eastAsia="de-DE"/>
    </w:rPr>
  </w:style>
  <w:style w:type="paragraph" w:customStyle="1" w:styleId="berschrift3h3H3Underrubrik2">
    <w:name w:val="Überschrift 3.h3.H3.Underrubrik2"/>
    <w:basedOn w:val="Heading2"/>
    <w:next w:val="Normal"/>
    <w:uiPriority w:val="99"/>
    <w:qFormat/>
    <w:rsid w:val="00661CAE"/>
    <w:pPr>
      <w:overflowPunct/>
      <w:autoSpaceDE/>
      <w:autoSpaceDN/>
      <w:adjustRightInd/>
      <w:spacing w:before="120"/>
      <w:textAlignment w:val="auto"/>
      <w:outlineLvl w:val="2"/>
    </w:pPr>
    <w:rPr>
      <w:rFonts w:eastAsia="MS Mincho"/>
      <w:sz w:val="28"/>
      <w:lang w:eastAsia="de-DE"/>
    </w:rPr>
  </w:style>
  <w:style w:type="paragraph" w:customStyle="1" w:styleId="11">
    <w:name w:val="修订1"/>
    <w:uiPriority w:val="99"/>
    <w:semiHidden/>
    <w:qFormat/>
    <w:rsid w:val="00661CAE"/>
    <w:pPr>
      <w:spacing w:after="0" w:line="240" w:lineRule="auto"/>
    </w:pPr>
    <w:rPr>
      <w:rFonts w:ascii="Times New Roman" w:eastAsia="Batang" w:hAnsi="Times New Roman" w:cs="Times New Roman"/>
      <w:sz w:val="20"/>
      <w:szCs w:val="20"/>
      <w:lang w:val="en-GB"/>
    </w:rPr>
  </w:style>
  <w:style w:type="paragraph" w:customStyle="1" w:styleId="PageXofY">
    <w:name w:val="Page X of Y"/>
    <w:uiPriority w:val="99"/>
    <w:qFormat/>
    <w:rsid w:val="00661CAE"/>
    <w:pPr>
      <w:spacing w:after="0" w:line="240" w:lineRule="auto"/>
    </w:pPr>
    <w:rPr>
      <w:rFonts w:ascii="Times New Roman" w:eastAsia="MS Mincho" w:hAnsi="Times New Roman" w:cs="Times New Roman"/>
      <w:sz w:val="24"/>
      <w:szCs w:val="24"/>
      <w:lang w:val="en-GB" w:eastAsia="ko-KR"/>
    </w:rPr>
  </w:style>
  <w:style w:type="paragraph" w:customStyle="1" w:styleId="Lastprinted">
    <w:name w:val="Last printed"/>
    <w:uiPriority w:val="99"/>
    <w:qFormat/>
    <w:rsid w:val="00661CAE"/>
    <w:pPr>
      <w:spacing w:after="0" w:line="240" w:lineRule="auto"/>
    </w:pPr>
    <w:rPr>
      <w:rFonts w:ascii="Times New Roman" w:eastAsia="MS Mincho" w:hAnsi="Times New Roman" w:cs="Times New Roman"/>
      <w:sz w:val="24"/>
      <w:szCs w:val="24"/>
      <w:lang w:val="en-GB" w:eastAsia="ko-KR"/>
    </w:rPr>
  </w:style>
  <w:style w:type="paragraph" w:customStyle="1" w:styleId="Lastsavedby">
    <w:name w:val="Last saved by"/>
    <w:uiPriority w:val="99"/>
    <w:qFormat/>
    <w:rsid w:val="00661CAE"/>
    <w:pPr>
      <w:spacing w:after="0" w:line="240" w:lineRule="auto"/>
    </w:pPr>
    <w:rPr>
      <w:rFonts w:ascii="Times New Roman" w:eastAsia="MS Mincho" w:hAnsi="Times New Roman" w:cs="Times New Roman"/>
      <w:sz w:val="24"/>
      <w:szCs w:val="24"/>
      <w:lang w:val="en-GB" w:eastAsia="ko-KR"/>
    </w:rPr>
  </w:style>
  <w:style w:type="paragraph" w:customStyle="1" w:styleId="Filename">
    <w:name w:val="Filename"/>
    <w:uiPriority w:val="99"/>
    <w:qFormat/>
    <w:rsid w:val="00661CAE"/>
    <w:pPr>
      <w:spacing w:after="0" w:line="240" w:lineRule="auto"/>
    </w:pPr>
    <w:rPr>
      <w:rFonts w:ascii="Times New Roman" w:eastAsia="MS Mincho" w:hAnsi="Times New Roman" w:cs="Times New Roman"/>
      <w:sz w:val="24"/>
      <w:szCs w:val="24"/>
      <w:lang w:val="en-GB" w:eastAsia="ko-KR"/>
    </w:rPr>
  </w:style>
  <w:style w:type="paragraph" w:customStyle="1" w:styleId="Filenameandpath">
    <w:name w:val="Filename and path"/>
    <w:uiPriority w:val="99"/>
    <w:qFormat/>
    <w:rsid w:val="00661CAE"/>
    <w:pPr>
      <w:spacing w:after="0" w:line="240" w:lineRule="auto"/>
    </w:pPr>
    <w:rPr>
      <w:rFonts w:ascii="Times New Roman" w:eastAsia="MS Mincho" w:hAnsi="Times New Roman" w:cs="Times New Roman"/>
      <w:sz w:val="24"/>
      <w:szCs w:val="24"/>
      <w:lang w:val="en-GB" w:eastAsia="ko-KR"/>
    </w:rPr>
  </w:style>
  <w:style w:type="paragraph" w:customStyle="1" w:styleId="TaOC">
    <w:name w:val="TaOC"/>
    <w:basedOn w:val="Normal"/>
    <w:uiPriority w:val="99"/>
    <w:qFormat/>
    <w:rsid w:val="00661CAE"/>
    <w:pPr>
      <w:keepNext/>
      <w:keepLines/>
      <w:tabs>
        <w:tab w:val="clear" w:pos="1134"/>
        <w:tab w:val="clear" w:pos="1871"/>
        <w:tab w:val="clear" w:pos="2268"/>
      </w:tabs>
      <w:spacing w:before="0"/>
      <w:jc w:val="center"/>
      <w:textAlignment w:val="auto"/>
    </w:pPr>
    <w:rPr>
      <w:rFonts w:ascii="Arial" w:hAnsi="Arial"/>
      <w:sz w:val="18"/>
      <w:lang w:eastAsia="ja-JP"/>
    </w:rPr>
  </w:style>
  <w:style w:type="paragraph" w:customStyle="1" w:styleId="NormalArial">
    <w:name w:val="Normal + Arial"/>
    <w:aliases w:val="9 pt,Right,Right:  0,24 cm,After:  0 pt,Normal + 9 pt,Bold"/>
    <w:basedOn w:val="Normal"/>
    <w:uiPriority w:val="99"/>
    <w:qFormat/>
    <w:rsid w:val="00661CAE"/>
    <w:pPr>
      <w:keepNext/>
      <w:keepLines/>
      <w:tabs>
        <w:tab w:val="clear" w:pos="1134"/>
        <w:tab w:val="clear" w:pos="1871"/>
        <w:tab w:val="clear" w:pos="2268"/>
      </w:tabs>
      <w:spacing w:before="0"/>
      <w:ind w:right="134"/>
      <w:jc w:val="right"/>
      <w:textAlignment w:val="auto"/>
    </w:pPr>
    <w:rPr>
      <w:rFonts w:ascii="Arial" w:hAnsi="Arial" w:cs="Arial"/>
      <w:sz w:val="18"/>
      <w:szCs w:val="18"/>
      <w:lang w:val="en-US" w:eastAsia="ko-KR"/>
    </w:rPr>
  </w:style>
  <w:style w:type="character" w:customStyle="1" w:styleId="StyleTACChar">
    <w:name w:val="Style TAC + Char"/>
    <w:link w:val="StyleTAC"/>
    <w:locked/>
    <w:rsid w:val="00661CAE"/>
    <w:rPr>
      <w:rFonts w:ascii="Arial" w:eastAsia="Batang" w:hAnsi="Arial" w:cs="Arial"/>
      <w:color w:val="000000"/>
      <w:kern w:val="2"/>
      <w:sz w:val="18"/>
      <w:lang w:eastAsia="ko-KR"/>
    </w:rPr>
  </w:style>
  <w:style w:type="paragraph" w:customStyle="1" w:styleId="StyleTAC">
    <w:name w:val="Style TAC +"/>
    <w:basedOn w:val="Normal"/>
    <w:link w:val="StyleTACChar"/>
    <w:autoRedefine/>
    <w:qFormat/>
    <w:rsid w:val="00661CAE"/>
    <w:pPr>
      <w:keepNext/>
      <w:keepLines/>
      <w:tabs>
        <w:tab w:val="clear" w:pos="1134"/>
        <w:tab w:val="clear" w:pos="1871"/>
        <w:tab w:val="clear" w:pos="2268"/>
      </w:tabs>
      <w:overflowPunct/>
      <w:autoSpaceDE/>
      <w:autoSpaceDN/>
      <w:adjustRightInd/>
      <w:spacing w:before="0"/>
      <w:jc w:val="center"/>
      <w:textAlignment w:val="auto"/>
    </w:pPr>
    <w:rPr>
      <w:rFonts w:ascii="Arial" w:eastAsia="Batang" w:hAnsi="Arial" w:cs="Arial"/>
      <w:color w:val="000000"/>
      <w:kern w:val="2"/>
      <w:sz w:val="18"/>
      <w:szCs w:val="22"/>
      <w:lang w:val="en-US" w:eastAsia="ko-KR"/>
    </w:rPr>
  </w:style>
  <w:style w:type="paragraph" w:customStyle="1" w:styleId="References">
    <w:name w:val="References"/>
    <w:basedOn w:val="Normal"/>
    <w:uiPriority w:val="99"/>
    <w:qFormat/>
    <w:rsid w:val="00661CAE"/>
    <w:pPr>
      <w:tabs>
        <w:tab w:val="clear" w:pos="1134"/>
        <w:tab w:val="clear" w:pos="1871"/>
        <w:tab w:val="clear" w:pos="2268"/>
        <w:tab w:val="num" w:pos="360"/>
      </w:tabs>
      <w:overflowPunct/>
      <w:autoSpaceDE/>
      <w:autoSpaceDN/>
      <w:adjustRightInd/>
      <w:spacing w:before="0"/>
      <w:ind w:left="360" w:hanging="360"/>
      <w:jc w:val="both"/>
      <w:textAlignment w:val="auto"/>
    </w:pPr>
    <w:rPr>
      <w:rFonts w:eastAsia="Batang"/>
      <w:sz w:val="16"/>
      <w:szCs w:val="16"/>
      <w:lang w:val="en-US"/>
    </w:rPr>
  </w:style>
  <w:style w:type="paragraph" w:customStyle="1" w:styleId="references0">
    <w:name w:val="references"/>
    <w:uiPriority w:val="99"/>
    <w:qFormat/>
    <w:rsid w:val="00661CAE"/>
    <w:pPr>
      <w:tabs>
        <w:tab w:val="num" w:pos="360"/>
      </w:tabs>
      <w:spacing w:after="50" w:line="180" w:lineRule="exact"/>
      <w:ind w:left="360" w:hanging="360"/>
      <w:jc w:val="both"/>
    </w:pPr>
    <w:rPr>
      <w:rFonts w:ascii="Times New Roman" w:eastAsia="MS Mincho" w:hAnsi="Times New Roman" w:cs="Times New Roman"/>
      <w:noProof/>
      <w:sz w:val="16"/>
      <w:szCs w:val="16"/>
    </w:rPr>
  </w:style>
  <w:style w:type="paragraph" w:customStyle="1" w:styleId="Text">
    <w:name w:val="Text"/>
    <w:aliases w:val="no after,T,Text HMappIEEEnc,Text IEEEappHMrj,Text HMappIEEEn"/>
    <w:basedOn w:val="Normal"/>
    <w:uiPriority w:val="99"/>
    <w:qFormat/>
    <w:rsid w:val="00661CAE"/>
    <w:pPr>
      <w:widowControl w:val="0"/>
      <w:tabs>
        <w:tab w:val="clear" w:pos="1134"/>
        <w:tab w:val="clear" w:pos="1871"/>
        <w:tab w:val="clear" w:pos="2268"/>
      </w:tabs>
      <w:overflowPunct/>
      <w:autoSpaceDE/>
      <w:autoSpaceDN/>
      <w:adjustRightInd/>
      <w:spacing w:before="0" w:line="252" w:lineRule="auto"/>
      <w:ind w:firstLine="202"/>
      <w:jc w:val="both"/>
      <w:textAlignment w:val="auto"/>
    </w:pPr>
    <w:rPr>
      <w:rFonts w:eastAsia="Batang"/>
      <w:sz w:val="20"/>
      <w:lang w:val="en-US"/>
    </w:rPr>
  </w:style>
  <w:style w:type="paragraph" w:customStyle="1" w:styleId="subsectionhead">
    <w:name w:val="subsection head"/>
    <w:basedOn w:val="Normal"/>
    <w:next w:val="Normal"/>
    <w:uiPriority w:val="99"/>
    <w:qFormat/>
    <w:rsid w:val="00661CAE"/>
    <w:pPr>
      <w:keepNext/>
      <w:keepLines/>
      <w:widowControl w:val="0"/>
      <w:tabs>
        <w:tab w:val="clear" w:pos="1134"/>
        <w:tab w:val="clear" w:pos="1871"/>
        <w:tab w:val="clear" w:pos="2268"/>
      </w:tabs>
      <w:overflowPunct/>
      <w:autoSpaceDE/>
      <w:autoSpaceDN/>
      <w:adjustRightInd/>
      <w:snapToGrid w:val="0"/>
      <w:spacing w:beforeLines="100" w:before="0" w:line="244" w:lineRule="auto"/>
      <w:jc w:val="both"/>
      <w:textAlignment w:val="auto"/>
    </w:pPr>
    <w:rPr>
      <w:kern w:val="2"/>
      <w:sz w:val="20"/>
      <w:lang w:val="en-US" w:eastAsia="ja-JP"/>
    </w:rPr>
  </w:style>
  <w:style w:type="character" w:customStyle="1" w:styleId="EUNormalCharCharChar">
    <w:name w:val="EUNormal Char Char Char"/>
    <w:link w:val="EUNormalCharChar"/>
    <w:uiPriority w:val="99"/>
    <w:locked/>
    <w:rsid w:val="00661CAE"/>
    <w:rPr>
      <w:rFonts w:eastAsia="SimSun"/>
    </w:rPr>
  </w:style>
  <w:style w:type="paragraph" w:customStyle="1" w:styleId="EUNormalCharChar">
    <w:name w:val="EUNormal Char Char"/>
    <w:basedOn w:val="Normal"/>
    <w:link w:val="EUNormalCharCharChar"/>
    <w:uiPriority w:val="99"/>
    <w:qFormat/>
    <w:rsid w:val="00661CAE"/>
    <w:pPr>
      <w:tabs>
        <w:tab w:val="clear" w:pos="1134"/>
        <w:tab w:val="clear" w:pos="1871"/>
        <w:tab w:val="clear" w:pos="2268"/>
      </w:tabs>
      <w:overflowPunct/>
      <w:autoSpaceDE/>
      <w:autoSpaceDN/>
      <w:adjustRightInd/>
      <w:spacing w:before="0" w:after="120"/>
      <w:jc w:val="both"/>
      <w:textAlignment w:val="auto"/>
    </w:pPr>
    <w:rPr>
      <w:rFonts w:asciiTheme="minorHAnsi" w:eastAsia="SimSun" w:hAnsiTheme="minorHAnsi" w:cstheme="minorBidi"/>
      <w:sz w:val="22"/>
      <w:szCs w:val="22"/>
      <w:lang w:val="en-US"/>
    </w:rPr>
  </w:style>
  <w:style w:type="character" w:customStyle="1" w:styleId="ParagraphChar">
    <w:name w:val="Paragraph Char"/>
    <w:link w:val="Paragraph"/>
    <w:uiPriority w:val="99"/>
    <w:locked/>
    <w:rsid w:val="00661CAE"/>
    <w:rPr>
      <w:rFonts w:ascii="Arial" w:hAnsi="Arial" w:cs="Arial"/>
      <w:szCs w:val="24"/>
    </w:rPr>
  </w:style>
  <w:style w:type="paragraph" w:customStyle="1" w:styleId="Paragraph">
    <w:name w:val="Paragraph"/>
    <w:basedOn w:val="Normal"/>
    <w:link w:val="ParagraphChar"/>
    <w:uiPriority w:val="99"/>
    <w:qFormat/>
    <w:rsid w:val="00661CAE"/>
    <w:pPr>
      <w:tabs>
        <w:tab w:val="clear" w:pos="1134"/>
        <w:tab w:val="clear" w:pos="1871"/>
        <w:tab w:val="clear" w:pos="2268"/>
      </w:tabs>
      <w:overflowPunct/>
      <w:autoSpaceDE/>
      <w:autoSpaceDN/>
      <w:adjustRightInd/>
      <w:spacing w:before="0" w:after="120"/>
      <w:jc w:val="both"/>
      <w:textAlignment w:val="auto"/>
    </w:pPr>
    <w:rPr>
      <w:rFonts w:ascii="Arial" w:eastAsiaTheme="minorEastAsia" w:hAnsi="Arial" w:cs="Arial"/>
      <w:sz w:val="22"/>
      <w:szCs w:val="24"/>
      <w:lang w:val="en-US"/>
    </w:rPr>
  </w:style>
  <w:style w:type="paragraph" w:customStyle="1" w:styleId="Sectiontitle0">
    <w:name w:val="Section title"/>
    <w:basedOn w:val="Normal"/>
    <w:next w:val="Normal"/>
    <w:uiPriority w:val="99"/>
    <w:qFormat/>
    <w:rsid w:val="00661CAE"/>
    <w:pPr>
      <w:keepNext/>
      <w:keepLines/>
      <w:tabs>
        <w:tab w:val="clear" w:pos="1134"/>
        <w:tab w:val="clear" w:pos="1871"/>
        <w:tab w:val="clear" w:pos="2268"/>
        <w:tab w:val="left" w:pos="1474"/>
      </w:tabs>
      <w:spacing w:before="240"/>
      <w:ind w:left="1474" w:hanging="1474"/>
      <w:textAlignment w:val="auto"/>
    </w:pPr>
    <w:rPr>
      <w:rFonts w:eastAsia="Batang"/>
      <w:i/>
      <w:sz w:val="20"/>
      <w:lang w:eastAsia="fr-FR"/>
    </w:rPr>
  </w:style>
  <w:style w:type="paragraph" w:customStyle="1" w:styleId="12">
    <w:name w:val="変更箇所1"/>
    <w:uiPriority w:val="99"/>
    <w:semiHidden/>
    <w:qFormat/>
    <w:rsid w:val="00661CAE"/>
    <w:pPr>
      <w:spacing w:after="0" w:line="240" w:lineRule="auto"/>
    </w:pPr>
    <w:rPr>
      <w:rFonts w:ascii="Times New Roman" w:eastAsia="SimSun" w:hAnsi="Times New Roman" w:cs="Times New Roman"/>
      <w:sz w:val="24"/>
      <w:szCs w:val="20"/>
      <w:lang w:val="en-GB"/>
    </w:rPr>
  </w:style>
  <w:style w:type="paragraph" w:customStyle="1" w:styleId="20">
    <w:name w:val="変更箇所2"/>
    <w:uiPriority w:val="99"/>
    <w:semiHidden/>
    <w:qFormat/>
    <w:rsid w:val="00661CAE"/>
    <w:pPr>
      <w:spacing w:after="0" w:line="240" w:lineRule="auto"/>
    </w:pPr>
    <w:rPr>
      <w:rFonts w:ascii="Times New Roman" w:eastAsia="Batang" w:hAnsi="Times New Roman" w:cs="Times New Roman"/>
      <w:sz w:val="24"/>
      <w:szCs w:val="20"/>
      <w:lang w:val="en-GB"/>
    </w:rPr>
  </w:style>
  <w:style w:type="paragraph" w:customStyle="1" w:styleId="13">
    <w:name w:val="リスト段落1"/>
    <w:basedOn w:val="Normal"/>
    <w:uiPriority w:val="99"/>
    <w:qFormat/>
    <w:rsid w:val="00661CAE"/>
    <w:pPr>
      <w:ind w:left="720"/>
      <w:contextualSpacing/>
      <w:textAlignment w:val="auto"/>
    </w:pPr>
    <w:rPr>
      <w:rFonts w:eastAsiaTheme="minorEastAsia"/>
    </w:rPr>
  </w:style>
  <w:style w:type="paragraph" w:customStyle="1" w:styleId="3">
    <w:name w:val="変更箇所3"/>
    <w:uiPriority w:val="99"/>
    <w:semiHidden/>
    <w:qFormat/>
    <w:rsid w:val="00661CAE"/>
    <w:pPr>
      <w:spacing w:after="0" w:line="240" w:lineRule="auto"/>
    </w:pPr>
    <w:rPr>
      <w:rFonts w:ascii="Times New Roman" w:eastAsia="Batang" w:hAnsi="Times New Roman" w:cs="Times New Roman"/>
      <w:sz w:val="24"/>
      <w:szCs w:val="20"/>
      <w:lang w:val="en-GB"/>
    </w:rPr>
  </w:style>
  <w:style w:type="paragraph" w:customStyle="1" w:styleId="21">
    <w:name w:val="リスト段落2"/>
    <w:basedOn w:val="Normal"/>
    <w:uiPriority w:val="99"/>
    <w:qFormat/>
    <w:rsid w:val="00661CAE"/>
    <w:pPr>
      <w:ind w:left="720"/>
      <w:contextualSpacing/>
      <w:textAlignment w:val="auto"/>
    </w:pPr>
    <w:rPr>
      <w:rFonts w:eastAsiaTheme="minorEastAsia"/>
    </w:rPr>
  </w:style>
  <w:style w:type="paragraph" w:customStyle="1" w:styleId="Heading31">
    <w:name w:val="Heading 31"/>
    <w:next w:val="Normal"/>
    <w:autoRedefine/>
    <w:uiPriority w:val="99"/>
    <w:qFormat/>
    <w:rsid w:val="00661CAE"/>
    <w:pPr>
      <w:keepNext/>
      <w:keepLines/>
      <w:tabs>
        <w:tab w:val="left" w:pos="794"/>
        <w:tab w:val="left" w:pos="1191"/>
        <w:tab w:val="left" w:pos="1588"/>
        <w:tab w:val="left" w:pos="1985"/>
      </w:tabs>
      <w:spacing w:before="200" w:after="0" w:line="240" w:lineRule="auto"/>
      <w:ind w:left="794" w:hanging="794"/>
      <w:jc w:val="both"/>
      <w:outlineLvl w:val="2"/>
    </w:pPr>
    <w:rPr>
      <w:rFonts w:ascii="Times New Roman Bold" w:eastAsia="ヒラギノ角ゴ Pro W3" w:hAnsi="Times New Roman Bold" w:cs="Times New Roman"/>
      <w:color w:val="000000"/>
      <w:sz w:val="24"/>
      <w:szCs w:val="20"/>
      <w:lang w:val="fr-FR"/>
    </w:rPr>
  </w:style>
  <w:style w:type="paragraph" w:customStyle="1" w:styleId="Heading41">
    <w:name w:val="Heading 41"/>
    <w:next w:val="Normal"/>
    <w:uiPriority w:val="99"/>
    <w:qFormat/>
    <w:rsid w:val="00661CAE"/>
    <w:pPr>
      <w:keepNext/>
      <w:keepLines/>
      <w:tabs>
        <w:tab w:val="left" w:pos="992"/>
        <w:tab w:val="left" w:pos="1191"/>
        <w:tab w:val="left" w:pos="1588"/>
        <w:tab w:val="left" w:pos="1985"/>
      </w:tabs>
      <w:spacing w:before="200" w:after="0" w:line="240" w:lineRule="auto"/>
      <w:ind w:left="992" w:hanging="992"/>
      <w:jc w:val="both"/>
      <w:outlineLvl w:val="3"/>
    </w:pPr>
    <w:rPr>
      <w:rFonts w:ascii="Times New Roman Bold" w:eastAsia="ヒラギノ角ゴ Pro W3" w:hAnsi="Times New Roman Bold" w:cs="Times New Roman"/>
      <w:color w:val="000000"/>
      <w:sz w:val="24"/>
      <w:szCs w:val="20"/>
      <w:lang w:val="fr-FR"/>
    </w:rPr>
  </w:style>
  <w:style w:type="paragraph" w:customStyle="1" w:styleId="Heading51">
    <w:name w:val="Heading 51"/>
    <w:next w:val="Normal"/>
    <w:uiPriority w:val="99"/>
    <w:qFormat/>
    <w:rsid w:val="00661CAE"/>
    <w:pPr>
      <w:keepNext/>
      <w:keepLines/>
      <w:tabs>
        <w:tab w:val="left" w:pos="992"/>
        <w:tab w:val="left" w:pos="1191"/>
        <w:tab w:val="left" w:pos="1588"/>
        <w:tab w:val="left" w:pos="1985"/>
      </w:tabs>
      <w:spacing w:before="200" w:after="0" w:line="240" w:lineRule="auto"/>
      <w:ind w:left="992" w:hanging="992"/>
      <w:jc w:val="both"/>
      <w:outlineLvl w:val="4"/>
    </w:pPr>
    <w:rPr>
      <w:rFonts w:ascii="Times New Roman Bold" w:eastAsia="ヒラギノ角ゴ Pro W3" w:hAnsi="Times New Roman Bold" w:cs="Times New Roman"/>
      <w:color w:val="000000"/>
      <w:sz w:val="24"/>
      <w:szCs w:val="20"/>
      <w:lang w:val="fr-FR"/>
    </w:rPr>
  </w:style>
  <w:style w:type="paragraph" w:customStyle="1" w:styleId="FreeForm">
    <w:name w:val="Free Form"/>
    <w:autoRedefine/>
    <w:uiPriority w:val="99"/>
    <w:qFormat/>
    <w:rsid w:val="00661CAE"/>
    <w:pPr>
      <w:spacing w:after="0" w:line="240" w:lineRule="auto"/>
    </w:pPr>
    <w:rPr>
      <w:rFonts w:ascii="Helvetica" w:eastAsia="ヒラギノ角ゴ Pro W3" w:hAnsi="Helvetica" w:cs="Times New Roman"/>
      <w:color w:val="000000"/>
      <w:sz w:val="24"/>
      <w:szCs w:val="20"/>
    </w:rPr>
  </w:style>
  <w:style w:type="paragraph" w:customStyle="1" w:styleId="Heading61">
    <w:name w:val="Heading 61"/>
    <w:next w:val="Normal"/>
    <w:uiPriority w:val="99"/>
    <w:qFormat/>
    <w:rsid w:val="00661CAE"/>
    <w:pPr>
      <w:keepNext/>
      <w:keepLines/>
      <w:tabs>
        <w:tab w:val="left" w:pos="1588"/>
        <w:tab w:val="left" w:pos="1985"/>
      </w:tabs>
      <w:spacing w:before="200" w:after="0" w:line="240" w:lineRule="auto"/>
      <w:ind w:left="1588" w:hanging="1588"/>
      <w:jc w:val="both"/>
      <w:outlineLvl w:val="5"/>
    </w:pPr>
    <w:rPr>
      <w:rFonts w:ascii="Times New Roman Bold" w:eastAsia="ヒラギノ角ゴ Pro W3" w:hAnsi="Times New Roman Bold" w:cs="Times New Roman"/>
      <w:color w:val="000000"/>
      <w:sz w:val="24"/>
      <w:szCs w:val="20"/>
      <w:lang w:val="fr-FR"/>
    </w:rPr>
  </w:style>
  <w:style w:type="paragraph" w:customStyle="1" w:styleId="Heading71">
    <w:name w:val="Heading 71"/>
    <w:next w:val="Normal"/>
    <w:autoRedefine/>
    <w:uiPriority w:val="99"/>
    <w:qFormat/>
    <w:rsid w:val="00661CAE"/>
    <w:pPr>
      <w:keepNext/>
      <w:keepLines/>
      <w:tabs>
        <w:tab w:val="left" w:pos="1588"/>
        <w:tab w:val="left" w:pos="1985"/>
      </w:tabs>
      <w:spacing w:before="200" w:after="0" w:line="240" w:lineRule="auto"/>
      <w:ind w:left="1588" w:hanging="1588"/>
      <w:jc w:val="both"/>
      <w:outlineLvl w:val="6"/>
    </w:pPr>
    <w:rPr>
      <w:rFonts w:ascii="Times New Roman Bold" w:eastAsia="ヒラギノ角ゴ Pro W3" w:hAnsi="Times New Roman Bold" w:cs="Times New Roman"/>
      <w:color w:val="000000"/>
      <w:sz w:val="24"/>
      <w:szCs w:val="20"/>
      <w:lang w:val="fr-FR"/>
    </w:rPr>
  </w:style>
  <w:style w:type="paragraph" w:customStyle="1" w:styleId="ns">
    <w:name w:val="ns"/>
    <w:aliases w:val="normal short"/>
    <w:basedOn w:val="Normal"/>
    <w:uiPriority w:val="99"/>
    <w:qFormat/>
    <w:rsid w:val="00661CAE"/>
    <w:pPr>
      <w:tabs>
        <w:tab w:val="clear" w:pos="1134"/>
        <w:tab w:val="clear" w:pos="1871"/>
        <w:tab w:val="clear" w:pos="2268"/>
      </w:tabs>
      <w:overflowPunct/>
      <w:autoSpaceDE/>
      <w:autoSpaceDN/>
      <w:adjustRightInd/>
      <w:spacing w:before="0" w:after="160" w:line="276" w:lineRule="auto"/>
      <w:textAlignment w:val="auto"/>
    </w:pPr>
    <w:rPr>
      <w:rFonts w:asciiTheme="minorHAnsi" w:eastAsiaTheme="minorHAnsi" w:hAnsiTheme="minorHAnsi" w:cstheme="minorBidi"/>
      <w:sz w:val="22"/>
      <w:szCs w:val="22"/>
      <w:lang w:val="de-DE"/>
    </w:rPr>
  </w:style>
  <w:style w:type="paragraph" w:customStyle="1" w:styleId="rf">
    <w:name w:val="r&amp;f"/>
    <w:aliases w:val="R&amp;F note"/>
    <w:uiPriority w:val="99"/>
    <w:qFormat/>
    <w:rsid w:val="00661CAE"/>
    <w:pPr>
      <w:spacing w:after="240" w:line="240" w:lineRule="auto"/>
      <w:ind w:left="720" w:hanging="360"/>
    </w:pPr>
    <w:rPr>
      <w:rFonts w:ascii="Times New Roman" w:eastAsia="MS Mincho" w:hAnsi="Times New Roman" w:cs="Times New Roman"/>
      <w:color w:val="993366"/>
      <w:sz w:val="24"/>
      <w:szCs w:val="24"/>
    </w:rPr>
  </w:style>
  <w:style w:type="paragraph" w:customStyle="1" w:styleId="nl0">
    <w:name w:val="nl0"/>
    <w:aliases w:val="numbered list 0"/>
    <w:uiPriority w:val="99"/>
    <w:qFormat/>
    <w:rsid w:val="00661CAE"/>
    <w:pPr>
      <w:widowControl w:val="0"/>
      <w:tabs>
        <w:tab w:val="num" w:pos="1800"/>
      </w:tabs>
      <w:autoSpaceDE w:val="0"/>
      <w:autoSpaceDN w:val="0"/>
      <w:adjustRightInd w:val="0"/>
      <w:spacing w:line="240" w:lineRule="auto"/>
      <w:ind w:left="1800" w:hanging="200"/>
      <w:jc w:val="both"/>
    </w:pPr>
    <w:rPr>
      <w:rFonts w:ascii="Times New Roman" w:eastAsia="MS Mincho" w:hAnsi="Times New Roman" w:cs="Times New Roman"/>
      <w:sz w:val="20"/>
      <w:szCs w:val="20"/>
    </w:rPr>
  </w:style>
  <w:style w:type="paragraph" w:customStyle="1" w:styleId="fh4">
    <w:name w:val="fh4"/>
    <w:aliases w:val="fixed hight 4pt"/>
    <w:uiPriority w:val="99"/>
    <w:qFormat/>
    <w:rsid w:val="00661CAE"/>
    <w:pPr>
      <w:widowControl w:val="0"/>
      <w:autoSpaceDE w:val="0"/>
      <w:autoSpaceDN w:val="0"/>
      <w:adjustRightInd w:val="0"/>
      <w:spacing w:after="0" w:line="40" w:lineRule="atLeast"/>
      <w:ind w:left="1440"/>
      <w:jc w:val="both"/>
    </w:pPr>
    <w:rPr>
      <w:rFonts w:ascii="Times New Roman" w:eastAsia="MS Mincho" w:hAnsi="Times New Roman" w:cs="Times New Roman"/>
      <w:sz w:val="8"/>
      <w:szCs w:val="8"/>
    </w:rPr>
  </w:style>
  <w:style w:type="paragraph" w:customStyle="1" w:styleId="l0e">
    <w:name w:val="l0e"/>
    <w:aliases w:val="list 0 ellipsis"/>
    <w:uiPriority w:val="99"/>
    <w:qFormat/>
    <w:rsid w:val="00661CAE"/>
    <w:pPr>
      <w:widowControl w:val="0"/>
      <w:tabs>
        <w:tab w:val="right" w:pos="1600"/>
      </w:tabs>
      <w:autoSpaceDE w:val="0"/>
      <w:autoSpaceDN w:val="0"/>
      <w:adjustRightInd w:val="0"/>
      <w:spacing w:line="240" w:lineRule="auto"/>
      <w:ind w:left="1800" w:hanging="1800"/>
      <w:jc w:val="both"/>
    </w:pPr>
    <w:rPr>
      <w:rFonts w:ascii="Times New Roman" w:eastAsia="MS Mincho" w:hAnsi="Times New Roman" w:cs="Times New Roman"/>
      <w:sz w:val="20"/>
      <w:szCs w:val="20"/>
    </w:rPr>
  </w:style>
  <w:style w:type="paragraph" w:customStyle="1" w:styleId="footnote">
    <w:name w:val="footnote"/>
    <w:uiPriority w:val="99"/>
    <w:qFormat/>
    <w:rsid w:val="00661CAE"/>
    <w:pPr>
      <w:widowControl w:val="0"/>
      <w:autoSpaceDE w:val="0"/>
      <w:autoSpaceDN w:val="0"/>
      <w:adjustRightInd w:val="0"/>
      <w:spacing w:after="0" w:line="240" w:lineRule="auto"/>
      <w:jc w:val="both"/>
    </w:pPr>
    <w:rPr>
      <w:rFonts w:ascii="Times New Roman" w:eastAsia="MS Mincho" w:hAnsi="Times New Roman" w:cs="Times New Roman"/>
      <w:sz w:val="16"/>
      <w:szCs w:val="16"/>
    </w:rPr>
  </w:style>
  <w:style w:type="paragraph" w:customStyle="1" w:styleId="l3e">
    <w:name w:val="l3e"/>
    <w:aliases w:val="list 3 ellipsis"/>
    <w:basedOn w:val="Normal"/>
    <w:uiPriority w:val="99"/>
    <w:qFormat/>
    <w:rsid w:val="00661CAE"/>
    <w:pPr>
      <w:tabs>
        <w:tab w:val="clear" w:pos="1134"/>
        <w:tab w:val="clear" w:pos="1871"/>
        <w:tab w:val="clear" w:pos="2268"/>
        <w:tab w:val="right" w:pos="2635"/>
      </w:tabs>
      <w:overflowPunct/>
      <w:autoSpaceDE/>
      <w:autoSpaceDN/>
      <w:adjustRightInd/>
      <w:spacing w:before="0" w:after="160" w:line="276" w:lineRule="auto"/>
      <w:ind w:left="2880" w:hanging="2880"/>
      <w:textAlignment w:val="auto"/>
    </w:pPr>
    <w:rPr>
      <w:rFonts w:asciiTheme="minorHAnsi" w:eastAsiaTheme="minorHAnsi" w:hAnsiTheme="minorHAnsi" w:cstheme="minorBidi"/>
      <w:sz w:val="22"/>
      <w:szCs w:val="22"/>
      <w:lang w:val="de-DE"/>
    </w:rPr>
  </w:style>
  <w:style w:type="paragraph" w:customStyle="1" w:styleId="l2e">
    <w:name w:val="l2e"/>
    <w:aliases w:val="list 2 ellipsis"/>
    <w:basedOn w:val="Normal"/>
    <w:uiPriority w:val="99"/>
    <w:qFormat/>
    <w:rsid w:val="00661CAE"/>
    <w:pPr>
      <w:tabs>
        <w:tab w:val="clear" w:pos="1134"/>
        <w:tab w:val="clear" w:pos="1871"/>
        <w:tab w:val="clear" w:pos="2268"/>
        <w:tab w:val="right" w:pos="2261"/>
      </w:tabs>
      <w:overflowPunct/>
      <w:autoSpaceDE/>
      <w:autoSpaceDN/>
      <w:adjustRightInd/>
      <w:spacing w:before="0" w:after="200" w:line="276" w:lineRule="auto"/>
      <w:ind w:left="2520" w:hanging="2520"/>
      <w:textAlignment w:val="auto"/>
    </w:pPr>
    <w:rPr>
      <w:rFonts w:ascii="Times" w:eastAsiaTheme="minorHAnsi" w:hAnsi="Times" w:cs="Times"/>
      <w:noProof/>
      <w:color w:val="000000"/>
      <w:sz w:val="22"/>
      <w:szCs w:val="22"/>
      <w:lang w:val="de-DE"/>
    </w:rPr>
  </w:style>
  <w:style w:type="paragraph" w:customStyle="1" w:styleId="numbersright">
    <w:name w:val="numbers right"/>
    <w:uiPriority w:val="99"/>
    <w:qFormat/>
    <w:rsid w:val="00661CAE"/>
    <w:pPr>
      <w:widowControl w:val="0"/>
      <w:autoSpaceDE w:val="0"/>
      <w:autoSpaceDN w:val="0"/>
      <w:adjustRightInd w:val="0"/>
      <w:spacing w:after="0" w:line="220" w:lineRule="atLeast"/>
      <w:ind w:left="-1440" w:right="9547"/>
      <w:jc w:val="right"/>
    </w:pPr>
    <w:rPr>
      <w:rFonts w:ascii="Arial" w:eastAsia="MS Mincho" w:hAnsi="Arial" w:cs="Arial"/>
      <w:sz w:val="12"/>
      <w:szCs w:val="12"/>
    </w:rPr>
  </w:style>
  <w:style w:type="paragraph" w:customStyle="1" w:styleId="numbersleft">
    <w:name w:val="numbers left"/>
    <w:basedOn w:val="numbersright"/>
    <w:uiPriority w:val="99"/>
    <w:qFormat/>
    <w:rsid w:val="00661CAE"/>
    <w:pPr>
      <w:spacing w:line="220" w:lineRule="exact"/>
      <w:ind w:left="9547" w:right="-1440"/>
      <w:jc w:val="left"/>
    </w:pPr>
  </w:style>
  <w:style w:type="paragraph" w:customStyle="1" w:styleId="parvaluecenter">
    <w:name w:val="par value center"/>
    <w:uiPriority w:val="99"/>
    <w:qFormat/>
    <w:rsid w:val="00661CAE"/>
    <w:pPr>
      <w:widowControl w:val="0"/>
      <w:autoSpaceDE w:val="0"/>
      <w:autoSpaceDN w:val="0"/>
      <w:adjustRightInd w:val="0"/>
      <w:spacing w:after="0" w:line="180" w:lineRule="atLeast"/>
      <w:jc w:val="center"/>
    </w:pPr>
    <w:rPr>
      <w:rFonts w:ascii="Times New Roman" w:eastAsia="MS Mincho" w:hAnsi="Times New Roman" w:cs="Times New Roman"/>
      <w:sz w:val="18"/>
      <w:szCs w:val="18"/>
    </w:rPr>
  </w:style>
  <w:style w:type="paragraph" w:customStyle="1" w:styleId="parvaluetitle">
    <w:name w:val="par value title"/>
    <w:uiPriority w:val="99"/>
    <w:qFormat/>
    <w:rsid w:val="00661CAE"/>
    <w:pPr>
      <w:widowControl w:val="0"/>
      <w:autoSpaceDE w:val="0"/>
      <w:autoSpaceDN w:val="0"/>
      <w:adjustRightInd w:val="0"/>
      <w:spacing w:after="0" w:line="200" w:lineRule="atLeast"/>
    </w:pPr>
    <w:rPr>
      <w:rFonts w:ascii="Times New Roman" w:eastAsia="MS Mincho" w:hAnsi="Times New Roman" w:cs="Times New Roman"/>
      <w:i/>
      <w:iCs/>
      <w:sz w:val="20"/>
      <w:szCs w:val="20"/>
    </w:rPr>
  </w:style>
  <w:style w:type="paragraph" w:customStyle="1" w:styleId="nl1">
    <w:name w:val="nl1"/>
    <w:aliases w:val="numbered list 1"/>
    <w:uiPriority w:val="99"/>
    <w:qFormat/>
    <w:rsid w:val="00661CAE"/>
    <w:pPr>
      <w:tabs>
        <w:tab w:val="num" w:pos="855"/>
        <w:tab w:val="num" w:pos="3240"/>
      </w:tabs>
      <w:spacing w:line="240" w:lineRule="auto"/>
      <w:ind w:left="855" w:hanging="855"/>
      <w:jc w:val="both"/>
    </w:pPr>
    <w:rPr>
      <w:rFonts w:ascii="Times New Roman" w:eastAsia="MS Mincho" w:hAnsi="Times New Roman" w:cs="Times New Roman"/>
      <w:sz w:val="20"/>
      <w:szCs w:val="20"/>
    </w:rPr>
  </w:style>
  <w:style w:type="paragraph" w:customStyle="1" w:styleId="l0">
    <w:name w:val="l0"/>
    <w:aliases w:val="list 0"/>
    <w:uiPriority w:val="99"/>
    <w:qFormat/>
    <w:rsid w:val="00661CAE"/>
    <w:pPr>
      <w:tabs>
        <w:tab w:val="num" w:pos="360"/>
        <w:tab w:val="num" w:pos="3240"/>
      </w:tabs>
      <w:spacing w:before="160" w:line="240" w:lineRule="auto"/>
      <w:ind w:left="360" w:hanging="360"/>
      <w:jc w:val="both"/>
    </w:pPr>
    <w:rPr>
      <w:rFonts w:ascii="Times New Roman" w:eastAsia="MS Mincho" w:hAnsi="Times New Roman" w:cs="Times New Roman"/>
      <w:sz w:val="20"/>
      <w:szCs w:val="20"/>
    </w:rPr>
  </w:style>
  <w:style w:type="paragraph" w:customStyle="1" w:styleId="nl2">
    <w:name w:val="nl2"/>
    <w:aliases w:val="numbered list 2"/>
    <w:basedOn w:val="nl1"/>
    <w:uiPriority w:val="99"/>
    <w:qFormat/>
    <w:rsid w:val="00661CAE"/>
    <w:pPr>
      <w:tabs>
        <w:tab w:val="clear" w:pos="855"/>
        <w:tab w:val="num" w:pos="2880"/>
      </w:tabs>
      <w:ind w:left="720" w:hanging="360"/>
    </w:pPr>
  </w:style>
  <w:style w:type="paragraph" w:customStyle="1" w:styleId="nl3">
    <w:name w:val="nl3"/>
    <w:aliases w:val="numbered list 3"/>
    <w:basedOn w:val="nl1"/>
    <w:uiPriority w:val="99"/>
    <w:qFormat/>
    <w:rsid w:val="00661CAE"/>
    <w:pPr>
      <w:tabs>
        <w:tab w:val="clear" w:pos="855"/>
        <w:tab w:val="num" w:pos="1080"/>
      </w:tabs>
      <w:ind w:left="360" w:hanging="360"/>
    </w:pPr>
  </w:style>
  <w:style w:type="paragraph" w:customStyle="1" w:styleId="l2l">
    <w:name w:val="l2l"/>
    <w:aliases w:val="list 2 last"/>
    <w:basedOn w:val="Heading2"/>
    <w:uiPriority w:val="99"/>
    <w:qFormat/>
    <w:rsid w:val="00661CAE"/>
    <w:pPr>
      <w:tabs>
        <w:tab w:val="left" w:pos="1134"/>
        <w:tab w:val="left" w:pos="1871"/>
        <w:tab w:val="left" w:pos="2268"/>
      </w:tabs>
      <w:spacing w:before="200" w:after="0"/>
      <w:textAlignment w:val="auto"/>
    </w:pPr>
    <w:rPr>
      <w:rFonts w:ascii="Times New Roman" w:eastAsiaTheme="minorEastAsia" w:hAnsi="Times New Roman"/>
      <w:b/>
      <w:sz w:val="24"/>
    </w:rPr>
  </w:style>
  <w:style w:type="paragraph" w:customStyle="1" w:styleId="VV">
    <w:name w:val="V&amp;V"/>
    <w:aliases w:val="note"/>
    <w:basedOn w:val="Normal"/>
    <w:uiPriority w:val="99"/>
    <w:qFormat/>
    <w:rsid w:val="00661CAE"/>
    <w:pPr>
      <w:keepNext/>
      <w:widowControl w:val="0"/>
      <w:tabs>
        <w:tab w:val="clear" w:pos="1134"/>
        <w:tab w:val="clear" w:pos="1871"/>
        <w:tab w:val="clear" w:pos="2268"/>
        <w:tab w:val="num" w:pos="2880"/>
        <w:tab w:val="left" w:pos="3240"/>
      </w:tabs>
      <w:overflowPunct/>
      <w:spacing w:before="160" w:after="320" w:line="260" w:lineRule="atLeast"/>
      <w:ind w:left="2304" w:hanging="864"/>
      <w:textAlignment w:val="auto"/>
    </w:pPr>
    <w:rPr>
      <w:rFonts w:ascii="Times" w:eastAsiaTheme="minorHAnsi" w:hAnsi="Times" w:cs="Times"/>
      <w:noProof/>
      <w:color w:val="0000FF"/>
      <w:sz w:val="22"/>
      <w:szCs w:val="22"/>
      <w:lang w:val="de-DE"/>
    </w:rPr>
  </w:style>
  <w:style w:type="paragraph" w:customStyle="1" w:styleId="nl3e">
    <w:name w:val="nl3e"/>
    <w:aliases w:val="numbered list 3 ellipses"/>
    <w:basedOn w:val="nl3"/>
    <w:uiPriority w:val="99"/>
    <w:qFormat/>
    <w:rsid w:val="00661CAE"/>
  </w:style>
  <w:style w:type="paragraph" w:customStyle="1" w:styleId="thl">
    <w:name w:val="thl"/>
    <w:aliases w:val="table heading left"/>
    <w:uiPriority w:val="99"/>
    <w:qFormat/>
    <w:rsid w:val="00661CAE"/>
    <w:pPr>
      <w:keepNext/>
      <w:widowControl w:val="0"/>
      <w:autoSpaceDE w:val="0"/>
      <w:autoSpaceDN w:val="0"/>
      <w:adjustRightInd w:val="0"/>
      <w:spacing w:before="20" w:after="20" w:line="240" w:lineRule="auto"/>
    </w:pPr>
    <w:rPr>
      <w:rFonts w:ascii="Arial" w:eastAsia="MS Mincho" w:hAnsi="Arial" w:cs="Arial"/>
      <w:b/>
      <w:bCs/>
      <w:color w:val="000000"/>
      <w:sz w:val="18"/>
      <w:szCs w:val="18"/>
    </w:rPr>
  </w:style>
  <w:style w:type="paragraph" w:customStyle="1" w:styleId="th0">
    <w:name w:val="th"/>
    <w:aliases w:val="table heading"/>
    <w:basedOn w:val="thl"/>
    <w:uiPriority w:val="99"/>
    <w:qFormat/>
    <w:rsid w:val="00661CAE"/>
    <w:pPr>
      <w:jc w:val="center"/>
    </w:pPr>
  </w:style>
  <w:style w:type="paragraph" w:customStyle="1" w:styleId="tl">
    <w:name w:val="tl"/>
    <w:aliases w:val="table left"/>
    <w:uiPriority w:val="99"/>
    <w:qFormat/>
    <w:rsid w:val="00661CAE"/>
    <w:pPr>
      <w:widowControl w:val="0"/>
      <w:autoSpaceDE w:val="0"/>
      <w:autoSpaceDN w:val="0"/>
      <w:adjustRightInd w:val="0"/>
      <w:spacing w:after="0" w:line="240" w:lineRule="auto"/>
    </w:pPr>
    <w:rPr>
      <w:rFonts w:ascii="Arial" w:eastAsia="MS Mincho" w:hAnsi="Arial" w:cs="Arial"/>
      <w:sz w:val="18"/>
      <w:szCs w:val="18"/>
    </w:rPr>
  </w:style>
  <w:style w:type="paragraph" w:customStyle="1" w:styleId="tc">
    <w:name w:val="tc"/>
    <w:aliases w:val="table center"/>
    <w:uiPriority w:val="99"/>
    <w:qFormat/>
    <w:rsid w:val="00661CAE"/>
    <w:pPr>
      <w:widowControl w:val="0"/>
      <w:autoSpaceDE w:val="0"/>
      <w:autoSpaceDN w:val="0"/>
      <w:adjustRightInd w:val="0"/>
      <w:spacing w:after="0" w:line="240" w:lineRule="auto"/>
      <w:jc w:val="center"/>
    </w:pPr>
    <w:rPr>
      <w:rFonts w:ascii="Arial" w:eastAsia="MS Mincho" w:hAnsi="Arial" w:cs="Arial"/>
      <w:color w:val="000000"/>
      <w:sz w:val="18"/>
      <w:szCs w:val="18"/>
    </w:rPr>
  </w:style>
  <w:style w:type="paragraph" w:customStyle="1" w:styleId="tr">
    <w:name w:val="tr"/>
    <w:aliases w:val="table right"/>
    <w:uiPriority w:val="99"/>
    <w:qFormat/>
    <w:rsid w:val="00661CAE"/>
    <w:pPr>
      <w:keepNext/>
      <w:widowControl w:val="0"/>
      <w:autoSpaceDE w:val="0"/>
      <w:autoSpaceDN w:val="0"/>
      <w:adjustRightInd w:val="0"/>
      <w:spacing w:after="0" w:line="180" w:lineRule="atLeast"/>
      <w:jc w:val="right"/>
    </w:pPr>
    <w:rPr>
      <w:rFonts w:ascii="Arial" w:eastAsia="MS Mincho" w:hAnsi="Arial" w:cs="Arial"/>
      <w:color w:val="000000"/>
      <w:sz w:val="18"/>
      <w:szCs w:val="18"/>
    </w:rPr>
  </w:style>
  <w:style w:type="paragraph" w:customStyle="1" w:styleId="l0l">
    <w:name w:val="l0l"/>
    <w:aliases w:val="list 0 last"/>
    <w:basedOn w:val="l0"/>
    <w:next w:val="Normal"/>
    <w:uiPriority w:val="99"/>
    <w:qFormat/>
    <w:rsid w:val="00661CAE"/>
    <w:pPr>
      <w:spacing w:after="320"/>
    </w:pPr>
  </w:style>
  <w:style w:type="paragraph" w:customStyle="1" w:styleId="tf0">
    <w:name w:val="tf"/>
    <w:aliases w:val="table filler"/>
    <w:uiPriority w:val="99"/>
    <w:qFormat/>
    <w:rsid w:val="00661CAE"/>
    <w:pPr>
      <w:widowControl w:val="0"/>
      <w:autoSpaceDE w:val="0"/>
      <w:autoSpaceDN w:val="0"/>
      <w:adjustRightInd w:val="0"/>
      <w:spacing w:before="120" w:after="120" w:line="240" w:lineRule="auto"/>
    </w:pPr>
    <w:rPr>
      <w:rFonts w:ascii="Helvetica" w:eastAsia="MS Mincho" w:hAnsi="Helvetica" w:cs="Helvetica"/>
      <w:color w:val="000000"/>
      <w:sz w:val="6"/>
      <w:szCs w:val="6"/>
    </w:rPr>
  </w:style>
  <w:style w:type="paragraph" w:customStyle="1" w:styleId="vth">
    <w:name w:val="vth"/>
    <w:aliases w:val="value table header"/>
    <w:uiPriority w:val="99"/>
    <w:qFormat/>
    <w:rsid w:val="00661CAE"/>
    <w:pPr>
      <w:widowControl w:val="0"/>
      <w:autoSpaceDE w:val="0"/>
      <w:autoSpaceDN w:val="0"/>
      <w:adjustRightInd w:val="0"/>
      <w:spacing w:before="60" w:after="60" w:line="240" w:lineRule="auto"/>
      <w:ind w:left="60"/>
    </w:pPr>
    <w:rPr>
      <w:rFonts w:ascii="Times New Roman" w:eastAsia="MS Mincho" w:hAnsi="Times New Roman" w:cs="Times New Roman"/>
      <w:i/>
      <w:iCs/>
      <w:color w:val="000000"/>
      <w:sz w:val="20"/>
      <w:szCs w:val="20"/>
    </w:rPr>
  </w:style>
  <w:style w:type="paragraph" w:customStyle="1" w:styleId="tn">
    <w:name w:val="tn"/>
    <w:aliases w:val="table note"/>
    <w:uiPriority w:val="99"/>
    <w:qFormat/>
    <w:rsid w:val="00661CAE"/>
    <w:pPr>
      <w:tabs>
        <w:tab w:val="num" w:pos="2880"/>
      </w:tabs>
      <w:spacing w:before="60" w:after="60" w:line="240" w:lineRule="atLeast"/>
      <w:ind w:left="360" w:right="360" w:hanging="360"/>
    </w:pPr>
    <w:rPr>
      <w:rFonts w:ascii="Times" w:eastAsia="MS Mincho" w:hAnsi="Times" w:cs="Times"/>
      <w:color w:val="000000"/>
      <w:sz w:val="20"/>
      <w:szCs w:val="20"/>
    </w:rPr>
  </w:style>
  <w:style w:type="paragraph" w:customStyle="1" w:styleId="parvalueleft">
    <w:name w:val="par value left"/>
    <w:basedOn w:val="parvaluecenter"/>
    <w:uiPriority w:val="99"/>
    <w:qFormat/>
    <w:rsid w:val="00661CAE"/>
    <w:pPr>
      <w:jc w:val="left"/>
    </w:pPr>
  </w:style>
  <w:style w:type="paragraph" w:customStyle="1" w:styleId="ft0">
    <w:name w:val="ft"/>
    <w:aliases w:val="figure title"/>
    <w:next w:val="Normal"/>
    <w:uiPriority w:val="99"/>
    <w:qFormat/>
    <w:rsid w:val="00661CAE"/>
    <w:pPr>
      <w:tabs>
        <w:tab w:val="num" w:pos="4752"/>
      </w:tabs>
      <w:spacing w:after="0" w:line="240" w:lineRule="auto"/>
      <w:ind w:left="1080" w:hanging="1080"/>
      <w:jc w:val="center"/>
    </w:pPr>
    <w:rPr>
      <w:rFonts w:ascii="Arial" w:eastAsia="MS Mincho" w:hAnsi="Arial" w:cs="Arial"/>
      <w:b/>
      <w:bCs/>
      <w:sz w:val="20"/>
      <w:szCs w:val="20"/>
    </w:rPr>
  </w:style>
  <w:style w:type="paragraph" w:customStyle="1" w:styleId="l3l">
    <w:name w:val="l3l"/>
    <w:aliases w:val="list 3 last"/>
    <w:basedOn w:val="Heading3"/>
    <w:uiPriority w:val="99"/>
    <w:qFormat/>
    <w:rsid w:val="00661CAE"/>
    <w:pPr>
      <w:tabs>
        <w:tab w:val="clear" w:pos="1134"/>
      </w:tabs>
      <w:spacing w:before="200"/>
      <w:ind w:left="1134" w:hanging="1134"/>
      <w:textAlignment w:val="auto"/>
    </w:pPr>
    <w:rPr>
      <w:rFonts w:ascii="Times New Roman" w:eastAsiaTheme="minorEastAsia" w:hAnsi="Times New Roman" w:cs="Times New Roman"/>
      <w:b/>
      <w:color w:val="auto"/>
      <w:szCs w:val="20"/>
    </w:rPr>
  </w:style>
  <w:style w:type="paragraph" w:customStyle="1" w:styleId="r">
    <w:name w:val="r"/>
    <w:aliases w:val="reference"/>
    <w:basedOn w:val="Normal"/>
    <w:uiPriority w:val="99"/>
    <w:qFormat/>
    <w:rsid w:val="00661CAE"/>
    <w:pPr>
      <w:widowControl w:val="0"/>
      <w:tabs>
        <w:tab w:val="clear" w:pos="1134"/>
        <w:tab w:val="clear" w:pos="1871"/>
        <w:tab w:val="clear" w:pos="2268"/>
        <w:tab w:val="num" w:pos="2880"/>
      </w:tabs>
      <w:overflowPunct/>
      <w:spacing w:before="0" w:after="160" w:line="276" w:lineRule="auto"/>
      <w:ind w:left="2880" w:hanging="360"/>
      <w:textAlignment w:val="auto"/>
    </w:pPr>
    <w:rPr>
      <w:rFonts w:asciiTheme="minorHAnsi" w:eastAsiaTheme="minorHAnsi" w:hAnsiTheme="minorHAnsi" w:cstheme="minorBidi"/>
      <w:sz w:val="22"/>
      <w:szCs w:val="22"/>
      <w:lang w:val="de-DE"/>
    </w:rPr>
  </w:style>
  <w:style w:type="paragraph" w:customStyle="1" w:styleId="l1e">
    <w:name w:val="l1e"/>
    <w:aliases w:val="list 1 ellipsis"/>
    <w:basedOn w:val="Normal"/>
    <w:uiPriority w:val="99"/>
    <w:qFormat/>
    <w:rsid w:val="00661CAE"/>
    <w:pPr>
      <w:tabs>
        <w:tab w:val="clear" w:pos="1134"/>
        <w:tab w:val="clear" w:pos="1871"/>
        <w:tab w:val="clear" w:pos="2268"/>
        <w:tab w:val="right" w:pos="1920"/>
      </w:tabs>
      <w:overflowPunct/>
      <w:autoSpaceDE/>
      <w:autoSpaceDN/>
      <w:adjustRightInd/>
      <w:spacing w:before="0" w:after="200" w:line="276" w:lineRule="auto"/>
      <w:ind w:left="2160" w:hanging="2160"/>
      <w:textAlignment w:val="auto"/>
    </w:pPr>
    <w:rPr>
      <w:rFonts w:asciiTheme="minorHAnsi" w:eastAsiaTheme="minorHAnsi" w:hAnsiTheme="minorHAnsi" w:cstheme="minorBidi"/>
      <w:sz w:val="22"/>
      <w:szCs w:val="22"/>
      <w:lang w:val="de-DE"/>
    </w:rPr>
  </w:style>
  <w:style w:type="paragraph" w:customStyle="1" w:styleId="sa">
    <w:name w:val="sa"/>
    <w:aliases w:val="Symbols and abbreviations"/>
    <w:uiPriority w:val="99"/>
    <w:qFormat/>
    <w:rsid w:val="00661CAE"/>
    <w:pPr>
      <w:widowControl w:val="0"/>
      <w:autoSpaceDE w:val="0"/>
      <w:autoSpaceDN w:val="0"/>
      <w:adjustRightInd w:val="0"/>
      <w:spacing w:before="40" w:after="40" w:line="240" w:lineRule="auto"/>
      <w:ind w:left="3600" w:hanging="2160"/>
    </w:pPr>
    <w:rPr>
      <w:rFonts w:ascii="Arial" w:eastAsia="MS Mincho" w:hAnsi="Arial" w:cs="Arial"/>
      <w:sz w:val="20"/>
      <w:szCs w:val="20"/>
    </w:rPr>
  </w:style>
  <w:style w:type="paragraph" w:customStyle="1" w:styleId="figurecell">
    <w:name w:val="figure cell"/>
    <w:next w:val="ft0"/>
    <w:uiPriority w:val="99"/>
    <w:qFormat/>
    <w:rsid w:val="00661CAE"/>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line="240" w:lineRule="auto"/>
      <w:jc w:val="center"/>
    </w:pPr>
    <w:rPr>
      <w:rFonts w:ascii="Times New Roman" w:eastAsia="MS Mincho" w:hAnsi="Times New Roman" w:cs="Times New Roman"/>
      <w:sz w:val="16"/>
      <w:szCs w:val="16"/>
    </w:rPr>
  </w:style>
  <w:style w:type="paragraph" w:customStyle="1" w:styleId="Heading1nn">
    <w:name w:val="Heading 1 nn"/>
    <w:basedOn w:val="Heading1"/>
    <w:next w:val="Normal"/>
    <w:uiPriority w:val="99"/>
    <w:qFormat/>
    <w:rsid w:val="00661CAE"/>
    <w:pPr>
      <w:keepLines w:val="0"/>
      <w:widowControl w:val="0"/>
      <w:pBdr>
        <w:top w:val="none" w:sz="0" w:space="0" w:color="auto"/>
        <w:bottom w:val="single" w:sz="4" w:space="1" w:color="000000"/>
      </w:pBdr>
      <w:tabs>
        <w:tab w:val="left" w:pos="1080"/>
      </w:tabs>
      <w:overflowPunct/>
      <w:autoSpaceDE/>
      <w:autoSpaceDN/>
      <w:adjustRightInd/>
      <w:spacing w:before="120" w:after="160" w:line="276" w:lineRule="auto"/>
      <w:ind w:left="1080" w:hanging="1080"/>
      <w:textAlignment w:val="auto"/>
    </w:pPr>
    <w:rPr>
      <w:rFonts w:ascii="Helvetica" w:eastAsia="Batang" w:hAnsi="Helvetica" w:cs="Helvetica"/>
      <w:b/>
      <w:bCs/>
      <w:szCs w:val="36"/>
      <w:lang w:eastAsia="ko-KR"/>
    </w:rPr>
  </w:style>
  <w:style w:type="paragraph" w:customStyle="1" w:styleId="Heading2nn">
    <w:name w:val="Heading 2 nn"/>
    <w:basedOn w:val="Heading2"/>
    <w:next w:val="Normal"/>
    <w:uiPriority w:val="99"/>
    <w:qFormat/>
    <w:rsid w:val="00661CAE"/>
    <w:pPr>
      <w:keepLines w:val="0"/>
      <w:widowControl w:val="0"/>
      <w:pBdr>
        <w:bottom w:val="single" w:sz="4" w:space="1" w:color="000000"/>
      </w:pBdr>
      <w:tabs>
        <w:tab w:val="left" w:pos="1080"/>
      </w:tabs>
      <w:overflowPunct/>
      <w:spacing w:before="120" w:after="320" w:line="276" w:lineRule="auto"/>
      <w:ind w:left="1080" w:hanging="1080"/>
      <w:textAlignment w:val="auto"/>
    </w:pPr>
    <w:rPr>
      <w:rFonts w:ascii="Helvetica" w:eastAsia="Batang" w:hAnsi="Helvetica"/>
      <w:b/>
      <w:bCs/>
      <w:sz w:val="28"/>
      <w:szCs w:val="28"/>
      <w:lang w:eastAsia="ko-KR"/>
    </w:rPr>
  </w:style>
  <w:style w:type="paragraph" w:customStyle="1" w:styleId="Heading3nn">
    <w:name w:val="Heading 3 nn"/>
    <w:basedOn w:val="Heading3"/>
    <w:next w:val="Normal"/>
    <w:uiPriority w:val="99"/>
    <w:qFormat/>
    <w:rsid w:val="00661CAE"/>
    <w:pPr>
      <w:keepLines w:val="0"/>
      <w:widowControl w:val="0"/>
      <w:pBdr>
        <w:bottom w:val="single" w:sz="4" w:space="1" w:color="000000"/>
      </w:pBdr>
      <w:tabs>
        <w:tab w:val="clear" w:pos="1134"/>
        <w:tab w:val="clear" w:pos="1871"/>
        <w:tab w:val="clear" w:pos="2268"/>
        <w:tab w:val="left" w:pos="1080"/>
      </w:tabs>
      <w:overflowPunct/>
      <w:spacing w:before="120" w:after="320" w:line="276" w:lineRule="auto"/>
      <w:ind w:left="1080" w:hanging="1080"/>
      <w:textAlignment w:val="auto"/>
    </w:pPr>
    <w:rPr>
      <w:rFonts w:ascii="Helvetica" w:eastAsia="Batang" w:hAnsi="Helvetica" w:cs="Helvetica"/>
      <w:b/>
      <w:bCs/>
      <w:color w:val="auto"/>
      <w:lang w:eastAsia="ko-KR"/>
    </w:rPr>
  </w:style>
  <w:style w:type="paragraph" w:customStyle="1" w:styleId="Heading4nb">
    <w:name w:val="Heading 4 nb"/>
    <w:basedOn w:val="Heading4"/>
    <w:next w:val="Normal"/>
    <w:uiPriority w:val="99"/>
    <w:qFormat/>
    <w:rsid w:val="00661CAE"/>
    <w:pPr>
      <w:keepLines w:val="0"/>
      <w:widowControl w:val="0"/>
      <w:pBdr>
        <w:bottom w:val="single" w:sz="4" w:space="1" w:color="000000"/>
      </w:pBdr>
      <w:tabs>
        <w:tab w:val="clear" w:pos="1871"/>
        <w:tab w:val="clear" w:pos="2268"/>
        <w:tab w:val="num" w:pos="1258"/>
      </w:tabs>
      <w:overflowPunct/>
      <w:spacing w:before="240" w:after="320" w:line="276" w:lineRule="auto"/>
      <w:ind w:left="1267" w:hanging="1195"/>
      <w:textAlignment w:val="auto"/>
    </w:pPr>
    <w:rPr>
      <w:rFonts w:ascii="Arial" w:eastAsia="Batang" w:hAnsi="Arial"/>
      <w:bCs/>
      <w:sz w:val="22"/>
      <w:szCs w:val="22"/>
      <w:lang w:eastAsia="ko-KR"/>
    </w:rPr>
  </w:style>
  <w:style w:type="paragraph" w:customStyle="1" w:styleId="Heading1nb">
    <w:name w:val="Heading 1 nb"/>
    <w:basedOn w:val="Heading1"/>
    <w:next w:val="Normal"/>
    <w:uiPriority w:val="99"/>
    <w:qFormat/>
    <w:rsid w:val="00661CAE"/>
    <w:pPr>
      <w:keepLines w:val="0"/>
      <w:widowControl w:val="0"/>
      <w:pBdr>
        <w:top w:val="none" w:sz="0" w:space="0" w:color="auto"/>
        <w:bottom w:val="single" w:sz="4" w:space="1" w:color="000000"/>
      </w:pBdr>
      <w:tabs>
        <w:tab w:val="num" w:pos="720"/>
      </w:tabs>
      <w:overflowPunct/>
      <w:spacing w:before="320" w:after="160" w:line="276" w:lineRule="auto"/>
      <w:ind w:left="720" w:hanging="720"/>
      <w:textAlignment w:val="auto"/>
    </w:pPr>
    <w:rPr>
      <w:rFonts w:ascii="Helvetica" w:eastAsia="Batang" w:hAnsi="Helvetica" w:cs="Helvetica"/>
      <w:b/>
      <w:bCs/>
      <w:szCs w:val="36"/>
      <w:lang w:eastAsia="ko-KR"/>
    </w:rPr>
  </w:style>
  <w:style w:type="paragraph" w:customStyle="1" w:styleId="Heading2nb">
    <w:name w:val="Heading 2 nb"/>
    <w:basedOn w:val="Heading2"/>
    <w:next w:val="Normal"/>
    <w:uiPriority w:val="99"/>
    <w:qFormat/>
    <w:rsid w:val="00661CAE"/>
    <w:pPr>
      <w:keepLines w:val="0"/>
      <w:widowControl w:val="0"/>
      <w:pBdr>
        <w:bottom w:val="single" w:sz="4" w:space="1" w:color="000000"/>
      </w:pBdr>
      <w:tabs>
        <w:tab w:val="num" w:pos="901"/>
      </w:tabs>
      <w:overflowPunct/>
      <w:spacing w:before="400" w:after="160" w:line="276" w:lineRule="auto"/>
      <w:ind w:left="892" w:hanging="878"/>
      <w:textAlignment w:val="auto"/>
    </w:pPr>
    <w:rPr>
      <w:rFonts w:eastAsia="Batang" w:cs="Arial"/>
      <w:b/>
      <w:bCs/>
      <w:sz w:val="28"/>
      <w:szCs w:val="28"/>
      <w:lang w:eastAsia="ko-KR"/>
    </w:rPr>
  </w:style>
  <w:style w:type="paragraph" w:customStyle="1" w:styleId="Heading3nb">
    <w:name w:val="Heading 3 nb"/>
    <w:basedOn w:val="Heading3"/>
    <w:next w:val="Normal"/>
    <w:uiPriority w:val="99"/>
    <w:qFormat/>
    <w:rsid w:val="00661CAE"/>
    <w:pPr>
      <w:keepLines w:val="0"/>
      <w:widowControl w:val="0"/>
      <w:pBdr>
        <w:bottom w:val="single" w:sz="4" w:space="1" w:color="000000"/>
      </w:pBdr>
      <w:tabs>
        <w:tab w:val="clear" w:pos="1134"/>
        <w:tab w:val="clear" w:pos="1871"/>
        <w:tab w:val="clear" w:pos="2268"/>
        <w:tab w:val="num" w:pos="1081"/>
      </w:tabs>
      <w:overflowPunct/>
      <w:spacing w:before="320" w:after="320" w:line="276" w:lineRule="auto"/>
      <w:ind w:left="1080" w:hanging="1037"/>
      <w:textAlignment w:val="auto"/>
    </w:pPr>
    <w:rPr>
      <w:rFonts w:ascii="Arial" w:eastAsia="Batang" w:hAnsi="Arial" w:cs="Times New Roman"/>
      <w:b/>
      <w:bCs/>
      <w:color w:val="auto"/>
      <w:lang w:eastAsia="ko-KR"/>
    </w:rPr>
  </w:style>
  <w:style w:type="paragraph" w:customStyle="1" w:styleId="notes">
    <w:name w:val="notes"/>
    <w:uiPriority w:val="99"/>
    <w:qFormat/>
    <w:rsid w:val="00661CAE"/>
    <w:pPr>
      <w:keepNext/>
      <w:widowControl w:val="0"/>
      <w:autoSpaceDE w:val="0"/>
      <w:autoSpaceDN w:val="0"/>
      <w:adjustRightInd w:val="0"/>
      <w:spacing w:before="160" w:after="80" w:line="240" w:lineRule="auto"/>
      <w:ind w:left="1440" w:right="1440"/>
      <w:jc w:val="both"/>
    </w:pPr>
    <w:rPr>
      <w:rFonts w:ascii="Times New Roman" w:eastAsia="MS Mincho" w:hAnsi="Times New Roman" w:cs="Times New Roman"/>
      <w:sz w:val="20"/>
      <w:szCs w:val="20"/>
    </w:rPr>
  </w:style>
  <w:style w:type="paragraph" w:customStyle="1" w:styleId="thr">
    <w:name w:val="thr"/>
    <w:aliases w:val="table heading right"/>
    <w:basedOn w:val="thl"/>
    <w:uiPriority w:val="99"/>
    <w:qFormat/>
    <w:rsid w:val="00661CAE"/>
    <w:pPr>
      <w:jc w:val="right"/>
    </w:pPr>
  </w:style>
  <w:style w:type="paragraph" w:customStyle="1" w:styleId="nl0l">
    <w:name w:val="nl0l"/>
    <w:aliases w:val="numbered list 0 last"/>
    <w:basedOn w:val="nl0"/>
    <w:next w:val="Normal"/>
    <w:uiPriority w:val="99"/>
    <w:qFormat/>
    <w:rsid w:val="00661CAE"/>
  </w:style>
  <w:style w:type="paragraph" w:customStyle="1" w:styleId="nl1l">
    <w:name w:val="nl1l"/>
    <w:aliases w:val="numbered list 1 last"/>
    <w:basedOn w:val="nl1"/>
    <w:next w:val="Normal"/>
    <w:uiPriority w:val="99"/>
    <w:qFormat/>
    <w:rsid w:val="00661CAE"/>
    <w:pPr>
      <w:spacing w:after="320"/>
    </w:pPr>
  </w:style>
  <w:style w:type="paragraph" w:customStyle="1" w:styleId="nl2l">
    <w:name w:val="nl2l"/>
    <w:aliases w:val="numbered list 2 last"/>
    <w:basedOn w:val="nl2"/>
    <w:uiPriority w:val="99"/>
    <w:qFormat/>
    <w:rsid w:val="00661CAE"/>
  </w:style>
  <w:style w:type="paragraph" w:customStyle="1" w:styleId="nl3l">
    <w:name w:val="nl3l"/>
    <w:aliases w:val="numbered list 3 last"/>
    <w:basedOn w:val="nl3"/>
    <w:uiPriority w:val="99"/>
    <w:qFormat/>
    <w:rsid w:val="00661CAE"/>
  </w:style>
  <w:style w:type="paragraph" w:customStyle="1" w:styleId="l1l">
    <w:name w:val="l1l"/>
    <w:aliases w:val="list 1 last"/>
    <w:basedOn w:val="Heading1"/>
    <w:uiPriority w:val="99"/>
    <w:qFormat/>
    <w:rsid w:val="00661CAE"/>
    <w:pPr>
      <w:pBdr>
        <w:top w:val="none" w:sz="0" w:space="0" w:color="auto"/>
      </w:pBdr>
      <w:tabs>
        <w:tab w:val="left" w:pos="1134"/>
        <w:tab w:val="left" w:pos="1871"/>
        <w:tab w:val="left" w:pos="2268"/>
      </w:tabs>
      <w:spacing w:before="280" w:after="0"/>
      <w:textAlignment w:val="auto"/>
    </w:pPr>
    <w:rPr>
      <w:rFonts w:ascii="Times New Roman" w:eastAsiaTheme="minorEastAsia" w:hAnsi="Times New Roman"/>
      <w:b/>
      <w:sz w:val="28"/>
    </w:rPr>
  </w:style>
  <w:style w:type="paragraph" w:customStyle="1" w:styleId="IBN">
    <w:name w:val="IBN"/>
    <w:basedOn w:val="Normal"/>
    <w:uiPriority w:val="99"/>
    <w:qFormat/>
    <w:rsid w:val="00661CAE"/>
    <w:pPr>
      <w:widowControl w:val="0"/>
      <w:tabs>
        <w:tab w:val="clear" w:pos="1134"/>
        <w:tab w:val="clear" w:pos="1871"/>
        <w:tab w:val="clear" w:pos="2268"/>
        <w:tab w:val="left" w:pos="567"/>
        <w:tab w:val="num" w:pos="3240"/>
      </w:tabs>
      <w:overflowPunct/>
      <w:spacing w:before="0" w:after="180" w:line="276" w:lineRule="auto"/>
      <w:ind w:left="568" w:hanging="284"/>
      <w:textAlignment w:val="auto"/>
    </w:pPr>
    <w:rPr>
      <w:rFonts w:asciiTheme="minorHAnsi" w:eastAsiaTheme="minorHAnsi" w:hAnsiTheme="minorHAnsi" w:cstheme="minorBidi"/>
      <w:sz w:val="22"/>
      <w:szCs w:val="22"/>
    </w:rPr>
  </w:style>
  <w:style w:type="paragraph" w:customStyle="1" w:styleId="TableBody2">
    <w:name w:val="Table Body2"/>
    <w:basedOn w:val="Normal"/>
    <w:uiPriority w:val="99"/>
    <w:qFormat/>
    <w:rsid w:val="00661CAE"/>
    <w:pPr>
      <w:tabs>
        <w:tab w:val="clear" w:pos="1134"/>
        <w:tab w:val="clear" w:pos="1871"/>
        <w:tab w:val="clear" w:pos="2268"/>
      </w:tabs>
      <w:overflowPunct/>
      <w:autoSpaceDE/>
      <w:autoSpaceDN/>
      <w:adjustRightInd/>
      <w:spacing w:before="0" w:line="276" w:lineRule="auto"/>
      <w:textAlignment w:val="auto"/>
    </w:pPr>
    <w:rPr>
      <w:rFonts w:ascii="Arial" w:eastAsiaTheme="minorHAnsi" w:hAnsi="Arial" w:cs="Arial"/>
      <w:kern w:val="2"/>
      <w:sz w:val="22"/>
      <w:szCs w:val="22"/>
      <w:lang w:val="de-DE"/>
    </w:rPr>
  </w:style>
  <w:style w:type="paragraph" w:customStyle="1" w:styleId="FFTitle">
    <w:name w:val="FF Title"/>
    <w:basedOn w:val="Normal"/>
    <w:uiPriority w:val="99"/>
    <w:qFormat/>
    <w:rsid w:val="00661CAE"/>
    <w:pPr>
      <w:tabs>
        <w:tab w:val="clear" w:pos="1134"/>
        <w:tab w:val="clear" w:pos="1871"/>
        <w:tab w:val="clear" w:pos="2268"/>
      </w:tabs>
      <w:overflowPunct/>
      <w:autoSpaceDE/>
      <w:autoSpaceDN/>
      <w:adjustRightInd/>
      <w:spacing w:before="240" w:after="120" w:line="276" w:lineRule="auto"/>
      <w:jc w:val="center"/>
      <w:textAlignment w:val="auto"/>
    </w:pPr>
    <w:rPr>
      <w:rFonts w:ascii="Helvetica" w:eastAsiaTheme="minorHAnsi" w:hAnsi="Helvetica" w:cs="Helvetica"/>
      <w:b/>
      <w:bCs/>
      <w:i/>
      <w:iCs/>
      <w:sz w:val="16"/>
      <w:szCs w:val="16"/>
      <w:lang w:val="de-DE"/>
    </w:rPr>
  </w:style>
  <w:style w:type="paragraph" w:customStyle="1" w:styleId="Tableheader">
    <w:name w:val="Table header"/>
    <w:basedOn w:val="Normal"/>
    <w:uiPriority w:val="99"/>
    <w:qFormat/>
    <w:locked/>
    <w:rsid w:val="00661CAE"/>
    <w:pPr>
      <w:keepNext/>
      <w:tabs>
        <w:tab w:val="clear" w:pos="1134"/>
        <w:tab w:val="clear" w:pos="1871"/>
        <w:tab w:val="clear" w:pos="2268"/>
      </w:tabs>
      <w:overflowPunct/>
      <w:autoSpaceDE/>
      <w:autoSpaceDN/>
      <w:adjustRightInd/>
      <w:spacing w:after="120" w:line="276" w:lineRule="auto"/>
      <w:jc w:val="center"/>
      <w:textAlignment w:val="auto"/>
    </w:pPr>
    <w:rPr>
      <w:rFonts w:ascii="Arial" w:hAnsi="Arial" w:cstheme="minorBidi"/>
      <w:b/>
      <w:sz w:val="20"/>
      <w:szCs w:val="22"/>
      <w:lang w:val="de-DE"/>
    </w:rPr>
  </w:style>
  <w:style w:type="paragraph" w:customStyle="1" w:styleId="TableBody">
    <w:name w:val="Table Body"/>
    <w:basedOn w:val="Normal"/>
    <w:uiPriority w:val="99"/>
    <w:qFormat/>
    <w:rsid w:val="00661CAE"/>
    <w:pPr>
      <w:tabs>
        <w:tab w:val="clear" w:pos="1134"/>
        <w:tab w:val="clear" w:pos="1871"/>
        <w:tab w:val="clear" w:pos="2268"/>
      </w:tabs>
      <w:overflowPunct/>
      <w:autoSpaceDE/>
      <w:autoSpaceDN/>
      <w:adjustRightInd/>
      <w:spacing w:before="60" w:after="60" w:line="276" w:lineRule="auto"/>
      <w:textAlignment w:val="auto"/>
    </w:pPr>
    <w:rPr>
      <w:rFonts w:ascii="Times" w:hAnsi="Times" w:cstheme="minorBidi"/>
      <w:sz w:val="20"/>
      <w:szCs w:val="22"/>
      <w:lang w:val="de-DE"/>
    </w:rPr>
  </w:style>
  <w:style w:type="paragraph" w:customStyle="1" w:styleId="Picture">
    <w:name w:val="Picture"/>
    <w:basedOn w:val="Normal"/>
    <w:uiPriority w:val="99"/>
    <w:qFormat/>
    <w:rsid w:val="00661CAE"/>
    <w:pPr>
      <w:keepNext/>
      <w:tabs>
        <w:tab w:val="clear" w:pos="1134"/>
        <w:tab w:val="clear" w:pos="1871"/>
        <w:tab w:val="clear" w:pos="2268"/>
      </w:tabs>
      <w:overflowPunct/>
      <w:autoSpaceDE/>
      <w:autoSpaceDN/>
      <w:adjustRightInd/>
      <w:spacing w:before="240" w:after="120" w:line="276" w:lineRule="auto"/>
      <w:jc w:val="center"/>
      <w:textAlignment w:val="auto"/>
    </w:pPr>
    <w:rPr>
      <w:rFonts w:ascii="Times" w:hAnsi="Times" w:cstheme="minorBidi"/>
      <w:sz w:val="20"/>
      <w:szCs w:val="22"/>
      <w:lang w:val="de-DE"/>
    </w:rPr>
  </w:style>
  <w:style w:type="character" w:customStyle="1" w:styleId="HeadingNoNumChar">
    <w:name w:val="HeadingNoNum Char"/>
    <w:link w:val="HeadingNoNum"/>
    <w:locked/>
    <w:rsid w:val="00661CAE"/>
    <w:rPr>
      <w:rFonts w:ascii="Arial" w:hAnsi="Arial" w:cs="Arial"/>
      <w:b/>
      <w:bCs/>
      <w:szCs w:val="24"/>
    </w:rPr>
  </w:style>
  <w:style w:type="paragraph" w:customStyle="1" w:styleId="HeadingNoNum">
    <w:name w:val="HeadingNoNum"/>
    <w:basedOn w:val="Normal"/>
    <w:link w:val="HeadingNoNumChar"/>
    <w:qFormat/>
    <w:rsid w:val="00661CAE"/>
    <w:pPr>
      <w:keepNext/>
      <w:tabs>
        <w:tab w:val="clear" w:pos="1134"/>
        <w:tab w:val="clear" w:pos="1871"/>
        <w:tab w:val="clear" w:pos="2268"/>
      </w:tabs>
      <w:overflowPunct/>
      <w:autoSpaceDE/>
      <w:autoSpaceDN/>
      <w:adjustRightInd/>
      <w:spacing w:before="240" w:after="120" w:line="276" w:lineRule="auto"/>
      <w:textAlignment w:val="auto"/>
    </w:pPr>
    <w:rPr>
      <w:rFonts w:ascii="Arial" w:eastAsiaTheme="minorEastAsia" w:hAnsi="Arial" w:cs="Arial"/>
      <w:b/>
      <w:bCs/>
      <w:sz w:val="22"/>
      <w:szCs w:val="24"/>
      <w:lang w:val="en-US"/>
    </w:rPr>
  </w:style>
  <w:style w:type="paragraph" w:customStyle="1" w:styleId="tah0">
    <w:name w:val="tah"/>
    <w:basedOn w:val="Normal"/>
    <w:uiPriority w:val="99"/>
    <w:qFormat/>
    <w:rsid w:val="00661CAE"/>
    <w:pPr>
      <w:tabs>
        <w:tab w:val="clear" w:pos="1134"/>
        <w:tab w:val="clear" w:pos="1871"/>
        <w:tab w:val="clear" w:pos="2268"/>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customStyle="1" w:styleId="IndexTerms">
    <w:name w:val="IndexTerms"/>
    <w:basedOn w:val="Normal"/>
    <w:next w:val="Normal"/>
    <w:uiPriority w:val="99"/>
    <w:qFormat/>
    <w:rsid w:val="00661CAE"/>
    <w:pPr>
      <w:tabs>
        <w:tab w:val="clear" w:pos="1134"/>
        <w:tab w:val="clear" w:pos="1871"/>
        <w:tab w:val="clear" w:pos="2268"/>
      </w:tabs>
      <w:overflowPunct/>
      <w:adjustRightInd/>
      <w:spacing w:before="0"/>
      <w:ind w:firstLine="202"/>
      <w:jc w:val="both"/>
      <w:textAlignment w:val="auto"/>
    </w:pPr>
    <w:rPr>
      <w:b/>
      <w:bCs/>
      <w:sz w:val="18"/>
      <w:szCs w:val="18"/>
      <w:lang w:val="en-US"/>
    </w:rPr>
  </w:style>
  <w:style w:type="paragraph" w:customStyle="1" w:styleId="FigureCaption0">
    <w:name w:val="Figure Caption"/>
    <w:basedOn w:val="Normal"/>
    <w:uiPriority w:val="99"/>
    <w:qFormat/>
    <w:rsid w:val="00661CAE"/>
    <w:pPr>
      <w:tabs>
        <w:tab w:val="clear" w:pos="1134"/>
        <w:tab w:val="clear" w:pos="1871"/>
        <w:tab w:val="clear" w:pos="2268"/>
      </w:tabs>
      <w:overflowPunct/>
      <w:adjustRightInd/>
      <w:spacing w:before="0"/>
      <w:jc w:val="both"/>
      <w:textAlignment w:val="auto"/>
    </w:pPr>
    <w:rPr>
      <w:sz w:val="16"/>
      <w:szCs w:val="16"/>
      <w:lang w:val="en-US"/>
    </w:rPr>
  </w:style>
  <w:style w:type="paragraph" w:customStyle="1" w:styleId="ReferenceHead">
    <w:name w:val="Reference Head"/>
    <w:basedOn w:val="Heading1"/>
    <w:uiPriority w:val="99"/>
    <w:qFormat/>
    <w:rsid w:val="00661CAE"/>
    <w:pPr>
      <w:keepLines w:val="0"/>
      <w:pBdr>
        <w:top w:val="none" w:sz="0" w:space="0" w:color="auto"/>
      </w:pBdr>
      <w:overflowPunct/>
      <w:adjustRightInd/>
      <w:spacing w:after="80"/>
      <w:ind w:left="0" w:firstLine="0"/>
      <w:jc w:val="center"/>
      <w:textAlignment w:val="auto"/>
    </w:pPr>
    <w:rPr>
      <w:rFonts w:ascii="Times New Roman" w:eastAsia="MS Mincho" w:hAnsi="Times New Roman"/>
      <w:smallCaps/>
      <w:kern w:val="28"/>
      <w:sz w:val="20"/>
      <w:lang w:val="en-US"/>
    </w:rPr>
  </w:style>
  <w:style w:type="paragraph" w:customStyle="1" w:styleId="figurecaption">
    <w:name w:val="figure caption"/>
    <w:uiPriority w:val="99"/>
    <w:qFormat/>
    <w:rsid w:val="00661CAE"/>
    <w:pPr>
      <w:numPr>
        <w:numId w:val="21"/>
      </w:numPr>
      <w:tabs>
        <w:tab w:val="left" w:pos="533"/>
      </w:tabs>
      <w:spacing w:before="80" w:after="200" w:line="240" w:lineRule="auto"/>
      <w:jc w:val="center"/>
    </w:pPr>
    <w:rPr>
      <w:rFonts w:ascii="Times New Roman" w:eastAsia="MS Mincho" w:hAnsi="Times New Roman" w:cs="Times New Roman"/>
      <w:noProof/>
      <w:sz w:val="16"/>
      <w:szCs w:val="16"/>
    </w:rPr>
  </w:style>
  <w:style w:type="paragraph" w:customStyle="1" w:styleId="tablecolhead">
    <w:name w:val="table col head"/>
    <w:basedOn w:val="Normal"/>
    <w:uiPriority w:val="99"/>
    <w:qFormat/>
    <w:rsid w:val="00661CAE"/>
    <w:pPr>
      <w:tabs>
        <w:tab w:val="clear" w:pos="1134"/>
        <w:tab w:val="clear" w:pos="1871"/>
        <w:tab w:val="clear" w:pos="2268"/>
      </w:tabs>
      <w:overflowPunct/>
      <w:autoSpaceDE/>
      <w:autoSpaceDN/>
      <w:adjustRightInd/>
      <w:spacing w:before="0"/>
      <w:jc w:val="center"/>
      <w:textAlignment w:val="auto"/>
    </w:pPr>
    <w:rPr>
      <w:b/>
      <w:bCs/>
      <w:sz w:val="16"/>
      <w:szCs w:val="16"/>
      <w:lang w:val="en-US"/>
    </w:rPr>
  </w:style>
  <w:style w:type="paragraph" w:customStyle="1" w:styleId="tablecopy">
    <w:name w:val="table copy"/>
    <w:uiPriority w:val="99"/>
    <w:qFormat/>
    <w:rsid w:val="00661CAE"/>
    <w:pPr>
      <w:spacing w:after="0" w:line="240" w:lineRule="auto"/>
      <w:jc w:val="both"/>
    </w:pPr>
    <w:rPr>
      <w:rFonts w:ascii="Times New Roman" w:eastAsia="MS Mincho" w:hAnsi="Times New Roman" w:cs="Times New Roman"/>
      <w:noProof/>
      <w:sz w:val="16"/>
      <w:szCs w:val="16"/>
    </w:rPr>
  </w:style>
  <w:style w:type="paragraph" w:customStyle="1" w:styleId="tablehead">
    <w:name w:val="table head"/>
    <w:uiPriority w:val="99"/>
    <w:qFormat/>
    <w:rsid w:val="00661CAE"/>
    <w:pPr>
      <w:numPr>
        <w:numId w:val="22"/>
      </w:numPr>
      <w:spacing w:before="240" w:after="120" w:line="216" w:lineRule="auto"/>
      <w:jc w:val="center"/>
    </w:pPr>
    <w:rPr>
      <w:rFonts w:ascii="Times New Roman" w:eastAsia="MS Mincho" w:hAnsi="Times New Roman" w:cs="Times New Roman"/>
      <w:smallCaps/>
      <w:noProof/>
      <w:sz w:val="16"/>
      <w:szCs w:val="16"/>
    </w:rPr>
  </w:style>
  <w:style w:type="paragraph" w:customStyle="1" w:styleId="ListLetterSub">
    <w:name w:val="List_LetterSub"/>
    <w:basedOn w:val="Normal"/>
    <w:uiPriority w:val="99"/>
    <w:qFormat/>
    <w:rsid w:val="00661CAE"/>
    <w:pPr>
      <w:numPr>
        <w:numId w:val="23"/>
      </w:numPr>
      <w:tabs>
        <w:tab w:val="clear" w:pos="1134"/>
        <w:tab w:val="clear" w:pos="1871"/>
        <w:tab w:val="clear" w:pos="2268"/>
      </w:tabs>
      <w:overflowPunct/>
      <w:autoSpaceDE/>
      <w:autoSpaceDN/>
      <w:adjustRightInd/>
      <w:jc w:val="both"/>
      <w:textAlignment w:val="auto"/>
    </w:pPr>
    <w:rPr>
      <w:kern w:val="16"/>
      <w:lang w:eastAsia="zh-CN"/>
    </w:rPr>
  </w:style>
  <w:style w:type="paragraph" w:customStyle="1" w:styleId="sponsors">
    <w:name w:val="sponsors"/>
    <w:uiPriority w:val="99"/>
    <w:qFormat/>
    <w:rsid w:val="00661CAE"/>
    <w:pPr>
      <w:framePr w:wrap="auto" w:hAnchor="text" w:x="615" w:y="2239"/>
      <w:pBdr>
        <w:top w:val="single" w:sz="4" w:space="2" w:color="auto"/>
      </w:pBdr>
      <w:spacing w:after="0" w:line="240" w:lineRule="auto"/>
      <w:ind w:firstLine="288"/>
    </w:pPr>
    <w:rPr>
      <w:rFonts w:ascii="Times New Roman" w:eastAsia="MS Mincho" w:hAnsi="Times New Roman" w:cs="Times New Roman"/>
      <w:sz w:val="16"/>
      <w:szCs w:val="16"/>
    </w:rPr>
  </w:style>
  <w:style w:type="paragraph" w:customStyle="1" w:styleId="Heading3Unnumbered">
    <w:name w:val="Heading 3 Unnumbered"/>
    <w:aliases w:val="h3u"/>
    <w:basedOn w:val="Heading3"/>
    <w:next w:val="Normal"/>
    <w:uiPriority w:val="99"/>
    <w:qFormat/>
    <w:rsid w:val="00661CAE"/>
    <w:pPr>
      <w:keepLines w:val="0"/>
      <w:tabs>
        <w:tab w:val="clear" w:pos="1134"/>
        <w:tab w:val="clear" w:pos="1871"/>
        <w:tab w:val="clear" w:pos="2268"/>
        <w:tab w:val="num" w:pos="720"/>
      </w:tabs>
      <w:overflowPunct/>
      <w:autoSpaceDE/>
      <w:autoSpaceDN/>
      <w:adjustRightInd/>
      <w:spacing w:before="240" w:after="80"/>
      <w:ind w:left="720" w:hanging="720"/>
      <w:jc w:val="both"/>
      <w:textAlignment w:val="auto"/>
      <w:outlineLvl w:val="9"/>
    </w:pPr>
    <w:rPr>
      <w:rFonts w:ascii="Times New Roman" w:eastAsia="Batang" w:hAnsi="Times New Roman" w:cs="Times New Roman"/>
      <w:b/>
      <w:color w:val="auto"/>
      <w:kern w:val="28"/>
      <w:sz w:val="22"/>
      <w:szCs w:val="20"/>
      <w:lang w:val="en-US" w:eastAsia="de-DE"/>
    </w:rPr>
  </w:style>
  <w:style w:type="paragraph" w:customStyle="1" w:styleId="FigureNotitle">
    <w:name w:val="Figure_No &amp; title"/>
    <w:basedOn w:val="Normal"/>
    <w:next w:val="Normalaftertitle"/>
    <w:uiPriority w:val="99"/>
    <w:qFormat/>
    <w:rsid w:val="00661CAE"/>
    <w:pPr>
      <w:keepLines/>
      <w:tabs>
        <w:tab w:val="clear" w:pos="1134"/>
        <w:tab w:val="clear" w:pos="1871"/>
        <w:tab w:val="clear" w:pos="2268"/>
        <w:tab w:val="left" w:pos="794"/>
        <w:tab w:val="left" w:pos="1191"/>
        <w:tab w:val="left" w:pos="1588"/>
        <w:tab w:val="left" w:pos="1985"/>
      </w:tabs>
      <w:spacing w:before="240" w:after="120"/>
      <w:jc w:val="center"/>
      <w:textAlignment w:val="auto"/>
    </w:pPr>
    <w:rPr>
      <w:b/>
    </w:rPr>
  </w:style>
  <w:style w:type="paragraph" w:customStyle="1" w:styleId="FooterQP">
    <w:name w:val="Footer_QP"/>
    <w:basedOn w:val="Normal"/>
    <w:uiPriority w:val="99"/>
    <w:qFormat/>
    <w:rsid w:val="00661CAE"/>
    <w:pPr>
      <w:tabs>
        <w:tab w:val="clear" w:pos="1134"/>
        <w:tab w:val="clear" w:pos="1871"/>
        <w:tab w:val="clear" w:pos="2268"/>
        <w:tab w:val="left" w:pos="907"/>
        <w:tab w:val="right" w:pos="8789"/>
        <w:tab w:val="right" w:pos="9639"/>
      </w:tabs>
      <w:spacing w:before="0"/>
      <w:textAlignment w:val="auto"/>
    </w:pPr>
    <w:rPr>
      <w:b/>
      <w:sz w:val="22"/>
    </w:rPr>
  </w:style>
  <w:style w:type="paragraph" w:customStyle="1" w:styleId="Heading2Unnumbered">
    <w:name w:val="Heading 2 Unnumbered"/>
    <w:aliases w:val="h2u"/>
    <w:basedOn w:val="Heading2"/>
    <w:next w:val="Normal"/>
    <w:uiPriority w:val="99"/>
    <w:qFormat/>
    <w:rsid w:val="00661CAE"/>
    <w:pPr>
      <w:keepLines w:val="0"/>
      <w:tabs>
        <w:tab w:val="num" w:pos="718"/>
      </w:tabs>
      <w:overflowPunct/>
      <w:autoSpaceDE/>
      <w:autoSpaceDN/>
      <w:adjustRightInd/>
      <w:spacing w:before="240" w:after="120"/>
      <w:ind w:left="794" w:hanging="794"/>
      <w:jc w:val="both"/>
      <w:textAlignment w:val="auto"/>
      <w:outlineLvl w:val="9"/>
    </w:pPr>
    <w:rPr>
      <w:rFonts w:ascii="Times New Roman" w:eastAsia="SimSun" w:hAnsi="Times New Roman"/>
      <w:b/>
      <w:kern w:val="28"/>
      <w:sz w:val="24"/>
      <w:lang w:val="en-US" w:eastAsia="de-DE"/>
    </w:rPr>
  </w:style>
  <w:style w:type="paragraph" w:customStyle="1" w:styleId="Tabelltext">
    <w:name w:val="Tabelltext"/>
    <w:basedOn w:val="Normal"/>
    <w:uiPriority w:val="99"/>
    <w:qFormat/>
    <w:rsid w:val="00661CAE"/>
    <w:pPr>
      <w:numPr>
        <w:numId w:val="24"/>
      </w:numPr>
      <w:tabs>
        <w:tab w:val="clear" w:pos="1134"/>
        <w:tab w:val="clear" w:pos="1871"/>
        <w:tab w:val="clear" w:pos="2268"/>
      </w:tabs>
      <w:overflowPunct/>
      <w:autoSpaceDE/>
      <w:autoSpaceDN/>
      <w:adjustRightInd/>
      <w:spacing w:before="60" w:after="60"/>
      <w:textAlignment w:val="auto"/>
    </w:pPr>
    <w:rPr>
      <w:rFonts w:ascii="Verdana" w:eastAsia="SimSun" w:hAnsi="Verdana"/>
      <w:sz w:val="20"/>
      <w:lang w:val="sv-SE"/>
    </w:rPr>
  </w:style>
  <w:style w:type="paragraph" w:customStyle="1" w:styleId="a">
    <w:name w:val="바탕글"/>
    <w:uiPriority w:val="99"/>
    <w:qFormat/>
    <w:rsid w:val="00661CA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0" w:line="276" w:lineRule="auto"/>
    </w:pPr>
    <w:rPr>
      <w:rFonts w:ascii="BatangChe" w:eastAsia="BatangChe" w:hAnsi="Times New Roman" w:cs="Times New Roman"/>
      <w:color w:val="000000"/>
      <w:sz w:val="20"/>
      <w:szCs w:val="20"/>
      <w:lang w:eastAsia="ko-KR"/>
    </w:rPr>
  </w:style>
  <w:style w:type="paragraph" w:customStyle="1" w:styleId="SP7319594">
    <w:name w:val="SP.7.319594"/>
    <w:basedOn w:val="Normal"/>
    <w:next w:val="Normal"/>
    <w:uiPriority w:val="99"/>
    <w:qFormat/>
    <w:rsid w:val="00661CAE"/>
    <w:pPr>
      <w:tabs>
        <w:tab w:val="clear" w:pos="1134"/>
        <w:tab w:val="clear" w:pos="1871"/>
        <w:tab w:val="clear" w:pos="2268"/>
      </w:tabs>
      <w:overflowPunct/>
      <w:spacing w:before="240" w:after="240"/>
      <w:textAlignment w:val="auto"/>
    </w:pPr>
    <w:rPr>
      <w:rFonts w:ascii="DJPEKE+TimesNewRoman" w:hAnsi="DJPEKE+TimesNewRoman"/>
      <w:szCs w:val="24"/>
      <w:lang w:eastAsia="ja-JP"/>
    </w:rPr>
  </w:style>
  <w:style w:type="paragraph" w:customStyle="1" w:styleId="FigureRemark">
    <w:name w:val="Figure_Remark"/>
    <w:basedOn w:val="Normal"/>
    <w:uiPriority w:val="99"/>
    <w:qFormat/>
    <w:rsid w:val="00661CAE"/>
    <w:pPr>
      <w:keepNext/>
      <w:tabs>
        <w:tab w:val="clear" w:pos="1134"/>
        <w:tab w:val="clear" w:pos="1871"/>
        <w:tab w:val="clear" w:pos="2268"/>
        <w:tab w:val="center" w:pos="284"/>
      </w:tabs>
      <w:spacing w:before="142" w:line="199" w:lineRule="exact"/>
      <w:ind w:left="-85" w:right="-85"/>
      <w:jc w:val="both"/>
      <w:textAlignment w:val="auto"/>
    </w:pPr>
    <w:rPr>
      <w:rFonts w:eastAsia="SimSun"/>
      <w:sz w:val="18"/>
      <w:lang w:eastAsia="fr-FR"/>
    </w:rPr>
  </w:style>
  <w:style w:type="paragraph" w:customStyle="1" w:styleId="headfoot">
    <w:name w:val="head_foot"/>
    <w:basedOn w:val="Normal"/>
    <w:next w:val="Normalaftertitle0"/>
    <w:uiPriority w:val="99"/>
    <w:qFormat/>
    <w:rsid w:val="00661CAE"/>
    <w:pPr>
      <w:tabs>
        <w:tab w:val="clear" w:pos="1134"/>
        <w:tab w:val="clear" w:pos="1871"/>
        <w:tab w:val="clear" w:pos="2268"/>
      </w:tabs>
      <w:spacing w:before="0"/>
      <w:jc w:val="both"/>
      <w:textAlignment w:val="auto"/>
    </w:pPr>
    <w:rPr>
      <w:rFonts w:eastAsia="SimSun"/>
      <w:color w:val="FF0000"/>
      <w:sz w:val="8"/>
      <w:lang w:eastAsia="fr-FR"/>
    </w:rPr>
  </w:style>
  <w:style w:type="paragraph" w:customStyle="1" w:styleId="Section">
    <w:name w:val="Section #"/>
    <w:basedOn w:val="Normal"/>
    <w:next w:val="Sectiontitle0"/>
    <w:uiPriority w:val="99"/>
    <w:qFormat/>
    <w:rsid w:val="00661CAE"/>
    <w:pPr>
      <w:keepNext/>
      <w:keepLines/>
      <w:pageBreakBefore/>
      <w:tabs>
        <w:tab w:val="clear" w:pos="1134"/>
        <w:tab w:val="clear" w:pos="1871"/>
        <w:tab w:val="clear" w:pos="2268"/>
        <w:tab w:val="left" w:pos="1474"/>
      </w:tabs>
      <w:spacing w:before="0"/>
      <w:ind w:left="1474" w:hanging="1474"/>
      <w:textAlignment w:val="auto"/>
    </w:pPr>
    <w:rPr>
      <w:rFonts w:eastAsia="SimSun"/>
      <w:sz w:val="20"/>
      <w:lang w:eastAsia="fr-FR"/>
    </w:rPr>
  </w:style>
  <w:style w:type="paragraph" w:customStyle="1" w:styleId="Part0">
    <w:name w:val="Part_#"/>
    <w:basedOn w:val="Normal"/>
    <w:next w:val="PartRef0"/>
    <w:uiPriority w:val="99"/>
    <w:qFormat/>
    <w:rsid w:val="00661CAE"/>
    <w:pPr>
      <w:tabs>
        <w:tab w:val="clear" w:pos="1134"/>
        <w:tab w:val="clear" w:pos="1871"/>
        <w:tab w:val="clear" w:pos="2268"/>
        <w:tab w:val="center" w:pos="4849"/>
        <w:tab w:val="right" w:pos="9696"/>
      </w:tabs>
      <w:spacing w:before="720" w:after="68"/>
      <w:jc w:val="center"/>
      <w:textAlignment w:val="auto"/>
    </w:pPr>
    <w:rPr>
      <w:rFonts w:eastAsia="SimSun"/>
      <w:sz w:val="20"/>
      <w:lang w:eastAsia="fr-FR"/>
    </w:rPr>
  </w:style>
  <w:style w:type="paragraph" w:customStyle="1" w:styleId="Rep">
    <w:name w:val="Rep_#"/>
    <w:basedOn w:val="Rec"/>
    <w:next w:val="RepTitle0"/>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720"/>
    </w:pPr>
    <w:rPr>
      <w:caps w:val="0"/>
      <w:sz w:val="20"/>
      <w:lang w:eastAsia="fr-FR"/>
    </w:rPr>
  </w:style>
  <w:style w:type="paragraph" w:customStyle="1" w:styleId="Question">
    <w:name w:val="Question_#"/>
    <w:basedOn w:val="Rec"/>
    <w:next w:val="QuestionTitle0"/>
    <w:uiPriority w:val="99"/>
    <w:qFormat/>
    <w:rsid w:val="00661CAE"/>
    <w:pPr>
      <w:tabs>
        <w:tab w:val="clear" w:pos="794"/>
        <w:tab w:val="clear" w:pos="1191"/>
        <w:tab w:val="clear" w:pos="1588"/>
        <w:tab w:val="clear" w:pos="1985"/>
        <w:tab w:val="center" w:pos="4849"/>
        <w:tab w:val="right" w:pos="9696"/>
      </w:tabs>
      <w:overflowPunct w:val="0"/>
      <w:autoSpaceDE w:val="0"/>
      <w:autoSpaceDN w:val="0"/>
      <w:adjustRightInd w:val="0"/>
      <w:spacing w:before="0"/>
    </w:pPr>
    <w:rPr>
      <w:caps w:val="0"/>
      <w:sz w:val="20"/>
      <w:lang w:eastAsia="fr-FR"/>
    </w:rPr>
  </w:style>
  <w:style w:type="paragraph" w:customStyle="1" w:styleId="ResTitleRef">
    <w:name w:val="Res_Title/Ref"/>
    <w:basedOn w:val="RecTitleRef"/>
    <w:next w:val="ResTitleDate"/>
    <w:uiPriority w:val="99"/>
    <w:qFormat/>
    <w:rsid w:val="00661CAE"/>
  </w:style>
  <w:style w:type="paragraph" w:customStyle="1" w:styleId="Style">
    <w:name w:val="Style"/>
    <w:basedOn w:val="Normal"/>
    <w:uiPriority w:val="99"/>
    <w:qFormat/>
    <w:rsid w:val="00661CAE"/>
    <w:pPr>
      <w:tabs>
        <w:tab w:val="clear" w:pos="1134"/>
        <w:tab w:val="clear" w:pos="1871"/>
        <w:tab w:val="clear" w:pos="2268"/>
        <w:tab w:val="left" w:pos="794"/>
        <w:tab w:val="left" w:pos="1191"/>
        <w:tab w:val="left" w:pos="1588"/>
        <w:tab w:val="left" w:pos="1985"/>
        <w:tab w:val="center" w:pos="4196"/>
        <w:tab w:val="left" w:pos="9242"/>
        <w:tab w:val="center" w:pos="12587"/>
      </w:tabs>
      <w:spacing w:before="340" w:line="318" w:lineRule="atLeast"/>
      <w:ind w:right="618"/>
      <w:jc w:val="both"/>
      <w:textAlignment w:val="auto"/>
    </w:pPr>
    <w:rPr>
      <w:rFonts w:eastAsia="SimSun"/>
      <w:i/>
      <w:sz w:val="28"/>
      <w:lang w:eastAsia="fr-FR"/>
    </w:rPr>
  </w:style>
  <w:style w:type="paragraph" w:customStyle="1" w:styleId="Sectionsous">
    <w:name w:val="Section_sous"/>
    <w:basedOn w:val="Section"/>
    <w:next w:val="Rec"/>
    <w:uiPriority w:val="99"/>
    <w:qFormat/>
    <w:rsid w:val="00661CAE"/>
    <w:pPr>
      <w:pageBreakBefore w:val="0"/>
      <w:spacing w:before="240"/>
    </w:pPr>
  </w:style>
  <w:style w:type="paragraph" w:customStyle="1" w:styleId="Fig">
    <w:name w:val="Fig_#"/>
    <w:basedOn w:val="Fig0"/>
    <w:next w:val="Normal"/>
    <w:uiPriority w:val="99"/>
    <w:qFormat/>
    <w:rsid w:val="00661CAE"/>
    <w:pPr>
      <w:jc w:val="left"/>
    </w:pPr>
    <w:rPr>
      <w:color w:val="FFFFFF"/>
    </w:rPr>
  </w:style>
  <w:style w:type="paragraph" w:customStyle="1" w:styleId="Fig0">
    <w:name w:val="Fig"/>
    <w:basedOn w:val="Figure"/>
    <w:next w:val="Fig"/>
    <w:uiPriority w:val="99"/>
    <w:qFormat/>
    <w:rsid w:val="00661CAE"/>
    <w:pPr>
      <w:keepLines w:val="0"/>
      <w:spacing w:before="136" w:after="0"/>
      <w:textAlignment w:val="auto"/>
    </w:pPr>
    <w:rPr>
      <w:rFonts w:eastAsia="SimSun"/>
      <w:caps w:val="0"/>
      <w:sz w:val="20"/>
      <w:lang w:val="en-US" w:eastAsia="fr-FR"/>
    </w:rPr>
  </w:style>
  <w:style w:type="paragraph" w:customStyle="1" w:styleId="Line1">
    <w:name w:val="Line_1"/>
    <w:basedOn w:val="Normal"/>
    <w:next w:val="Normal"/>
    <w:uiPriority w:val="99"/>
    <w:qFormat/>
    <w:rsid w:val="00661CAE"/>
    <w:pPr>
      <w:pBdr>
        <w:top w:val="dashed" w:sz="6" w:space="1" w:color="auto"/>
      </w:pBdr>
      <w:tabs>
        <w:tab w:val="clear" w:pos="1134"/>
        <w:tab w:val="clear" w:pos="1871"/>
        <w:tab w:val="clear" w:pos="2268"/>
      </w:tabs>
      <w:spacing w:before="240"/>
      <w:ind w:left="3997" w:right="3997"/>
      <w:jc w:val="center"/>
      <w:textAlignment w:val="auto"/>
    </w:pPr>
    <w:rPr>
      <w:rFonts w:eastAsia="SimSun"/>
      <w:sz w:val="20"/>
      <w:lang w:eastAsia="fr-FR"/>
    </w:rPr>
  </w:style>
  <w:style w:type="paragraph" w:customStyle="1" w:styleId="PT1Head">
    <w:name w:val="PT1_Head"/>
    <w:basedOn w:val="Heading4"/>
    <w:next w:val="Normal"/>
    <w:uiPriority w:val="99"/>
    <w:qFormat/>
    <w:rsid w:val="00661CAE"/>
    <w:pPr>
      <w:keepLines w:val="0"/>
      <w:tabs>
        <w:tab w:val="clear" w:pos="1871"/>
        <w:tab w:val="clear" w:pos="2268"/>
      </w:tabs>
      <w:overflowPunct/>
      <w:autoSpaceDE/>
      <w:autoSpaceDN/>
      <w:adjustRightInd/>
      <w:spacing w:before="0"/>
      <w:ind w:left="0" w:firstLine="0"/>
      <w:textAlignment w:val="auto"/>
    </w:pPr>
    <w:rPr>
      <w:rFonts w:ascii="Arial" w:hAnsi="Arial"/>
      <w:bCs/>
      <w:szCs w:val="24"/>
      <w:lang w:eastAsia="en-IE"/>
    </w:rPr>
  </w:style>
  <w:style w:type="paragraph" w:customStyle="1" w:styleId="74mm">
    <w:name w:val="スタイル 左 :  7.4 mm"/>
    <w:basedOn w:val="Normal"/>
    <w:uiPriority w:val="99"/>
    <w:qFormat/>
    <w:rsid w:val="00661CAE"/>
    <w:pPr>
      <w:tabs>
        <w:tab w:val="clear" w:pos="1134"/>
        <w:tab w:val="clear" w:pos="1871"/>
        <w:tab w:val="clear" w:pos="2268"/>
        <w:tab w:val="left" w:pos="794"/>
        <w:tab w:val="left" w:pos="1191"/>
        <w:tab w:val="left" w:pos="1588"/>
        <w:tab w:val="left" w:pos="1985"/>
      </w:tabs>
      <w:ind w:left="420"/>
      <w:jc w:val="both"/>
      <w:textAlignment w:val="auto"/>
    </w:pPr>
    <w:rPr>
      <w:lang w:val="en-US"/>
    </w:rPr>
  </w:style>
  <w:style w:type="paragraph" w:customStyle="1" w:styleId="30">
    <w:name w:val="スタイル3"/>
    <w:basedOn w:val="Normal"/>
    <w:autoRedefine/>
    <w:uiPriority w:val="99"/>
    <w:qFormat/>
    <w:rsid w:val="00661CAE"/>
    <w:pPr>
      <w:tabs>
        <w:tab w:val="clear" w:pos="1134"/>
        <w:tab w:val="clear" w:pos="1871"/>
        <w:tab w:val="left" w:pos="307"/>
        <w:tab w:val="num" w:pos="360"/>
        <w:tab w:val="left" w:pos="1418"/>
        <w:tab w:val="left" w:pos="1701"/>
        <w:tab w:val="left" w:pos="1985"/>
        <w:tab w:val="left" w:pos="2552"/>
        <w:tab w:val="left" w:pos="2835"/>
        <w:tab w:val="left" w:pos="3119"/>
        <w:tab w:val="left" w:pos="3402"/>
        <w:tab w:val="left" w:pos="3686"/>
        <w:tab w:val="left" w:pos="3969"/>
      </w:tabs>
      <w:snapToGrid w:val="0"/>
      <w:spacing w:beforeLines="20" w:before="0"/>
      <w:ind w:left="307" w:hanging="307"/>
      <w:textAlignment w:val="auto"/>
    </w:pPr>
    <w:rPr>
      <w:sz w:val="22"/>
      <w:szCs w:val="22"/>
      <w:lang w:eastAsia="ja-JP"/>
    </w:rPr>
  </w:style>
  <w:style w:type="paragraph" w:customStyle="1" w:styleId="Listbullet">
    <w:name w:val="List_bullet"/>
    <w:basedOn w:val="Normal"/>
    <w:uiPriority w:val="99"/>
    <w:qFormat/>
    <w:rsid w:val="00661CAE"/>
    <w:pPr>
      <w:numPr>
        <w:numId w:val="25"/>
      </w:numPr>
      <w:tabs>
        <w:tab w:val="clear" w:pos="1134"/>
        <w:tab w:val="clear" w:pos="1871"/>
        <w:tab w:val="clear" w:pos="2268"/>
      </w:tabs>
      <w:spacing w:before="0"/>
      <w:textAlignment w:val="auto"/>
    </w:pPr>
    <w:rPr>
      <w:rFonts w:ascii="Arial" w:eastAsia="SimSun" w:hAnsi="Arial"/>
      <w:sz w:val="22"/>
      <w:lang w:val="de-DE" w:eastAsia="de-DE"/>
    </w:rPr>
  </w:style>
  <w:style w:type="paragraph" w:customStyle="1" w:styleId="ListBulletLast">
    <w:name w:val="List Bullet Last"/>
    <w:aliases w:val="lbl"/>
    <w:basedOn w:val="ListBullet0"/>
    <w:next w:val="Normal"/>
    <w:uiPriority w:val="99"/>
    <w:qFormat/>
    <w:rsid w:val="00661CAE"/>
    <w:pPr>
      <w:overflowPunct/>
      <w:autoSpaceDE/>
      <w:autoSpaceDN/>
      <w:adjustRightInd/>
      <w:spacing w:after="240"/>
      <w:ind w:left="714" w:hanging="357"/>
      <w:jc w:val="both"/>
      <w:textAlignment w:val="auto"/>
    </w:pPr>
    <w:rPr>
      <w:rFonts w:eastAsia="MS Mincho"/>
      <w:lang w:val="en-US" w:eastAsia="de-DE"/>
    </w:rPr>
  </w:style>
  <w:style w:type="paragraph" w:customStyle="1" w:styleId="ListLast">
    <w:name w:val="List Last"/>
    <w:basedOn w:val="List"/>
    <w:next w:val="Normal"/>
    <w:uiPriority w:val="99"/>
    <w:qFormat/>
    <w:rsid w:val="00661CAE"/>
    <w:pPr>
      <w:tabs>
        <w:tab w:val="left" w:pos="720"/>
      </w:tabs>
      <w:overflowPunct/>
      <w:autoSpaceDE/>
      <w:autoSpaceDN/>
      <w:adjustRightInd/>
      <w:spacing w:after="240"/>
      <w:ind w:left="714" w:hanging="357"/>
      <w:jc w:val="both"/>
      <w:textAlignment w:val="auto"/>
    </w:pPr>
    <w:rPr>
      <w:rFonts w:eastAsia="MS Mincho"/>
      <w:lang w:val="en-US" w:eastAsia="de-DE"/>
    </w:rPr>
  </w:style>
  <w:style w:type="paragraph" w:customStyle="1" w:styleId="ListNumberLast">
    <w:name w:val="List Number Last"/>
    <w:aliases w:val="lnl"/>
    <w:basedOn w:val="ListNumber"/>
    <w:next w:val="Normal"/>
    <w:uiPriority w:val="99"/>
    <w:qFormat/>
    <w:rsid w:val="00661CAE"/>
    <w:pPr>
      <w:overflowPunct/>
      <w:autoSpaceDE/>
      <w:autoSpaceDN/>
      <w:adjustRightInd/>
      <w:spacing w:after="240"/>
      <w:ind w:left="714" w:hanging="357"/>
      <w:jc w:val="both"/>
      <w:textAlignment w:val="auto"/>
    </w:pPr>
    <w:rPr>
      <w:lang w:val="en-US" w:eastAsia="de-DE"/>
    </w:rPr>
  </w:style>
  <w:style w:type="paragraph" w:customStyle="1" w:styleId="Heading1Unnumbered">
    <w:name w:val="Heading 1 Unnumbered"/>
    <w:aliases w:val="h1u"/>
    <w:basedOn w:val="Heading1"/>
    <w:next w:val="Normal"/>
    <w:uiPriority w:val="99"/>
    <w:qFormat/>
    <w:rsid w:val="00661CAE"/>
    <w:pPr>
      <w:keepLines w:val="0"/>
      <w:pBdr>
        <w:top w:val="none" w:sz="0" w:space="0" w:color="auto"/>
      </w:pBdr>
      <w:tabs>
        <w:tab w:val="num" w:pos="432"/>
      </w:tabs>
      <w:overflowPunct/>
      <w:autoSpaceDE/>
      <w:autoSpaceDN/>
      <w:adjustRightInd/>
      <w:spacing w:after="120"/>
      <w:ind w:left="0" w:firstLine="0"/>
      <w:jc w:val="both"/>
      <w:textAlignment w:val="auto"/>
      <w:outlineLvl w:val="9"/>
    </w:pPr>
    <w:rPr>
      <w:rFonts w:ascii="Times New Roman" w:eastAsia="SimSun" w:hAnsi="Times New Roman"/>
      <w:b/>
      <w:kern w:val="28"/>
      <w:sz w:val="28"/>
      <w:lang w:val="en-US" w:eastAsia="de-DE"/>
    </w:rPr>
  </w:style>
  <w:style w:type="paragraph" w:customStyle="1" w:styleId="Heading4Unnumbered">
    <w:name w:val="Heading 4 Unnumbered"/>
    <w:aliases w:val="h4u"/>
    <w:basedOn w:val="Heading4"/>
    <w:next w:val="Normal"/>
    <w:uiPriority w:val="99"/>
    <w:qFormat/>
    <w:rsid w:val="00661CAE"/>
    <w:pPr>
      <w:keepLines w:val="0"/>
      <w:tabs>
        <w:tab w:val="clear" w:pos="1871"/>
        <w:tab w:val="clear" w:pos="2268"/>
        <w:tab w:val="num" w:pos="864"/>
      </w:tabs>
      <w:overflowPunct/>
      <w:autoSpaceDE/>
      <w:autoSpaceDN/>
      <w:adjustRightInd/>
      <w:spacing w:after="80"/>
      <w:ind w:left="992" w:hanging="992"/>
      <w:jc w:val="both"/>
      <w:textAlignment w:val="auto"/>
      <w:outlineLvl w:val="9"/>
    </w:pPr>
    <w:rPr>
      <w:rFonts w:eastAsia="SimSun"/>
      <w:kern w:val="28"/>
      <w:sz w:val="20"/>
      <w:lang w:val="en-US" w:eastAsia="de-DE"/>
    </w:rPr>
  </w:style>
  <w:style w:type="paragraph" w:customStyle="1" w:styleId="Heading5Unnumbered">
    <w:name w:val="Heading 5 Unnumbered"/>
    <w:aliases w:val="h5u"/>
    <w:basedOn w:val="Heading5"/>
    <w:next w:val="Normal"/>
    <w:uiPriority w:val="99"/>
    <w:qFormat/>
    <w:rsid w:val="00661CAE"/>
    <w:pPr>
      <w:keepLines w:val="0"/>
      <w:overflowPunct/>
      <w:autoSpaceDE/>
      <w:autoSpaceDN/>
      <w:adjustRightInd/>
      <w:spacing w:before="80" w:after="80"/>
      <w:ind w:left="992" w:hanging="992"/>
      <w:jc w:val="both"/>
      <w:textAlignment w:val="auto"/>
      <w:outlineLvl w:val="9"/>
    </w:pPr>
    <w:rPr>
      <w:rFonts w:ascii="Times New Roman" w:eastAsia="SimSun" w:hAnsi="Times New Roman"/>
      <w:i/>
      <w:kern w:val="28"/>
      <w:sz w:val="20"/>
      <w:lang w:val="en-US" w:eastAsia="de-DE"/>
    </w:rPr>
  </w:style>
  <w:style w:type="paragraph" w:customStyle="1" w:styleId="Heading6Unnumbered">
    <w:name w:val="Heading 6 Unnumbered"/>
    <w:aliases w:val="h6u"/>
    <w:basedOn w:val="Heading6"/>
    <w:next w:val="Normal"/>
    <w:uiPriority w:val="99"/>
    <w:qFormat/>
    <w:rsid w:val="00661CAE"/>
    <w:pPr>
      <w:keepLines w:val="0"/>
      <w:tabs>
        <w:tab w:val="num" w:pos="1152"/>
      </w:tabs>
      <w:overflowPunct/>
      <w:autoSpaceDE/>
      <w:autoSpaceDN/>
      <w:adjustRightInd/>
      <w:spacing w:before="80" w:after="80"/>
      <w:ind w:left="1588" w:hanging="1588"/>
      <w:jc w:val="both"/>
      <w:textAlignment w:val="auto"/>
      <w:outlineLvl w:val="9"/>
    </w:pPr>
    <w:rPr>
      <w:rFonts w:ascii="Times New Roman" w:eastAsia="SimSun" w:hAnsi="Times New Roman"/>
      <w:kern w:val="28"/>
      <w:u w:val="single"/>
      <w:lang w:val="en-US" w:eastAsia="de-DE"/>
    </w:rPr>
  </w:style>
  <w:style w:type="paragraph" w:customStyle="1" w:styleId="ListContinueLast">
    <w:name w:val="List Continue Last"/>
    <w:aliases w:val="lcl"/>
    <w:basedOn w:val="ListContinue"/>
    <w:uiPriority w:val="99"/>
    <w:qFormat/>
    <w:rsid w:val="00661CAE"/>
    <w:pPr>
      <w:overflowPunct/>
      <w:autoSpaceDE/>
      <w:autoSpaceDN/>
      <w:adjustRightInd/>
      <w:spacing w:after="240"/>
      <w:ind w:left="714" w:hanging="357"/>
      <w:jc w:val="both"/>
      <w:textAlignment w:val="auto"/>
    </w:pPr>
    <w:rPr>
      <w:rFonts w:eastAsia="MS Mincho"/>
      <w:lang w:val="en-US" w:eastAsia="de-DE"/>
    </w:rPr>
  </w:style>
  <w:style w:type="paragraph" w:customStyle="1" w:styleId="Style3">
    <w:name w:val="Style3"/>
    <w:basedOn w:val="Heading2"/>
    <w:uiPriority w:val="99"/>
    <w:qFormat/>
    <w:rsid w:val="00661CAE"/>
    <w:pPr>
      <w:overflowPunct/>
      <w:autoSpaceDE/>
      <w:autoSpaceDN/>
      <w:adjustRightInd/>
      <w:spacing w:before="240" w:after="120"/>
      <w:ind w:left="794" w:hanging="794"/>
      <w:jc w:val="both"/>
      <w:textAlignment w:val="auto"/>
    </w:pPr>
    <w:rPr>
      <w:rFonts w:ascii="Times New Roman" w:eastAsia="SimSun" w:hAnsi="Times New Roman"/>
      <w:b/>
      <w:kern w:val="28"/>
      <w:sz w:val="24"/>
      <w:lang w:val="en-US" w:eastAsia="de-DE"/>
    </w:rPr>
  </w:style>
  <w:style w:type="paragraph" w:customStyle="1" w:styleId="FigureCaptionJHu">
    <w:name w:val="Figure Caption JHu"/>
    <w:basedOn w:val="Normal"/>
    <w:next w:val="Normal"/>
    <w:uiPriority w:val="99"/>
    <w:qFormat/>
    <w:rsid w:val="00661CAE"/>
    <w:pPr>
      <w:keepLines/>
      <w:tabs>
        <w:tab w:val="clear" w:pos="1134"/>
        <w:tab w:val="clear" w:pos="1871"/>
        <w:tab w:val="clear" w:pos="2268"/>
      </w:tabs>
      <w:overflowPunct/>
      <w:autoSpaceDE/>
      <w:autoSpaceDN/>
      <w:adjustRightInd/>
      <w:spacing w:after="240"/>
      <w:jc w:val="center"/>
      <w:textAlignment w:val="auto"/>
    </w:pPr>
    <w:rPr>
      <w:rFonts w:ascii="Times New Roman Bold" w:eastAsia="SimSun" w:hAnsi="Times New Roman Bold" w:cs="Times New Roman Bold"/>
      <w:b/>
      <w:sz w:val="20"/>
      <w:lang w:val="en-US" w:eastAsia="de-DE"/>
    </w:rPr>
  </w:style>
  <w:style w:type="paragraph" w:customStyle="1" w:styleId="Style4">
    <w:name w:val="Style4"/>
    <w:basedOn w:val="Heading3"/>
    <w:uiPriority w:val="99"/>
    <w:qFormat/>
    <w:rsid w:val="00661CAE"/>
    <w:pPr>
      <w:keepLines w:val="0"/>
      <w:numPr>
        <w:numId w:val="26"/>
      </w:numPr>
      <w:tabs>
        <w:tab w:val="clear" w:pos="1134"/>
        <w:tab w:val="clear" w:pos="1871"/>
        <w:tab w:val="clear" w:pos="2268"/>
      </w:tabs>
      <w:overflowPunct/>
      <w:autoSpaceDE/>
      <w:autoSpaceDN/>
      <w:adjustRightInd/>
      <w:spacing w:before="240" w:after="80"/>
      <w:jc w:val="both"/>
      <w:textAlignment w:val="auto"/>
    </w:pPr>
    <w:rPr>
      <w:rFonts w:ascii="Times New Roman" w:eastAsia="SimSun" w:hAnsi="Times New Roman" w:cs="Times New Roman"/>
      <w:b/>
      <w:color w:val="auto"/>
      <w:szCs w:val="20"/>
    </w:rPr>
  </w:style>
  <w:style w:type="paragraph" w:customStyle="1" w:styleId="EUNormal">
    <w:name w:val="EUNormal"/>
    <w:basedOn w:val="Normal"/>
    <w:uiPriority w:val="99"/>
    <w:qFormat/>
    <w:rsid w:val="00661CAE"/>
    <w:pPr>
      <w:tabs>
        <w:tab w:val="clear" w:pos="1134"/>
        <w:tab w:val="clear" w:pos="1871"/>
        <w:tab w:val="clear" w:pos="2268"/>
      </w:tabs>
      <w:overflowPunct/>
      <w:autoSpaceDE/>
      <w:autoSpaceDN/>
      <w:adjustRightInd/>
      <w:spacing w:before="0" w:after="120"/>
      <w:jc w:val="both"/>
      <w:textAlignment w:val="auto"/>
    </w:pPr>
    <w:rPr>
      <w:rFonts w:ascii="Arial" w:eastAsia="SimSun" w:hAnsi="Arial"/>
      <w:sz w:val="20"/>
    </w:rPr>
  </w:style>
  <w:style w:type="paragraph" w:customStyle="1" w:styleId="EUHeading3">
    <w:name w:val="EUHeading 3"/>
    <w:basedOn w:val="Normal"/>
    <w:next w:val="EUNormal"/>
    <w:uiPriority w:val="99"/>
    <w:qFormat/>
    <w:rsid w:val="00661CAE"/>
    <w:pPr>
      <w:tabs>
        <w:tab w:val="clear" w:pos="1134"/>
        <w:tab w:val="clear" w:pos="1871"/>
        <w:tab w:val="clear" w:pos="2268"/>
        <w:tab w:val="left" w:pos="851"/>
      </w:tabs>
      <w:overflowPunct/>
      <w:autoSpaceDE/>
      <w:autoSpaceDN/>
      <w:adjustRightInd/>
      <w:spacing w:after="120"/>
      <w:ind w:left="851" w:hanging="851"/>
      <w:textAlignment w:val="auto"/>
    </w:pPr>
    <w:rPr>
      <w:rFonts w:ascii="Arial" w:eastAsia="SimSun" w:hAnsi="Arial"/>
      <w:b/>
    </w:rPr>
  </w:style>
  <w:style w:type="paragraph" w:customStyle="1" w:styleId="Refe">
    <w:name w:val="Refe"/>
    <w:basedOn w:val="Normal"/>
    <w:uiPriority w:val="99"/>
    <w:qFormat/>
    <w:rsid w:val="00661CAE"/>
    <w:pPr>
      <w:numPr>
        <w:numId w:val="27"/>
      </w:numPr>
      <w:tabs>
        <w:tab w:val="clear" w:pos="1134"/>
        <w:tab w:val="clear" w:pos="1871"/>
        <w:tab w:val="clear" w:pos="2268"/>
      </w:tabs>
      <w:overflowPunct/>
      <w:autoSpaceDE/>
      <w:autoSpaceDN/>
      <w:adjustRightInd/>
      <w:spacing w:before="0" w:after="220"/>
      <w:textAlignment w:val="auto"/>
    </w:pPr>
    <w:rPr>
      <w:rFonts w:ascii="Arial" w:eastAsia="SimSun" w:hAnsi="Arial"/>
      <w:sz w:val="22"/>
    </w:rPr>
  </w:style>
  <w:style w:type="character" w:customStyle="1" w:styleId="TableChar">
    <w:name w:val="Table Char"/>
    <w:basedOn w:val="DefaultParagraphFont"/>
    <w:link w:val="Table0"/>
    <w:locked/>
    <w:rsid w:val="00661CAE"/>
    <w:rPr>
      <w:rFonts w:eastAsia="SimSun"/>
      <w:b/>
      <w:smallCaps/>
      <w:lang w:eastAsia="de-DE"/>
    </w:rPr>
  </w:style>
  <w:style w:type="paragraph" w:customStyle="1" w:styleId="Table0">
    <w:name w:val="Table"/>
    <w:basedOn w:val="Normal"/>
    <w:next w:val="Normal"/>
    <w:link w:val="TableChar"/>
    <w:qFormat/>
    <w:rsid w:val="00661CAE"/>
    <w:pPr>
      <w:keepNext/>
      <w:tabs>
        <w:tab w:val="clear" w:pos="1134"/>
        <w:tab w:val="clear" w:pos="1871"/>
        <w:tab w:val="clear" w:pos="2268"/>
        <w:tab w:val="num" w:pos="360"/>
      </w:tabs>
      <w:overflowPunct/>
      <w:autoSpaceDE/>
      <w:autoSpaceDN/>
      <w:adjustRightInd/>
      <w:spacing w:after="120"/>
      <w:ind w:left="357" w:right="357"/>
      <w:jc w:val="center"/>
      <w:textAlignment w:val="auto"/>
    </w:pPr>
    <w:rPr>
      <w:rFonts w:asciiTheme="minorHAnsi" w:eastAsia="SimSun" w:hAnsiTheme="minorHAnsi" w:cstheme="minorBidi"/>
      <w:b/>
      <w:smallCaps/>
      <w:sz w:val="22"/>
      <w:szCs w:val="22"/>
      <w:lang w:val="en-US" w:eastAsia="de-DE"/>
    </w:rPr>
  </w:style>
  <w:style w:type="paragraph" w:customStyle="1" w:styleId="TextBasisformat">
    <w:name w:val="Text (Basisformat)"/>
    <w:basedOn w:val="Normal"/>
    <w:uiPriority w:val="99"/>
    <w:qFormat/>
    <w:rsid w:val="00661CAE"/>
    <w:pPr>
      <w:keepLines/>
      <w:tabs>
        <w:tab w:val="clear" w:pos="1134"/>
        <w:tab w:val="clear" w:pos="1871"/>
        <w:tab w:val="clear" w:pos="2268"/>
        <w:tab w:val="left" w:pos="426"/>
        <w:tab w:val="left" w:pos="851"/>
        <w:tab w:val="left" w:pos="1276"/>
        <w:tab w:val="left" w:pos="7088"/>
        <w:tab w:val="right" w:pos="9072"/>
      </w:tabs>
      <w:overflowPunct/>
      <w:autoSpaceDE/>
      <w:autoSpaceDN/>
      <w:adjustRightInd/>
      <w:spacing w:before="60" w:after="80"/>
      <w:jc w:val="both"/>
      <w:textAlignment w:val="auto"/>
    </w:pPr>
    <w:rPr>
      <w:rFonts w:ascii="Arial" w:eastAsia="SimSun" w:hAnsi="Arial"/>
      <w:lang w:val="de-DE" w:eastAsia="de-DE"/>
    </w:rPr>
  </w:style>
  <w:style w:type="character" w:customStyle="1" w:styleId="GeneralsmallheadingChar">
    <w:name w:val="General small heading Char"/>
    <w:basedOn w:val="DefaultParagraphFont"/>
    <w:link w:val="Generalsmallheading"/>
    <w:locked/>
    <w:rsid w:val="00661CAE"/>
    <w:rPr>
      <w:rFonts w:ascii="Arial Unicode MS" w:eastAsia="SimSun" w:hAnsi="Arial Unicode MS" w:cs="Arial Unicode MS"/>
      <w:b/>
      <w:bCs/>
      <w:szCs w:val="24"/>
    </w:rPr>
  </w:style>
  <w:style w:type="paragraph" w:customStyle="1" w:styleId="Generalsmallheading">
    <w:name w:val="General small heading"/>
    <w:basedOn w:val="Normal"/>
    <w:next w:val="Normal"/>
    <w:link w:val="GeneralsmallheadingChar"/>
    <w:qFormat/>
    <w:rsid w:val="00661CAE"/>
    <w:pPr>
      <w:keepNext/>
      <w:tabs>
        <w:tab w:val="clear" w:pos="1134"/>
        <w:tab w:val="clear" w:pos="1871"/>
        <w:tab w:val="clear" w:pos="2268"/>
      </w:tabs>
      <w:overflowPunct/>
      <w:autoSpaceDE/>
      <w:autoSpaceDN/>
      <w:adjustRightInd/>
      <w:spacing w:after="80"/>
      <w:jc w:val="both"/>
      <w:textAlignment w:val="auto"/>
    </w:pPr>
    <w:rPr>
      <w:rFonts w:ascii="Arial Unicode MS" w:eastAsia="SimSun" w:hAnsi="Arial Unicode MS" w:cs="Arial Unicode MS"/>
      <w:b/>
      <w:bCs/>
      <w:sz w:val="22"/>
      <w:szCs w:val="24"/>
      <w:lang w:val="en-US"/>
    </w:rPr>
  </w:style>
  <w:style w:type="paragraph" w:customStyle="1" w:styleId="Normal0">
    <w:name w:val="Normal0"/>
    <w:uiPriority w:val="99"/>
    <w:qFormat/>
    <w:rsid w:val="00661CAE"/>
    <w:pPr>
      <w:spacing w:after="0" w:line="240" w:lineRule="auto"/>
    </w:pPr>
    <w:rPr>
      <w:rFonts w:ascii="Arial Unicode MS" w:eastAsia="SimSun" w:hAnsi="Arial Unicode MS" w:cs="Times New Roman"/>
      <w:sz w:val="20"/>
      <w:szCs w:val="24"/>
      <w:lang w:val="en-GB" w:eastAsia="de-DE"/>
    </w:rPr>
  </w:style>
  <w:style w:type="paragraph" w:customStyle="1" w:styleId="NormalNull">
    <w:name w:val="Normal Null"/>
    <w:basedOn w:val="Normal"/>
    <w:uiPriority w:val="99"/>
    <w:qFormat/>
    <w:rsid w:val="00661CAE"/>
    <w:pPr>
      <w:tabs>
        <w:tab w:val="clear" w:pos="1134"/>
        <w:tab w:val="clear" w:pos="1871"/>
        <w:tab w:val="clear" w:pos="2268"/>
      </w:tabs>
      <w:overflowPunct/>
      <w:autoSpaceDE/>
      <w:autoSpaceDN/>
      <w:adjustRightInd/>
      <w:spacing w:before="0" w:after="80"/>
      <w:jc w:val="both"/>
      <w:textAlignment w:val="auto"/>
    </w:pPr>
    <w:rPr>
      <w:rFonts w:ascii="Arial Unicode MS" w:eastAsia="SimSun" w:hAnsi="Arial Unicode MS"/>
      <w:sz w:val="20"/>
    </w:rPr>
  </w:style>
  <w:style w:type="paragraph" w:customStyle="1" w:styleId="StyleArial8ptBlueCentered">
    <w:name w:val="Style Arial 8 pt Blue Centered"/>
    <w:basedOn w:val="Normal"/>
    <w:uiPriority w:val="99"/>
    <w:qFormat/>
    <w:rsid w:val="00661CAE"/>
    <w:pPr>
      <w:tabs>
        <w:tab w:val="clear" w:pos="1134"/>
        <w:tab w:val="clear" w:pos="1871"/>
        <w:tab w:val="clear" w:pos="2268"/>
      </w:tabs>
      <w:overflowPunct/>
      <w:autoSpaceDE/>
      <w:autoSpaceDN/>
      <w:adjustRightInd/>
      <w:spacing w:before="0" w:after="80"/>
      <w:jc w:val="center"/>
      <w:textAlignment w:val="auto"/>
    </w:pPr>
    <w:rPr>
      <w:rFonts w:ascii="Arial" w:eastAsia="SimSun" w:hAnsi="Arial"/>
      <w:color w:val="0000FF"/>
      <w:sz w:val="16"/>
    </w:rPr>
  </w:style>
  <w:style w:type="paragraph" w:customStyle="1" w:styleId="WINNERTableBlue">
    <w:name w:val="WINNER Table Blue"/>
    <w:basedOn w:val="Normal"/>
    <w:uiPriority w:val="99"/>
    <w:qFormat/>
    <w:rsid w:val="00661CAE"/>
    <w:pPr>
      <w:tabs>
        <w:tab w:val="clear" w:pos="1134"/>
        <w:tab w:val="clear" w:pos="1871"/>
        <w:tab w:val="clear" w:pos="2268"/>
      </w:tabs>
      <w:overflowPunct/>
      <w:autoSpaceDE/>
      <w:autoSpaceDN/>
      <w:adjustRightInd/>
      <w:spacing w:before="60" w:after="80"/>
      <w:jc w:val="center"/>
      <w:textAlignment w:val="auto"/>
    </w:pPr>
    <w:rPr>
      <w:rFonts w:ascii="Arial" w:eastAsia="SimSun" w:hAnsi="Arial"/>
      <w:color w:val="0000FF"/>
      <w:sz w:val="16"/>
    </w:rPr>
  </w:style>
  <w:style w:type="paragraph" w:customStyle="1" w:styleId="Heading1-noNumber">
    <w:name w:val="Heading 1 - no Number"/>
    <w:basedOn w:val="Heading1"/>
    <w:uiPriority w:val="99"/>
    <w:qFormat/>
    <w:rsid w:val="00661CAE"/>
    <w:pPr>
      <w:keepLines w:val="0"/>
      <w:pageBreakBefore/>
      <w:pBdr>
        <w:top w:val="none" w:sz="0" w:space="0" w:color="auto"/>
      </w:pBdr>
      <w:tabs>
        <w:tab w:val="num" w:pos="284"/>
      </w:tabs>
      <w:overflowPunct/>
      <w:autoSpaceDE/>
      <w:autoSpaceDN/>
      <w:adjustRightInd/>
      <w:spacing w:after="60"/>
      <w:ind w:left="0" w:firstLine="0"/>
      <w:jc w:val="both"/>
      <w:textAlignment w:val="auto"/>
    </w:pPr>
    <w:rPr>
      <w:rFonts w:eastAsia="SimSun"/>
      <w:b/>
      <w:bCs/>
      <w:kern w:val="32"/>
      <w:sz w:val="32"/>
    </w:rPr>
  </w:style>
  <w:style w:type="paragraph" w:customStyle="1" w:styleId="IEEEBodyText">
    <w:name w:val="IEEE Body Text"/>
    <w:basedOn w:val="Normal"/>
    <w:uiPriority w:val="99"/>
    <w:qFormat/>
    <w:rsid w:val="00661CAE"/>
    <w:pPr>
      <w:tabs>
        <w:tab w:val="clear" w:pos="1134"/>
        <w:tab w:val="clear" w:pos="1871"/>
        <w:tab w:val="clear" w:pos="2268"/>
        <w:tab w:val="left" w:pos="4536"/>
      </w:tabs>
      <w:overflowPunct/>
      <w:adjustRightInd/>
      <w:spacing w:before="0" w:line="270" w:lineRule="exact"/>
      <w:ind w:firstLine="238"/>
      <w:jc w:val="both"/>
      <w:textAlignment w:val="auto"/>
    </w:pPr>
    <w:rPr>
      <w:rFonts w:eastAsia="SimSun"/>
    </w:rPr>
  </w:style>
  <w:style w:type="paragraph" w:customStyle="1" w:styleId="IEEEFigureCaption">
    <w:name w:val="IEEE Figure Caption"/>
    <w:basedOn w:val="Normal"/>
    <w:next w:val="Normal"/>
    <w:uiPriority w:val="99"/>
    <w:qFormat/>
    <w:rsid w:val="00661CAE"/>
    <w:pPr>
      <w:keepLines/>
      <w:tabs>
        <w:tab w:val="clear" w:pos="1134"/>
        <w:tab w:val="clear" w:pos="1871"/>
        <w:tab w:val="clear" w:pos="2268"/>
      </w:tabs>
      <w:overflowPunct/>
      <w:adjustRightInd/>
      <w:spacing w:after="240"/>
      <w:jc w:val="center"/>
      <w:textAlignment w:val="auto"/>
    </w:pPr>
    <w:rPr>
      <w:rFonts w:ascii="Arial" w:eastAsia="SimSun" w:hAnsi="Arial" w:cs="Arial"/>
      <w:szCs w:val="16"/>
    </w:rPr>
  </w:style>
  <w:style w:type="paragraph" w:customStyle="1" w:styleId="IEEEEquation">
    <w:name w:val="IEEE Equation"/>
    <w:basedOn w:val="IEEEBodyText"/>
    <w:uiPriority w:val="99"/>
    <w:qFormat/>
    <w:rsid w:val="00661CAE"/>
    <w:pPr>
      <w:tabs>
        <w:tab w:val="clear" w:pos="4536"/>
        <w:tab w:val="right" w:pos="4961"/>
      </w:tabs>
      <w:spacing w:line="240" w:lineRule="auto"/>
    </w:pPr>
  </w:style>
  <w:style w:type="paragraph" w:customStyle="1" w:styleId="IEEEReference">
    <w:name w:val="IEEE Reference"/>
    <w:basedOn w:val="Normal"/>
    <w:uiPriority w:val="99"/>
    <w:qFormat/>
    <w:rsid w:val="00661CAE"/>
    <w:pPr>
      <w:keepLines/>
      <w:tabs>
        <w:tab w:val="clear" w:pos="1134"/>
        <w:tab w:val="clear" w:pos="1871"/>
        <w:tab w:val="clear" w:pos="2268"/>
        <w:tab w:val="num" w:pos="720"/>
      </w:tabs>
      <w:overflowPunct/>
      <w:adjustRightInd/>
      <w:spacing w:before="0"/>
      <w:ind w:left="357" w:hanging="357"/>
      <w:jc w:val="both"/>
      <w:textAlignment w:val="auto"/>
    </w:pPr>
    <w:rPr>
      <w:rFonts w:eastAsia="SimSun"/>
      <w:sz w:val="16"/>
      <w:szCs w:val="16"/>
    </w:rPr>
  </w:style>
  <w:style w:type="paragraph" w:customStyle="1" w:styleId="Normaln">
    <w:name w:val="Normal n"/>
    <w:basedOn w:val="Normal"/>
    <w:uiPriority w:val="99"/>
    <w:qFormat/>
    <w:rsid w:val="00661CAE"/>
    <w:pPr>
      <w:tabs>
        <w:tab w:val="clear" w:pos="1134"/>
        <w:tab w:val="clear" w:pos="1871"/>
        <w:tab w:val="clear" w:pos="2268"/>
      </w:tabs>
      <w:overflowPunct/>
      <w:autoSpaceDE/>
      <w:autoSpaceDN/>
      <w:adjustRightInd/>
      <w:spacing w:before="0" w:after="80"/>
      <w:jc w:val="both"/>
      <w:textAlignment w:val="auto"/>
    </w:pPr>
    <w:rPr>
      <w:rFonts w:eastAsia="SimSun"/>
      <w:sz w:val="20"/>
      <w:lang w:eastAsia="de-DE"/>
    </w:rPr>
  </w:style>
  <w:style w:type="paragraph" w:customStyle="1" w:styleId="PartIntro">
    <w:name w:val="Part Intro"/>
    <w:basedOn w:val="Normal"/>
    <w:next w:val="Normal"/>
    <w:uiPriority w:val="99"/>
    <w:qFormat/>
    <w:rsid w:val="00661CAE"/>
    <w:pPr>
      <w:tabs>
        <w:tab w:val="clear" w:pos="1134"/>
        <w:tab w:val="clear" w:pos="1871"/>
        <w:tab w:val="clear" w:pos="2268"/>
      </w:tabs>
      <w:overflowPunct/>
      <w:autoSpaceDE/>
      <w:autoSpaceDN/>
      <w:adjustRightInd/>
      <w:spacing w:before="0" w:after="80" w:line="360" w:lineRule="auto"/>
      <w:jc w:val="right"/>
      <w:textAlignment w:val="auto"/>
    </w:pPr>
    <w:rPr>
      <w:rFonts w:ascii="Arial" w:eastAsia="SimSun" w:hAnsi="Arial"/>
      <w:lang w:eastAsia="de-DE"/>
    </w:rPr>
  </w:style>
  <w:style w:type="paragraph" w:customStyle="1" w:styleId="StyleJustified">
    <w:name w:val="Style Justified"/>
    <w:basedOn w:val="Normal"/>
    <w:autoRedefine/>
    <w:uiPriority w:val="99"/>
    <w:qFormat/>
    <w:rsid w:val="00661CAE"/>
    <w:pPr>
      <w:tabs>
        <w:tab w:val="clear" w:pos="1134"/>
        <w:tab w:val="clear" w:pos="1871"/>
        <w:tab w:val="clear" w:pos="2268"/>
      </w:tabs>
      <w:overflowPunct/>
      <w:autoSpaceDE/>
      <w:autoSpaceDN/>
      <w:adjustRightInd/>
      <w:spacing w:before="60"/>
      <w:jc w:val="both"/>
      <w:textAlignment w:val="auto"/>
    </w:pPr>
    <w:rPr>
      <w:rFonts w:eastAsia="SimSun"/>
      <w:sz w:val="20"/>
      <w:lang w:val="en-US" w:eastAsia="de-DE"/>
    </w:rPr>
  </w:style>
  <w:style w:type="paragraph" w:customStyle="1" w:styleId="WW-Caption">
    <w:name w:val="WW-Caption"/>
    <w:basedOn w:val="Normal"/>
    <w:next w:val="Normal"/>
    <w:uiPriority w:val="99"/>
    <w:qFormat/>
    <w:rsid w:val="00661CAE"/>
    <w:pPr>
      <w:keepNext/>
      <w:keepLines/>
      <w:tabs>
        <w:tab w:val="clear" w:pos="1134"/>
        <w:tab w:val="clear" w:pos="1871"/>
        <w:tab w:val="clear" w:pos="2268"/>
        <w:tab w:val="left" w:pos="794"/>
        <w:tab w:val="left" w:pos="1191"/>
        <w:tab w:val="left" w:pos="1588"/>
        <w:tab w:val="left" w:pos="1985"/>
      </w:tabs>
      <w:suppressAutoHyphens/>
      <w:overflowPunct/>
      <w:autoSpaceDE/>
      <w:autoSpaceDN/>
      <w:adjustRightInd/>
      <w:spacing w:before="240" w:after="120"/>
      <w:jc w:val="center"/>
      <w:textAlignment w:val="auto"/>
    </w:pPr>
    <w:rPr>
      <w:rFonts w:eastAsia="SimSun"/>
      <w:b/>
      <w:sz w:val="20"/>
      <w:lang w:val="en-US" w:eastAsia="ar-SA"/>
    </w:rPr>
  </w:style>
  <w:style w:type="paragraph" w:customStyle="1" w:styleId="pcode2">
    <w:name w:val="pcode2"/>
    <w:basedOn w:val="Normal"/>
    <w:uiPriority w:val="99"/>
    <w:qFormat/>
    <w:rsid w:val="00661CAE"/>
    <w:pPr>
      <w:tabs>
        <w:tab w:val="clear" w:pos="1134"/>
        <w:tab w:val="clear" w:pos="1871"/>
        <w:tab w:val="clear" w:pos="2268"/>
        <w:tab w:val="left" w:pos="1260"/>
        <w:tab w:val="left" w:pos="1440"/>
        <w:tab w:val="left" w:pos="1700"/>
        <w:tab w:val="left" w:pos="1980"/>
      </w:tabs>
      <w:overflowPunct/>
      <w:autoSpaceDE/>
      <w:autoSpaceDN/>
      <w:adjustRightInd/>
      <w:spacing w:after="120"/>
      <w:ind w:left="800"/>
      <w:jc w:val="both"/>
      <w:textAlignment w:val="auto"/>
    </w:pPr>
    <w:rPr>
      <w:rFonts w:ascii="Bookman" w:eastAsia="SimSun" w:hAnsi="Bookman"/>
      <w:position w:val="-4"/>
      <w:sz w:val="20"/>
      <w:lang w:val="en-US"/>
    </w:rPr>
  </w:style>
  <w:style w:type="paragraph" w:customStyle="1" w:styleId="numbered1">
    <w:name w:val="numbered1"/>
    <w:basedOn w:val="Normal"/>
    <w:uiPriority w:val="99"/>
    <w:qFormat/>
    <w:rsid w:val="00661CAE"/>
    <w:pPr>
      <w:tabs>
        <w:tab w:val="clear" w:pos="1134"/>
        <w:tab w:val="clear" w:pos="1871"/>
        <w:tab w:val="clear" w:pos="2268"/>
        <w:tab w:val="num" w:pos="720"/>
        <w:tab w:val="left" w:pos="794"/>
        <w:tab w:val="left" w:pos="1191"/>
        <w:tab w:val="left" w:pos="1588"/>
        <w:tab w:val="left" w:pos="1985"/>
      </w:tabs>
      <w:spacing w:before="240"/>
      <w:ind w:left="720" w:hanging="720"/>
      <w:textAlignment w:val="auto"/>
      <w:outlineLvl w:val="0"/>
    </w:pPr>
    <w:rPr>
      <w:rFonts w:eastAsia="SimSun" w:cs="Angsana New"/>
    </w:rPr>
  </w:style>
  <w:style w:type="paragraph" w:customStyle="1" w:styleId="numbered2">
    <w:name w:val="numbered2"/>
    <w:basedOn w:val="Normal"/>
    <w:uiPriority w:val="99"/>
    <w:qFormat/>
    <w:rsid w:val="00661CA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eastAsia="SimSun" w:cs="Angsana New"/>
    </w:rPr>
  </w:style>
  <w:style w:type="paragraph" w:customStyle="1" w:styleId="numbered3">
    <w:name w:val="numbered3"/>
    <w:basedOn w:val="Normal"/>
    <w:uiPriority w:val="99"/>
    <w:qFormat/>
    <w:rsid w:val="00661CA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eastAsia="SimSun" w:cs="Angsana New"/>
    </w:rPr>
  </w:style>
  <w:style w:type="paragraph" w:customStyle="1" w:styleId="numbered4">
    <w:name w:val="numbered4"/>
    <w:basedOn w:val="Normal"/>
    <w:uiPriority w:val="99"/>
    <w:qFormat/>
    <w:rsid w:val="00661CAE"/>
    <w:pPr>
      <w:tabs>
        <w:tab w:val="clear" w:pos="1134"/>
        <w:tab w:val="clear" w:pos="1871"/>
        <w:tab w:val="clear" w:pos="2268"/>
        <w:tab w:val="left" w:pos="794"/>
        <w:tab w:val="left" w:pos="1191"/>
        <w:tab w:val="left" w:pos="1588"/>
        <w:tab w:val="left" w:pos="1985"/>
        <w:tab w:val="num" w:pos="3240"/>
      </w:tabs>
      <w:spacing w:before="240"/>
      <w:ind w:left="3240" w:hanging="1080"/>
      <w:textAlignment w:val="auto"/>
    </w:pPr>
    <w:rPr>
      <w:rFonts w:eastAsia="SimSun" w:cs="Angsana New"/>
    </w:rPr>
  </w:style>
  <w:style w:type="paragraph" w:customStyle="1" w:styleId="numbered5">
    <w:name w:val="numbered5"/>
    <w:basedOn w:val="Normal"/>
    <w:uiPriority w:val="99"/>
    <w:qFormat/>
    <w:rsid w:val="00661CAE"/>
    <w:pPr>
      <w:tabs>
        <w:tab w:val="clear" w:pos="1134"/>
        <w:tab w:val="clear" w:pos="1871"/>
        <w:tab w:val="clear" w:pos="2268"/>
        <w:tab w:val="left" w:pos="794"/>
        <w:tab w:val="left" w:pos="1191"/>
        <w:tab w:val="left" w:pos="1588"/>
        <w:tab w:val="left" w:pos="1985"/>
        <w:tab w:val="num" w:pos="4680"/>
      </w:tabs>
      <w:spacing w:before="240"/>
      <w:ind w:left="4680" w:hanging="1440"/>
      <w:textAlignment w:val="auto"/>
    </w:pPr>
    <w:rPr>
      <w:rFonts w:eastAsia="SimSun" w:cs="Angsana New"/>
    </w:rPr>
  </w:style>
  <w:style w:type="paragraph" w:customStyle="1" w:styleId="parties">
    <w:name w:val="parties"/>
    <w:basedOn w:val="Normal"/>
    <w:uiPriority w:val="99"/>
    <w:qFormat/>
    <w:rsid w:val="00661CA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eastAsia="SimSun" w:cs="Angsana New"/>
    </w:rPr>
  </w:style>
  <w:style w:type="paragraph" w:customStyle="1" w:styleId="recitals">
    <w:name w:val="recitals"/>
    <w:basedOn w:val="Normal"/>
    <w:uiPriority w:val="99"/>
    <w:qFormat/>
    <w:rsid w:val="00661CA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eastAsia="SimSun" w:cs="Angsana New"/>
      <w:kern w:val="20"/>
    </w:rPr>
  </w:style>
  <w:style w:type="paragraph" w:customStyle="1" w:styleId="roman1">
    <w:name w:val="roman1"/>
    <w:basedOn w:val="Normal"/>
    <w:uiPriority w:val="99"/>
    <w:qFormat/>
    <w:rsid w:val="00661CA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cs="Angsana New"/>
      <w:kern w:val="20"/>
    </w:rPr>
  </w:style>
  <w:style w:type="paragraph" w:customStyle="1" w:styleId="roman2">
    <w:name w:val="roman2"/>
    <w:basedOn w:val="Normal"/>
    <w:uiPriority w:val="99"/>
    <w:qFormat/>
    <w:rsid w:val="00661CA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cs="Angsana New"/>
      <w:kern w:val="20"/>
    </w:rPr>
  </w:style>
  <w:style w:type="paragraph" w:customStyle="1" w:styleId="roman3">
    <w:name w:val="roman3"/>
    <w:basedOn w:val="Normal"/>
    <w:uiPriority w:val="99"/>
    <w:qFormat/>
    <w:rsid w:val="00661CA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cs="Angsana New"/>
      <w:kern w:val="20"/>
    </w:rPr>
  </w:style>
  <w:style w:type="paragraph" w:customStyle="1" w:styleId="roman4">
    <w:name w:val="roman4"/>
    <w:basedOn w:val="Normal"/>
    <w:uiPriority w:val="99"/>
    <w:qFormat/>
    <w:rsid w:val="00661CAE"/>
    <w:pPr>
      <w:tabs>
        <w:tab w:val="clear" w:pos="1134"/>
        <w:tab w:val="clear" w:pos="1871"/>
        <w:tab w:val="clear" w:pos="2268"/>
        <w:tab w:val="left" w:pos="794"/>
        <w:tab w:val="left" w:pos="1191"/>
        <w:tab w:val="left" w:pos="1588"/>
        <w:tab w:val="left" w:pos="1985"/>
        <w:tab w:val="num" w:pos="2880"/>
      </w:tabs>
      <w:spacing w:before="240"/>
      <w:ind w:left="2880" w:hanging="720"/>
      <w:textAlignment w:val="auto"/>
    </w:pPr>
    <w:rPr>
      <w:rFonts w:cs="Angsana New"/>
      <w:kern w:val="20"/>
    </w:rPr>
  </w:style>
  <w:style w:type="paragraph" w:customStyle="1" w:styleId="roman5">
    <w:name w:val="roman5"/>
    <w:basedOn w:val="Normal"/>
    <w:uiPriority w:val="99"/>
    <w:qFormat/>
    <w:rsid w:val="00661CAE"/>
    <w:pPr>
      <w:tabs>
        <w:tab w:val="clear" w:pos="1134"/>
        <w:tab w:val="clear" w:pos="1871"/>
        <w:tab w:val="clear" w:pos="2268"/>
        <w:tab w:val="left" w:pos="794"/>
        <w:tab w:val="left" w:pos="1191"/>
        <w:tab w:val="left" w:pos="1588"/>
        <w:tab w:val="left" w:pos="1985"/>
        <w:tab w:val="num" w:pos="3960"/>
      </w:tabs>
      <w:spacing w:before="240"/>
      <w:ind w:left="3960" w:hanging="720"/>
      <w:textAlignment w:val="auto"/>
    </w:pPr>
    <w:rPr>
      <w:rFonts w:eastAsia="SimSun" w:cs="Angsana New"/>
      <w:kern w:val="20"/>
    </w:rPr>
  </w:style>
  <w:style w:type="paragraph" w:customStyle="1" w:styleId="schedule2">
    <w:name w:val="schedule2"/>
    <w:basedOn w:val="Normal"/>
    <w:uiPriority w:val="99"/>
    <w:qFormat/>
    <w:rsid w:val="00661CA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eastAsia="SimSun" w:cs="Angsana New"/>
    </w:rPr>
  </w:style>
  <w:style w:type="paragraph" w:customStyle="1" w:styleId="schedule4">
    <w:name w:val="schedule4"/>
    <w:basedOn w:val="Normal"/>
    <w:uiPriority w:val="99"/>
    <w:qFormat/>
    <w:rsid w:val="00661CAE"/>
    <w:pPr>
      <w:tabs>
        <w:tab w:val="clear" w:pos="1134"/>
        <w:tab w:val="clear" w:pos="1871"/>
        <w:tab w:val="clear" w:pos="2268"/>
        <w:tab w:val="left" w:pos="794"/>
        <w:tab w:val="left" w:pos="1191"/>
        <w:tab w:val="left" w:pos="1588"/>
        <w:tab w:val="left" w:pos="1985"/>
        <w:tab w:val="num" w:pos="3238"/>
      </w:tabs>
      <w:spacing w:before="240"/>
      <w:ind w:left="3238" w:hanging="1078"/>
      <w:textAlignment w:val="auto"/>
    </w:pPr>
    <w:rPr>
      <w:rFonts w:eastAsia="SimSun" w:cs="Angsana New"/>
    </w:rPr>
  </w:style>
  <w:style w:type="paragraph" w:customStyle="1" w:styleId="ZchnZchnChar">
    <w:name w:val="Zchn Zchn Char"/>
    <w:basedOn w:val="Normal"/>
    <w:uiPriority w:val="99"/>
    <w:qFormat/>
    <w:rsid w:val="00661CAE"/>
    <w:pPr>
      <w:tabs>
        <w:tab w:val="clear" w:pos="1134"/>
        <w:tab w:val="clear" w:pos="1871"/>
        <w:tab w:val="clear" w:pos="2268"/>
        <w:tab w:val="left" w:pos="540"/>
        <w:tab w:val="left" w:pos="1260"/>
        <w:tab w:val="left" w:pos="1800"/>
      </w:tabs>
      <w:overflowPunct/>
      <w:autoSpaceDE/>
      <w:autoSpaceDN/>
      <w:adjustRightInd/>
      <w:spacing w:before="240" w:after="160" w:line="240" w:lineRule="exact"/>
      <w:textAlignment w:val="auto"/>
    </w:pPr>
    <w:rPr>
      <w:rFonts w:ascii="Verdana" w:eastAsia="SimSun" w:hAnsi="Verdana"/>
      <w:lang w:val="en-US"/>
    </w:rPr>
  </w:style>
  <w:style w:type="paragraph" w:customStyle="1" w:styleId="14">
    <w:name w:val="コメント内容1"/>
    <w:basedOn w:val="CommentText"/>
    <w:next w:val="CommentText"/>
    <w:uiPriority w:val="99"/>
    <w:semiHidden/>
    <w:qFormat/>
    <w:rsid w:val="00661CAE"/>
    <w:pPr>
      <w:tabs>
        <w:tab w:val="left" w:pos="794"/>
        <w:tab w:val="left" w:pos="1191"/>
        <w:tab w:val="left" w:pos="1588"/>
        <w:tab w:val="left" w:pos="1985"/>
      </w:tabs>
      <w:spacing w:before="120" w:after="0"/>
      <w:jc w:val="both"/>
      <w:textAlignment w:val="auto"/>
    </w:pPr>
    <w:rPr>
      <w:rFonts w:eastAsia="MS Mincho"/>
      <w:b/>
      <w:bCs/>
    </w:rPr>
  </w:style>
  <w:style w:type="paragraph" w:customStyle="1" w:styleId="NoteannexappBR">
    <w:name w:val="Note_annex_app_BR"/>
    <w:basedOn w:val="Note"/>
    <w:uiPriority w:val="99"/>
    <w:qFormat/>
    <w:rsid w:val="00661CAE"/>
    <w:pPr>
      <w:tabs>
        <w:tab w:val="left" w:pos="794"/>
        <w:tab w:val="left" w:pos="1191"/>
        <w:tab w:val="left" w:pos="1588"/>
        <w:tab w:val="left" w:pos="1985"/>
      </w:tabs>
      <w:jc w:val="left"/>
      <w:textAlignment w:val="auto"/>
    </w:pPr>
    <w:rPr>
      <w:rFonts w:eastAsia="Batang"/>
      <w:lang w:val="en-GB"/>
    </w:rPr>
  </w:style>
  <w:style w:type="paragraph" w:customStyle="1" w:styleId="15">
    <w:name w:val="スタイル1"/>
    <w:basedOn w:val="Normal"/>
    <w:uiPriority w:val="99"/>
    <w:qFormat/>
    <w:rsid w:val="00661CAE"/>
    <w:pPr>
      <w:tabs>
        <w:tab w:val="clear" w:pos="1134"/>
        <w:tab w:val="clear" w:pos="1871"/>
        <w:tab w:val="left" w:pos="307"/>
        <w:tab w:val="num" w:pos="360"/>
        <w:tab w:val="left" w:pos="851"/>
        <w:tab w:val="left" w:pos="1418"/>
        <w:tab w:val="left" w:pos="1701"/>
        <w:tab w:val="left" w:pos="1985"/>
        <w:tab w:val="left" w:pos="2552"/>
        <w:tab w:val="left" w:pos="2835"/>
        <w:tab w:val="left" w:pos="3119"/>
        <w:tab w:val="left" w:pos="3402"/>
        <w:tab w:val="left" w:pos="3686"/>
        <w:tab w:val="left" w:pos="3969"/>
      </w:tabs>
      <w:snapToGrid w:val="0"/>
      <w:spacing w:beforeLines="20" w:before="0"/>
      <w:ind w:left="360" w:hanging="360"/>
      <w:textAlignment w:val="auto"/>
    </w:pPr>
    <w:rPr>
      <w:sz w:val="22"/>
      <w:szCs w:val="22"/>
      <w:lang w:eastAsia="ja-JP"/>
    </w:rPr>
  </w:style>
  <w:style w:type="paragraph" w:customStyle="1" w:styleId="22">
    <w:name w:val="スタイル2"/>
    <w:basedOn w:val="Normal"/>
    <w:uiPriority w:val="99"/>
    <w:qFormat/>
    <w:rsid w:val="00661CAE"/>
    <w:pPr>
      <w:tabs>
        <w:tab w:val="clear" w:pos="1134"/>
        <w:tab w:val="clear" w:pos="1871"/>
        <w:tab w:val="num" w:pos="360"/>
        <w:tab w:val="left" w:pos="432"/>
        <w:tab w:val="left" w:pos="794"/>
        <w:tab w:val="left" w:pos="1080"/>
        <w:tab w:val="left" w:pos="1701"/>
        <w:tab w:val="left" w:pos="1985"/>
        <w:tab w:val="left" w:pos="2552"/>
        <w:tab w:val="left" w:pos="2835"/>
        <w:tab w:val="left" w:pos="3119"/>
        <w:tab w:val="left" w:pos="3402"/>
        <w:tab w:val="left" w:pos="3686"/>
        <w:tab w:val="left" w:pos="3969"/>
      </w:tabs>
      <w:snapToGrid w:val="0"/>
      <w:spacing w:beforeLines="20" w:before="0"/>
      <w:ind w:left="1080" w:hanging="360"/>
      <w:textAlignment w:val="auto"/>
    </w:pPr>
    <w:rPr>
      <w:sz w:val="22"/>
      <w:szCs w:val="22"/>
      <w:lang w:eastAsia="ja-JP"/>
    </w:rPr>
  </w:style>
  <w:style w:type="paragraph" w:customStyle="1" w:styleId="MEP">
    <w:name w:val="MEP"/>
    <w:basedOn w:val="Normal"/>
    <w:uiPriority w:val="99"/>
    <w:qFormat/>
    <w:rsid w:val="00661CAE"/>
    <w:pPr>
      <w:spacing w:before="240"/>
      <w:jc w:val="both"/>
      <w:textAlignment w:val="auto"/>
    </w:pPr>
    <w:rPr>
      <w:rFonts w:eastAsia="SimSun"/>
      <w:lang w:val="fr-FR"/>
    </w:rPr>
  </w:style>
  <w:style w:type="paragraph" w:customStyle="1" w:styleId="PT1Headrechts">
    <w:name w:val="PT1_Head_rechts"/>
    <w:basedOn w:val="PT1Head"/>
    <w:next w:val="PT1Head"/>
    <w:uiPriority w:val="99"/>
    <w:qFormat/>
    <w:rsid w:val="00661CAE"/>
    <w:pPr>
      <w:jc w:val="right"/>
    </w:pPr>
    <w:rPr>
      <w:rFonts w:eastAsia="Times New Roman"/>
      <w:bCs w:val="0"/>
      <w:szCs w:val="20"/>
      <w:lang w:val="de-DE"/>
    </w:rPr>
  </w:style>
  <w:style w:type="paragraph" w:customStyle="1" w:styleId="schedule1">
    <w:name w:val="schedule1"/>
    <w:basedOn w:val="Normal"/>
    <w:uiPriority w:val="99"/>
    <w:qFormat/>
    <w:rsid w:val="00661CAE"/>
    <w:pPr>
      <w:numPr>
        <w:numId w:val="28"/>
      </w:numPr>
      <w:tabs>
        <w:tab w:val="clear" w:pos="1134"/>
        <w:tab w:val="clear" w:pos="1871"/>
        <w:tab w:val="clear" w:pos="2268"/>
        <w:tab w:val="left" w:pos="794"/>
        <w:tab w:val="left" w:pos="1191"/>
        <w:tab w:val="left" w:pos="1588"/>
        <w:tab w:val="left" w:pos="1985"/>
      </w:tabs>
      <w:spacing w:before="240"/>
      <w:textAlignment w:val="auto"/>
    </w:pPr>
    <w:rPr>
      <w:rFonts w:eastAsia="SimSun" w:cs="Angsana New"/>
    </w:rPr>
  </w:style>
  <w:style w:type="paragraph" w:customStyle="1" w:styleId="schedule3">
    <w:name w:val="schedule3"/>
    <w:basedOn w:val="Normal"/>
    <w:uiPriority w:val="99"/>
    <w:qFormat/>
    <w:rsid w:val="00661CA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eastAsia="SimSun" w:cs="Angsana New"/>
    </w:rPr>
  </w:style>
  <w:style w:type="paragraph" w:customStyle="1" w:styleId="schedule5">
    <w:name w:val="schedule5"/>
    <w:basedOn w:val="Normal"/>
    <w:uiPriority w:val="99"/>
    <w:qFormat/>
    <w:rsid w:val="00661CAE"/>
    <w:pPr>
      <w:tabs>
        <w:tab w:val="clear" w:pos="1134"/>
        <w:tab w:val="clear" w:pos="1871"/>
        <w:tab w:val="clear" w:pos="2268"/>
        <w:tab w:val="left" w:pos="794"/>
        <w:tab w:val="left" w:pos="1191"/>
        <w:tab w:val="left" w:pos="1588"/>
        <w:tab w:val="left" w:pos="1985"/>
        <w:tab w:val="num" w:pos="4678"/>
      </w:tabs>
      <w:spacing w:before="240"/>
      <w:ind w:left="4678" w:hanging="1440"/>
      <w:textAlignment w:val="auto"/>
    </w:pPr>
    <w:rPr>
      <w:rFonts w:eastAsia="SimSun" w:cs="Angsana New"/>
    </w:rPr>
  </w:style>
  <w:style w:type="paragraph" w:customStyle="1" w:styleId="ObjectID">
    <w:name w:val="ObjectID"/>
    <w:basedOn w:val="Normal"/>
    <w:next w:val="Normal"/>
    <w:uiPriority w:val="99"/>
    <w:qFormat/>
    <w:rsid w:val="00661CAE"/>
    <w:pPr>
      <w:keepLines/>
      <w:numPr>
        <w:numId w:val="29"/>
      </w:numPr>
      <w:tabs>
        <w:tab w:val="clear" w:pos="1134"/>
        <w:tab w:val="clear" w:pos="1871"/>
        <w:tab w:val="clear" w:pos="2268"/>
      </w:tabs>
      <w:spacing w:before="0" w:after="480" w:line="360" w:lineRule="auto"/>
      <w:ind w:left="2592" w:right="720" w:hanging="1152"/>
      <w:jc w:val="both"/>
      <w:textAlignment w:val="auto"/>
    </w:pPr>
    <w:rPr>
      <w:rFonts w:eastAsia="SimSun"/>
      <w:b/>
      <w:bCs/>
      <w:sz w:val="22"/>
      <w:szCs w:val="22"/>
    </w:rPr>
  </w:style>
  <w:style w:type="paragraph" w:customStyle="1" w:styleId="GroupName">
    <w:name w:val="GroupName"/>
    <w:basedOn w:val="Normal"/>
    <w:uiPriority w:val="99"/>
    <w:qFormat/>
    <w:rsid w:val="00661CAE"/>
    <w:pPr>
      <w:tabs>
        <w:tab w:val="clear" w:pos="1134"/>
        <w:tab w:val="clear" w:pos="1871"/>
        <w:tab w:val="clear" w:pos="2268"/>
        <w:tab w:val="left" w:pos="794"/>
        <w:tab w:val="left" w:pos="1191"/>
        <w:tab w:val="left" w:pos="1588"/>
        <w:tab w:val="left" w:pos="1985"/>
      </w:tabs>
      <w:textAlignment w:val="auto"/>
    </w:pPr>
    <w:rPr>
      <w:rFonts w:eastAsia="SimSun"/>
      <w:sz w:val="30"/>
    </w:rPr>
  </w:style>
  <w:style w:type="paragraph" w:customStyle="1" w:styleId="RecipientAddress">
    <w:name w:val="RecipientAddress"/>
    <w:basedOn w:val="Normal"/>
    <w:uiPriority w:val="99"/>
    <w:qFormat/>
    <w:rsid w:val="00661CAE"/>
    <w:pPr>
      <w:tabs>
        <w:tab w:val="clear" w:pos="1134"/>
        <w:tab w:val="clear" w:pos="1871"/>
        <w:tab w:val="clear" w:pos="2268"/>
        <w:tab w:val="left" w:pos="794"/>
        <w:tab w:val="left" w:pos="1191"/>
        <w:tab w:val="left" w:pos="1588"/>
        <w:tab w:val="left" w:pos="1985"/>
      </w:tabs>
      <w:textAlignment w:val="auto"/>
    </w:pPr>
    <w:rPr>
      <w:rFonts w:eastAsia="SimSun"/>
    </w:rPr>
  </w:style>
  <w:style w:type="paragraph" w:customStyle="1" w:styleId="RegisteredOffice">
    <w:name w:val="RegisteredOffice"/>
    <w:basedOn w:val="Normal"/>
    <w:uiPriority w:val="99"/>
    <w:qFormat/>
    <w:rsid w:val="00661CAE"/>
    <w:pPr>
      <w:tabs>
        <w:tab w:val="clear" w:pos="1134"/>
        <w:tab w:val="clear" w:pos="1871"/>
        <w:tab w:val="clear" w:pos="2268"/>
        <w:tab w:val="left" w:pos="794"/>
        <w:tab w:val="left" w:pos="1191"/>
        <w:tab w:val="left" w:pos="1588"/>
        <w:tab w:val="left" w:pos="1985"/>
      </w:tabs>
      <w:textAlignment w:val="auto"/>
    </w:pPr>
    <w:rPr>
      <w:rFonts w:eastAsia="SimSun"/>
      <w:sz w:val="14"/>
    </w:rPr>
  </w:style>
  <w:style w:type="paragraph" w:customStyle="1" w:styleId="schedulehead">
    <w:name w:val="schedule head"/>
    <w:basedOn w:val="Normal"/>
    <w:uiPriority w:val="99"/>
    <w:qFormat/>
    <w:rsid w:val="00661CAE"/>
    <w:pPr>
      <w:keepNext/>
      <w:tabs>
        <w:tab w:val="clear" w:pos="1134"/>
        <w:tab w:val="clear" w:pos="1871"/>
        <w:tab w:val="clear" w:pos="2268"/>
        <w:tab w:val="left" w:pos="794"/>
        <w:tab w:val="left" w:pos="1191"/>
        <w:tab w:val="left" w:pos="1588"/>
        <w:tab w:val="left" w:pos="1985"/>
      </w:tabs>
      <w:spacing w:before="240"/>
      <w:jc w:val="center"/>
      <w:textAlignment w:val="auto"/>
    </w:pPr>
    <w:rPr>
      <w:rFonts w:eastAsia="SimSun"/>
      <w:b/>
      <w:u w:val="single"/>
    </w:rPr>
  </w:style>
  <w:style w:type="paragraph" w:customStyle="1" w:styleId="16">
    <w:name w:val="図表番号1"/>
    <w:basedOn w:val="Normal"/>
    <w:uiPriority w:val="99"/>
    <w:qFormat/>
    <w:rsid w:val="00661CAE"/>
    <w:pPr>
      <w:tabs>
        <w:tab w:val="clear" w:pos="1134"/>
        <w:tab w:val="clear" w:pos="1871"/>
        <w:tab w:val="clear" w:pos="2268"/>
      </w:tabs>
      <w:overflowPunct/>
      <w:autoSpaceDE/>
      <w:autoSpaceDN/>
      <w:adjustRightInd/>
      <w:snapToGrid w:val="0"/>
      <w:spacing w:before="0" w:after="120"/>
      <w:ind w:left="720"/>
      <w:jc w:val="both"/>
      <w:textAlignment w:val="auto"/>
    </w:pPr>
    <w:rPr>
      <w:rFonts w:ascii="Arial" w:hAnsi="Arial"/>
      <w:sz w:val="16"/>
      <w:szCs w:val="16"/>
    </w:rPr>
  </w:style>
  <w:style w:type="paragraph" w:customStyle="1" w:styleId="xl26">
    <w:name w:val="xl26"/>
    <w:basedOn w:val="Normal"/>
    <w:uiPriority w:val="99"/>
    <w:qFormat/>
    <w:rsid w:val="00661CAE"/>
    <w:pPr>
      <w:pBdr>
        <w:bottom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Normal"/>
    <w:uiPriority w:val="99"/>
    <w:qFormat/>
    <w:rsid w:val="00661CAE"/>
    <w:pPr>
      <w:tabs>
        <w:tab w:val="clear" w:pos="1134"/>
        <w:tab w:val="clear" w:pos="1871"/>
        <w:tab w:val="clear" w:pos="2268"/>
        <w:tab w:val="left" w:pos="794"/>
        <w:tab w:val="left" w:pos="1191"/>
        <w:tab w:val="left" w:pos="1588"/>
        <w:tab w:val="left" w:pos="1985"/>
      </w:tabs>
      <w:textAlignment w:val="auto"/>
    </w:pPr>
    <w:rPr>
      <w:szCs w:val="24"/>
      <w:lang w:eastAsia="ja-JP"/>
    </w:rPr>
  </w:style>
  <w:style w:type="paragraph" w:customStyle="1" w:styleId="STEFANFigure">
    <w:name w:val="STEFAN Figure"/>
    <w:basedOn w:val="Normal"/>
    <w:next w:val="Normal"/>
    <w:uiPriority w:val="99"/>
    <w:qFormat/>
    <w:rsid w:val="00661CAE"/>
    <w:pPr>
      <w:keepNext/>
      <w:tabs>
        <w:tab w:val="clear" w:pos="1134"/>
        <w:tab w:val="clear" w:pos="1871"/>
        <w:tab w:val="clear" w:pos="2268"/>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Normal"/>
    <w:uiPriority w:val="99"/>
    <w:qFormat/>
    <w:rsid w:val="00661CAE"/>
    <w:pPr>
      <w:tabs>
        <w:tab w:val="clear" w:pos="1134"/>
        <w:tab w:val="clear" w:pos="1871"/>
        <w:tab w:val="clear" w:pos="2268"/>
        <w:tab w:val="num" w:pos="360"/>
      </w:tabs>
      <w:overflowPunct/>
      <w:autoSpaceDE/>
      <w:autoSpaceDN/>
      <w:adjustRightInd/>
      <w:spacing w:before="0"/>
      <w:jc w:val="both"/>
      <w:textAlignment w:val="auto"/>
    </w:pPr>
    <w:rPr>
      <w:rFonts w:ascii="Book Antiqua" w:eastAsia="Times" w:hAnsi="Book Antiqua" w:cs="Angsana New"/>
      <w:lang w:eastAsia="zh-CN"/>
    </w:rPr>
  </w:style>
  <w:style w:type="paragraph" w:customStyle="1" w:styleId="Texte">
    <w:name w:val="Texte"/>
    <w:basedOn w:val="Normal"/>
    <w:uiPriority w:val="99"/>
    <w:qFormat/>
    <w:rsid w:val="00661CAE"/>
    <w:pPr>
      <w:widowControl w:val="0"/>
      <w:tabs>
        <w:tab w:val="clear" w:pos="1134"/>
        <w:tab w:val="clear" w:pos="1871"/>
        <w:tab w:val="clear" w:pos="2268"/>
      </w:tabs>
      <w:overflowPunct/>
      <w:autoSpaceDE/>
      <w:autoSpaceDN/>
      <w:adjustRightInd/>
      <w:jc w:val="both"/>
      <w:textAlignment w:val="auto"/>
    </w:pPr>
    <w:rPr>
      <w:rFonts w:cs="Angsana New"/>
      <w:lang w:eastAsia="fr-FR"/>
    </w:rPr>
  </w:style>
  <w:style w:type="paragraph" w:customStyle="1" w:styleId="Normalerostyle">
    <w:name w:val="Normal.erostyle"/>
    <w:uiPriority w:val="99"/>
    <w:qFormat/>
    <w:rsid w:val="00661CAE"/>
    <w:pPr>
      <w:suppressAutoHyphens/>
      <w:spacing w:after="0" w:line="240" w:lineRule="auto"/>
    </w:pPr>
    <w:rPr>
      <w:rFonts w:ascii="Times New Roman" w:eastAsia="MS Mincho" w:hAnsi="Times New Roman" w:cs="Angsana New"/>
      <w:sz w:val="20"/>
      <w:szCs w:val="20"/>
      <w:lang w:val="da-DK" w:eastAsia="en-IE"/>
    </w:rPr>
  </w:style>
  <w:style w:type="paragraph" w:customStyle="1" w:styleId="Times">
    <w:name w:val="Times"/>
    <w:basedOn w:val="Normal"/>
    <w:uiPriority w:val="99"/>
    <w:qFormat/>
    <w:rsid w:val="00661CAE"/>
    <w:pPr>
      <w:tabs>
        <w:tab w:val="clear" w:pos="1134"/>
        <w:tab w:val="clear" w:pos="1871"/>
        <w:tab w:val="clear" w:pos="2268"/>
      </w:tabs>
      <w:overflowPunct/>
      <w:autoSpaceDE/>
      <w:autoSpaceDN/>
      <w:adjustRightInd/>
      <w:spacing w:before="0"/>
      <w:textAlignment w:val="auto"/>
    </w:pPr>
    <w:rPr>
      <w:rFonts w:cs="Angsana New"/>
      <w:sz w:val="20"/>
      <w:lang w:val="es-ES_tradnl"/>
    </w:rPr>
  </w:style>
  <w:style w:type="paragraph" w:customStyle="1" w:styleId="xl39">
    <w:name w:val="xl39"/>
    <w:basedOn w:val="Normal"/>
    <w:uiPriority w:val="99"/>
    <w:qFormat/>
    <w:rsid w:val="00661CAE"/>
    <w:pPr>
      <w:pBdr>
        <w:top w:val="single" w:sz="4" w:space="0" w:color="auto"/>
        <w:left w:val="single" w:sz="4"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6">
    <w:name w:val="font6"/>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i/>
      <w:iCs/>
      <w:sz w:val="16"/>
      <w:szCs w:val="16"/>
      <w:lang w:val="en-US" w:eastAsia="ja-JP"/>
    </w:rPr>
  </w:style>
  <w:style w:type="paragraph" w:customStyle="1" w:styleId="font7">
    <w:name w:val="font7"/>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font8">
    <w:name w:val="font8"/>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font9">
    <w:name w:val="font9"/>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xl24">
    <w:name w:val="xl24"/>
    <w:basedOn w:val="Normal"/>
    <w:uiPriority w:val="99"/>
    <w:qFormat/>
    <w:rsid w:val="00661CAE"/>
    <w:pPr>
      <w:pBdr>
        <w:top w:val="single" w:sz="4" w:space="0" w:color="000000"/>
        <w:left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5">
    <w:name w:val="xl25"/>
    <w:basedOn w:val="Normal"/>
    <w:uiPriority w:val="99"/>
    <w:qFormat/>
    <w:rsid w:val="00661CAE"/>
    <w:pPr>
      <w:pBdr>
        <w:top w:val="single" w:sz="4" w:space="0" w:color="000000"/>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7">
    <w:name w:val="xl27"/>
    <w:basedOn w:val="Normal"/>
    <w:uiPriority w:val="99"/>
    <w:qFormat/>
    <w:rsid w:val="00661CAE"/>
    <w:pPr>
      <w:pBdr>
        <w:left w:val="single" w:sz="4"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8">
    <w:name w:val="xl28"/>
    <w:basedOn w:val="Normal"/>
    <w:uiPriority w:val="99"/>
    <w:qFormat/>
    <w:rsid w:val="00661CAE"/>
    <w:pPr>
      <w:pBdr>
        <w:left w:val="single" w:sz="8"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9">
    <w:name w:val="xl29"/>
    <w:basedOn w:val="Normal"/>
    <w:uiPriority w:val="99"/>
    <w:qFormat/>
    <w:rsid w:val="00661CAE"/>
    <w:pPr>
      <w:pBdr>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0">
    <w:name w:val="xl30"/>
    <w:basedOn w:val="Normal"/>
    <w:uiPriority w:val="99"/>
    <w:qFormat/>
    <w:rsid w:val="00661CAE"/>
    <w:pPr>
      <w:pBdr>
        <w:top w:val="single" w:sz="4" w:space="0" w:color="000000"/>
        <w:left w:val="single" w:sz="4" w:space="0" w:color="000000"/>
        <w:bottom w:val="single" w:sz="8" w:space="0" w:color="000000"/>
      </w:pBdr>
      <w:tabs>
        <w:tab w:val="clear" w:pos="1134"/>
        <w:tab w:val="clear" w:pos="1871"/>
        <w:tab w:val="clear" w:pos="2268"/>
      </w:tabs>
      <w:overflowPunct/>
      <w:autoSpaceDE/>
      <w:autoSpaceDN/>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1">
    <w:name w:val="xl31"/>
    <w:basedOn w:val="Normal"/>
    <w:uiPriority w:val="99"/>
    <w:qFormat/>
    <w:rsid w:val="00661CAE"/>
    <w:pPr>
      <w:pBdr>
        <w:top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2">
    <w:name w:val="xl32"/>
    <w:basedOn w:val="Normal"/>
    <w:uiPriority w:val="99"/>
    <w:qFormat/>
    <w:rsid w:val="00661CAE"/>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3">
    <w:name w:val="xl33"/>
    <w:basedOn w:val="Normal"/>
    <w:uiPriority w:val="99"/>
    <w:qFormat/>
    <w:rsid w:val="00661CAE"/>
    <w:pPr>
      <w:pBdr>
        <w:right w:val="single" w:sz="8" w:space="0" w:color="auto"/>
      </w:pBdr>
      <w:tabs>
        <w:tab w:val="clear" w:pos="1134"/>
        <w:tab w:val="clear" w:pos="1871"/>
        <w:tab w:val="clear" w:pos="2268"/>
      </w:tabs>
      <w:overflowPunct/>
      <w:autoSpaceDE/>
      <w:autoSpaceDN/>
      <w:adjustRightInd/>
      <w:spacing w:before="100" w:beforeAutospacing="1" w:after="100" w:afterAutospacing="1"/>
      <w:textAlignment w:val="auto"/>
    </w:pPr>
    <w:rPr>
      <w:rFonts w:ascii="MS PGothic" w:eastAsia="MS PGothic" w:hAnsi="MS PGothic" w:cs="MS PGothic"/>
      <w:szCs w:val="24"/>
      <w:lang w:val="en-US" w:eastAsia="ja-JP"/>
    </w:rPr>
  </w:style>
  <w:style w:type="paragraph" w:customStyle="1" w:styleId="xl34">
    <w:name w:val="xl34"/>
    <w:basedOn w:val="Normal"/>
    <w:uiPriority w:val="99"/>
    <w:qFormat/>
    <w:rsid w:val="00661CAE"/>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auto"/>
    </w:pPr>
    <w:rPr>
      <w:rFonts w:ascii="MS PGothic" w:eastAsia="MS PGothic" w:hAnsi="MS PGothic" w:cs="MS PGothic"/>
      <w:szCs w:val="24"/>
      <w:lang w:val="en-US" w:eastAsia="ja-JP"/>
    </w:rPr>
  </w:style>
  <w:style w:type="paragraph" w:customStyle="1" w:styleId="xl35">
    <w:name w:val="xl35"/>
    <w:basedOn w:val="Normal"/>
    <w:uiPriority w:val="99"/>
    <w:qFormat/>
    <w:rsid w:val="00661CAE"/>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xl36">
    <w:name w:val="xl36"/>
    <w:basedOn w:val="Normal"/>
    <w:uiPriority w:val="99"/>
    <w:qFormat/>
    <w:rsid w:val="00661CAE"/>
    <w:pPr>
      <w:pBdr>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7">
    <w:name w:val="xl37"/>
    <w:basedOn w:val="Normal"/>
    <w:uiPriority w:val="99"/>
    <w:qFormat/>
    <w:rsid w:val="00661CAE"/>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8">
    <w:name w:val="xl38"/>
    <w:basedOn w:val="Normal"/>
    <w:uiPriority w:val="99"/>
    <w:qFormat/>
    <w:rsid w:val="00661CAE"/>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sz w:val="16"/>
      <w:szCs w:val="16"/>
      <w:lang w:val="en-US" w:eastAsia="ja-JP"/>
    </w:rPr>
  </w:style>
  <w:style w:type="paragraph" w:customStyle="1" w:styleId="xl41">
    <w:name w:val="xl41"/>
    <w:basedOn w:val="Normal"/>
    <w:uiPriority w:val="99"/>
    <w:qFormat/>
    <w:rsid w:val="00661CAE"/>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textAlignment w:val="auto"/>
    </w:pPr>
    <w:rPr>
      <w:rFonts w:eastAsia="MS PGothic" w:cs="Angsana New"/>
      <w:b/>
      <w:bCs/>
      <w:sz w:val="16"/>
      <w:szCs w:val="16"/>
      <w:lang w:val="en-US" w:eastAsia="ja-JP"/>
    </w:rPr>
  </w:style>
  <w:style w:type="paragraph" w:customStyle="1" w:styleId="xl42">
    <w:name w:val="xl42"/>
    <w:basedOn w:val="Normal"/>
    <w:uiPriority w:val="99"/>
    <w:qFormat/>
    <w:rsid w:val="00661CAE"/>
    <w:pPr>
      <w:pBdr>
        <w:top w:val="single" w:sz="8" w:space="0" w:color="auto"/>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3">
    <w:name w:val="xl43"/>
    <w:basedOn w:val="Normal"/>
    <w:uiPriority w:val="99"/>
    <w:qFormat/>
    <w:rsid w:val="00661CAE"/>
    <w:pPr>
      <w:pBdr>
        <w:left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4">
    <w:name w:val="xl44"/>
    <w:basedOn w:val="Normal"/>
    <w:uiPriority w:val="99"/>
    <w:qFormat/>
    <w:rsid w:val="00661CAE"/>
    <w:pPr>
      <w:pBdr>
        <w:left w:val="single" w:sz="8" w:space="0" w:color="auto"/>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5">
    <w:name w:val="xl45"/>
    <w:basedOn w:val="Normal"/>
    <w:uiPriority w:val="99"/>
    <w:qFormat/>
    <w:rsid w:val="00661CAE"/>
    <w:pPr>
      <w:pBdr>
        <w:top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6">
    <w:name w:val="xl46"/>
    <w:basedOn w:val="Normal"/>
    <w:uiPriority w:val="99"/>
    <w:qFormat/>
    <w:rsid w:val="00661CAE"/>
    <w:pPr>
      <w:pBdr>
        <w:top w:val="single" w:sz="8" w:space="0" w:color="auto"/>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7">
    <w:name w:val="xl47"/>
    <w:basedOn w:val="Normal"/>
    <w:uiPriority w:val="99"/>
    <w:qFormat/>
    <w:rsid w:val="00661CAE"/>
    <w:pPr>
      <w:pBdr>
        <w:lef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8">
    <w:name w:val="xl48"/>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9">
    <w:name w:val="xl49"/>
    <w:basedOn w:val="Normal"/>
    <w:uiPriority w:val="99"/>
    <w:qFormat/>
    <w:rsid w:val="00661CAE"/>
    <w:pPr>
      <w:pBdr>
        <w:left w:val="single" w:sz="8" w:space="0" w:color="auto"/>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0">
    <w:name w:val="xl50"/>
    <w:basedOn w:val="Normal"/>
    <w:uiPriority w:val="99"/>
    <w:qFormat/>
    <w:rsid w:val="00661CAE"/>
    <w:pPr>
      <w:pBdr>
        <w:bottom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1">
    <w:name w:val="xl51"/>
    <w:basedOn w:val="Normal"/>
    <w:uiPriority w:val="99"/>
    <w:qFormat/>
    <w:rsid w:val="00661CAE"/>
    <w:pPr>
      <w:pBdr>
        <w:bottom w:val="single" w:sz="8" w:space="0" w:color="auto"/>
        <w:right w:val="single" w:sz="8" w:space="0" w:color="auto"/>
      </w:pBdr>
      <w:tabs>
        <w:tab w:val="clear" w:pos="1134"/>
        <w:tab w:val="clear" w:pos="1871"/>
        <w:tab w:val="clear" w:pos="2268"/>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Normal"/>
    <w:next w:val="Normal"/>
    <w:uiPriority w:val="99"/>
    <w:qFormat/>
    <w:rsid w:val="00661CAE"/>
    <w:pPr>
      <w:keepNext/>
      <w:keepLines/>
      <w:tabs>
        <w:tab w:val="clear" w:pos="1134"/>
        <w:tab w:val="clear" w:pos="1871"/>
        <w:tab w:val="clear" w:pos="2268"/>
        <w:tab w:val="left" w:pos="794"/>
        <w:tab w:val="left" w:pos="2127"/>
        <w:tab w:val="left" w:pos="2410"/>
        <w:tab w:val="num" w:pos="2880"/>
        <w:tab w:val="left" w:pos="2921"/>
        <w:tab w:val="left" w:pos="3261"/>
      </w:tabs>
      <w:overflowPunct/>
      <w:autoSpaceDE/>
      <w:autoSpaceDN/>
      <w:adjustRightInd/>
      <w:spacing w:before="480" w:after="120"/>
      <w:ind w:left="2880" w:hanging="720"/>
      <w:jc w:val="both"/>
      <w:textAlignment w:val="auto"/>
      <w:outlineLvl w:val="0"/>
    </w:pPr>
    <w:rPr>
      <w:b/>
      <w:sz w:val="22"/>
      <w:lang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Normal"/>
    <w:uiPriority w:val="99"/>
    <w:qFormat/>
    <w:rsid w:val="00661CAE"/>
    <w:pPr>
      <w:tabs>
        <w:tab w:val="clear" w:pos="2880"/>
        <w:tab w:val="num" w:pos="720"/>
      </w:tabs>
      <w:spacing w:before="320"/>
      <w:ind w:left="720"/>
      <w:outlineLvl w:val="2"/>
    </w:pPr>
  </w:style>
  <w:style w:type="paragraph" w:customStyle="1" w:styleId="Lgendecap">
    <w:name w:val="Légende.cap"/>
    <w:basedOn w:val="Normal"/>
    <w:next w:val="Normal"/>
    <w:uiPriority w:val="99"/>
    <w:qFormat/>
    <w:rsid w:val="00661CAE"/>
    <w:pPr>
      <w:tabs>
        <w:tab w:val="clear" w:pos="1134"/>
        <w:tab w:val="clear" w:pos="1871"/>
        <w:tab w:val="clear" w:pos="2268"/>
      </w:tabs>
      <w:overflowPunct/>
      <w:autoSpaceDE/>
      <w:autoSpaceDN/>
      <w:adjustRightInd/>
      <w:spacing w:after="120"/>
      <w:jc w:val="center"/>
      <w:textAlignment w:val="auto"/>
    </w:pPr>
    <w:rPr>
      <w:b/>
      <w:sz w:val="22"/>
      <w:lang w:val="en-US" w:eastAsia="fr-FR"/>
    </w:rPr>
  </w:style>
  <w:style w:type="paragraph" w:customStyle="1" w:styleId="Pieddepagefooterodd">
    <w:name w:val="Pied de page.footer odd"/>
    <w:basedOn w:val="Normal"/>
    <w:uiPriority w:val="99"/>
    <w:qFormat/>
    <w:rsid w:val="00661CAE"/>
    <w:pPr>
      <w:tabs>
        <w:tab w:val="clear" w:pos="1134"/>
        <w:tab w:val="clear" w:pos="1871"/>
        <w:tab w:val="clear" w:pos="2268"/>
        <w:tab w:val="center" w:pos="4819"/>
        <w:tab w:val="right" w:pos="9071"/>
      </w:tabs>
      <w:overflowPunct/>
      <w:autoSpaceDE/>
      <w:autoSpaceDN/>
      <w:adjustRightInd/>
      <w:spacing w:after="120"/>
      <w:jc w:val="both"/>
      <w:textAlignment w:val="auto"/>
    </w:pPr>
    <w:rPr>
      <w:sz w:val="22"/>
      <w:lang w:val="fr-FR" w:eastAsia="fr-FR"/>
    </w:rPr>
  </w:style>
  <w:style w:type="paragraph" w:customStyle="1" w:styleId="RetraitNormal2">
    <w:name w:val="RetraitNormal2"/>
    <w:basedOn w:val="NormalIndent"/>
    <w:uiPriority w:val="99"/>
    <w:qFormat/>
    <w:rsid w:val="00661CAE"/>
    <w:pPr>
      <w:overflowPunct/>
      <w:autoSpaceDE/>
      <w:autoSpaceDN/>
      <w:adjustRightInd/>
      <w:spacing w:before="120" w:after="120"/>
      <w:ind w:left="1134"/>
      <w:jc w:val="both"/>
      <w:textAlignment w:val="auto"/>
    </w:pPr>
    <w:rPr>
      <w:rFonts w:eastAsia="SimSun"/>
      <w:sz w:val="22"/>
      <w:lang w:val="fr-FR" w:eastAsia="fr-FR"/>
    </w:rPr>
  </w:style>
  <w:style w:type="paragraph" w:customStyle="1" w:styleId="RetraitNormal3">
    <w:name w:val="RetraitNormal3"/>
    <w:basedOn w:val="RetraitNormal2"/>
    <w:uiPriority w:val="99"/>
    <w:qFormat/>
    <w:rsid w:val="00661CAE"/>
    <w:pPr>
      <w:ind w:left="1560"/>
    </w:pPr>
  </w:style>
  <w:style w:type="paragraph" w:customStyle="1" w:styleId="Normal-12p-just">
    <w:name w:val="Normal-12p-just"/>
    <w:basedOn w:val="Normal"/>
    <w:uiPriority w:val="99"/>
    <w:qFormat/>
    <w:rsid w:val="00661CAE"/>
    <w:pPr>
      <w:widowControl w:val="0"/>
      <w:tabs>
        <w:tab w:val="clear" w:pos="1871"/>
        <w:tab w:val="left" w:pos="0"/>
        <w:tab w:val="left" w:pos="567"/>
        <w:tab w:val="left" w:pos="1701"/>
        <w:tab w:val="left" w:pos="2835"/>
        <w:tab w:val="center" w:pos="4536"/>
        <w:tab w:val="right" w:pos="9072"/>
      </w:tabs>
      <w:overflowPunct/>
      <w:autoSpaceDE/>
      <w:autoSpaceDN/>
      <w:adjustRightInd/>
      <w:spacing w:after="120"/>
      <w:jc w:val="both"/>
      <w:textAlignment w:val="auto"/>
    </w:pPr>
    <w:rPr>
      <w:sz w:val="22"/>
      <w:lang w:val="en-US" w:eastAsia="de-DE"/>
    </w:rPr>
  </w:style>
  <w:style w:type="paragraph" w:customStyle="1" w:styleId="Textedebulles1">
    <w:name w:val="Texte de bulles1"/>
    <w:basedOn w:val="Normal"/>
    <w:uiPriority w:val="99"/>
    <w:qFormat/>
    <w:rsid w:val="00661CAE"/>
    <w:pPr>
      <w:tabs>
        <w:tab w:val="clear" w:pos="1134"/>
        <w:tab w:val="clear" w:pos="1871"/>
        <w:tab w:val="clear" w:pos="2268"/>
      </w:tabs>
      <w:overflowPunct/>
      <w:autoSpaceDE/>
      <w:autoSpaceDN/>
      <w:adjustRightInd/>
      <w:spacing w:after="120"/>
      <w:jc w:val="both"/>
      <w:textAlignment w:val="auto"/>
    </w:pPr>
    <w:rPr>
      <w:rFonts w:ascii="Tahoma" w:hAnsi="Tahoma" w:cs="Times New Roman Bold"/>
      <w:sz w:val="16"/>
      <w:szCs w:val="16"/>
      <w:lang w:val="en-US" w:eastAsia="fr-FR"/>
    </w:rPr>
  </w:style>
  <w:style w:type="character" w:customStyle="1" w:styleId="tableentryChar">
    <w:name w:val="table entry Char"/>
    <w:basedOn w:val="DefaultParagraphFont"/>
    <w:link w:val="tableentry"/>
    <w:locked/>
    <w:rsid w:val="00661CAE"/>
    <w:rPr>
      <w:rFonts w:ascii="Bookman" w:hAnsi="Bookman"/>
    </w:rPr>
  </w:style>
  <w:style w:type="paragraph" w:customStyle="1" w:styleId="tableentry">
    <w:name w:val="table entry"/>
    <w:basedOn w:val="Normal"/>
    <w:link w:val="tableentryChar"/>
    <w:qFormat/>
    <w:rsid w:val="00661CAE"/>
    <w:pPr>
      <w:keepNext/>
      <w:tabs>
        <w:tab w:val="clear" w:pos="1134"/>
        <w:tab w:val="clear" w:pos="1871"/>
        <w:tab w:val="clear" w:pos="2268"/>
      </w:tabs>
      <w:overflowPunct/>
      <w:autoSpaceDE/>
      <w:autoSpaceDN/>
      <w:adjustRightInd/>
      <w:spacing w:before="40" w:after="40" w:line="280" w:lineRule="atLeast"/>
      <w:jc w:val="both"/>
      <w:textAlignment w:val="auto"/>
    </w:pPr>
    <w:rPr>
      <w:rFonts w:ascii="Bookman" w:eastAsiaTheme="minorEastAsia" w:hAnsi="Bookman" w:cstheme="minorBidi"/>
      <w:sz w:val="22"/>
      <w:szCs w:val="22"/>
      <w:lang w:val="en-US"/>
    </w:rPr>
  </w:style>
  <w:style w:type="paragraph" w:customStyle="1" w:styleId="InsideAddress">
    <w:name w:val="Inside Address"/>
    <w:basedOn w:val="Normal"/>
    <w:uiPriority w:val="99"/>
    <w:qFormat/>
    <w:rsid w:val="00661CAE"/>
    <w:pPr>
      <w:tabs>
        <w:tab w:val="clear" w:pos="1134"/>
        <w:tab w:val="clear" w:pos="1871"/>
        <w:tab w:val="clear" w:pos="2268"/>
      </w:tabs>
      <w:overflowPunct/>
      <w:autoSpaceDE/>
      <w:autoSpaceDN/>
      <w:adjustRightInd/>
      <w:spacing w:after="120"/>
      <w:jc w:val="both"/>
      <w:textAlignment w:val="auto"/>
    </w:pPr>
    <w:rPr>
      <w:rFonts w:ascii="Helvetica" w:hAnsi="Helvetica"/>
      <w:sz w:val="22"/>
    </w:rPr>
  </w:style>
  <w:style w:type="paragraph" w:customStyle="1" w:styleId="Style11ptComplexeGrasAvant3ptAprs5pt">
    <w:name w:val="Style 11 pt (Complexe) Gras Avant : 3 pt Après : 5 pt"/>
    <w:basedOn w:val="Normal"/>
    <w:uiPriority w:val="99"/>
    <w:qFormat/>
    <w:rsid w:val="00661CAE"/>
    <w:pPr>
      <w:tabs>
        <w:tab w:val="clear" w:pos="1134"/>
        <w:tab w:val="clear" w:pos="1871"/>
        <w:tab w:val="clear" w:pos="2268"/>
      </w:tabs>
      <w:overflowPunct/>
      <w:autoSpaceDE/>
      <w:autoSpaceDN/>
      <w:adjustRightInd/>
      <w:spacing w:before="180" w:after="220"/>
      <w:jc w:val="both"/>
      <w:textAlignment w:val="auto"/>
    </w:pPr>
    <w:rPr>
      <w:bCs/>
      <w:sz w:val="22"/>
      <w:szCs w:val="22"/>
      <w:lang w:val="en-US" w:eastAsia="fr-FR"/>
    </w:rPr>
  </w:style>
  <w:style w:type="paragraph" w:customStyle="1" w:styleId="Objetducommentaire1">
    <w:name w:val="Objet du commentaire1"/>
    <w:basedOn w:val="CommentText"/>
    <w:next w:val="CommentText"/>
    <w:uiPriority w:val="99"/>
    <w:qFormat/>
    <w:rsid w:val="00661CAE"/>
    <w:pPr>
      <w:overflowPunct/>
      <w:autoSpaceDE/>
      <w:autoSpaceDN/>
      <w:adjustRightInd/>
      <w:spacing w:before="120" w:after="120"/>
      <w:jc w:val="both"/>
      <w:textAlignment w:val="auto"/>
    </w:pPr>
    <w:rPr>
      <w:rFonts w:eastAsia="MS Mincho"/>
      <w:b/>
      <w:bCs/>
      <w:lang w:val="en-US" w:eastAsia="fr-FR"/>
    </w:rPr>
  </w:style>
  <w:style w:type="paragraph" w:customStyle="1" w:styleId="Textedebulles2">
    <w:name w:val="Texte de bulles2"/>
    <w:basedOn w:val="Normal"/>
    <w:uiPriority w:val="99"/>
    <w:qFormat/>
    <w:rsid w:val="00661CAE"/>
    <w:pPr>
      <w:tabs>
        <w:tab w:val="clear" w:pos="1134"/>
        <w:tab w:val="clear" w:pos="1871"/>
        <w:tab w:val="clear" w:pos="2268"/>
      </w:tabs>
      <w:overflowPunct/>
      <w:autoSpaceDE/>
      <w:autoSpaceDN/>
      <w:adjustRightInd/>
      <w:spacing w:after="120"/>
      <w:jc w:val="both"/>
      <w:textAlignment w:val="auto"/>
    </w:pPr>
    <w:rPr>
      <w:rFonts w:ascii="Tahoma"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uiPriority w:val="99"/>
    <w:qFormat/>
    <w:rsid w:val="00661CAE"/>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sid w:val="00661CAE"/>
    <w:rPr>
      <w:szCs w:val="24"/>
    </w:rPr>
  </w:style>
  <w:style w:type="paragraph" w:customStyle="1" w:styleId="Style0">
    <w:name w:val="Style0"/>
    <w:uiPriority w:val="99"/>
    <w:qFormat/>
    <w:rsid w:val="00661CAE"/>
    <w:pPr>
      <w:autoSpaceDE w:val="0"/>
      <w:autoSpaceDN w:val="0"/>
      <w:adjustRightInd w:val="0"/>
      <w:spacing w:after="0" w:line="240" w:lineRule="auto"/>
    </w:pPr>
    <w:rPr>
      <w:rFonts w:ascii="Arial" w:eastAsia="MS Mincho" w:hAnsi="Arial" w:cs="Times New Roman"/>
      <w:sz w:val="24"/>
      <w:szCs w:val="24"/>
    </w:rPr>
  </w:style>
  <w:style w:type="paragraph" w:customStyle="1" w:styleId="NumlistReport">
    <w:name w:val="Numlist Report"/>
    <w:basedOn w:val="Normal"/>
    <w:uiPriority w:val="99"/>
    <w:qFormat/>
    <w:rsid w:val="00661CAE"/>
    <w:pPr>
      <w:tabs>
        <w:tab w:val="clear" w:pos="1134"/>
        <w:tab w:val="clear" w:pos="1871"/>
        <w:tab w:val="clear" w:pos="2268"/>
        <w:tab w:val="left" w:pos="794"/>
        <w:tab w:val="num" w:pos="1080"/>
        <w:tab w:val="left" w:pos="1191"/>
        <w:tab w:val="left" w:pos="1588"/>
        <w:tab w:val="left" w:pos="1985"/>
      </w:tabs>
      <w:ind w:left="720"/>
      <w:textAlignment w:val="auto"/>
    </w:pPr>
  </w:style>
  <w:style w:type="paragraph" w:customStyle="1" w:styleId="StyleGrasAvant18pt">
    <w:name w:val="Style Gras Avant : 18 pt"/>
    <w:basedOn w:val="Heading1"/>
    <w:uiPriority w:val="99"/>
    <w:qFormat/>
    <w:rsid w:val="00661CAE"/>
    <w:pPr>
      <w:pBdr>
        <w:top w:val="none" w:sz="0" w:space="0" w:color="auto"/>
      </w:pBdr>
      <w:tabs>
        <w:tab w:val="num" w:pos="792"/>
        <w:tab w:val="left" w:pos="1191"/>
        <w:tab w:val="left" w:pos="1588"/>
        <w:tab w:val="left" w:pos="1985"/>
      </w:tabs>
      <w:spacing w:before="360" w:after="0"/>
      <w:ind w:left="792" w:hanging="792"/>
      <w:textAlignment w:val="auto"/>
    </w:pPr>
    <w:rPr>
      <w:rFonts w:ascii="Times New Roman" w:eastAsia="SimSun" w:hAnsi="Times New Roman"/>
      <w:bCs/>
      <w:sz w:val="24"/>
    </w:rPr>
  </w:style>
  <w:style w:type="paragraph" w:customStyle="1" w:styleId="Kommentarthema1">
    <w:name w:val="Kommentarthema1"/>
    <w:basedOn w:val="CommentText"/>
    <w:next w:val="CommentText"/>
    <w:uiPriority w:val="99"/>
    <w:semiHidden/>
    <w:qFormat/>
    <w:rsid w:val="00661CAE"/>
    <w:pPr>
      <w:overflowPunct/>
      <w:autoSpaceDE/>
      <w:autoSpaceDN/>
      <w:adjustRightInd/>
      <w:spacing w:before="120" w:after="120"/>
      <w:jc w:val="both"/>
      <w:textAlignment w:val="auto"/>
    </w:pPr>
    <w:rPr>
      <w:rFonts w:eastAsia="MS Mincho"/>
      <w:b/>
      <w:bCs/>
      <w:lang w:val="en-US" w:eastAsia="fr-FR"/>
    </w:rPr>
  </w:style>
  <w:style w:type="character" w:customStyle="1" w:styleId="Char">
    <w:name w:val="图表标题 Char"/>
    <w:basedOn w:val="DefaultParagraphFont"/>
    <w:link w:val="a0"/>
    <w:locked/>
    <w:rsid w:val="00661CAE"/>
    <w:rPr>
      <w:rFonts w:eastAsia="SimSun" w:cs="Arial"/>
      <w:kern w:val="2"/>
      <w:sz w:val="24"/>
      <w:szCs w:val="24"/>
    </w:rPr>
  </w:style>
  <w:style w:type="paragraph" w:customStyle="1" w:styleId="a0">
    <w:name w:val="图表标题"/>
    <w:basedOn w:val="Normal"/>
    <w:link w:val="Char"/>
    <w:autoRedefine/>
    <w:qFormat/>
    <w:rsid w:val="00661CAE"/>
    <w:pPr>
      <w:widowControl w:val="0"/>
      <w:tabs>
        <w:tab w:val="clear" w:pos="1134"/>
        <w:tab w:val="clear" w:pos="1871"/>
        <w:tab w:val="clear" w:pos="2268"/>
        <w:tab w:val="left" w:pos="480"/>
        <w:tab w:val="left" w:pos="7200"/>
      </w:tabs>
      <w:overflowPunct/>
      <w:autoSpaceDE/>
      <w:autoSpaceDN/>
      <w:adjustRightInd/>
      <w:spacing w:before="152" w:after="160" w:line="360" w:lineRule="auto"/>
      <w:jc w:val="center"/>
      <w:textAlignment w:val="auto"/>
    </w:pPr>
    <w:rPr>
      <w:rFonts w:asciiTheme="minorHAnsi" w:eastAsia="SimSun" w:hAnsiTheme="minorHAnsi" w:cs="Arial"/>
      <w:kern w:val="2"/>
      <w:szCs w:val="24"/>
      <w:lang w:val="en-US"/>
    </w:rPr>
  </w:style>
  <w:style w:type="character" w:customStyle="1" w:styleId="2Char">
    <w:name w:val="首行缩进2字符 Char"/>
    <w:basedOn w:val="DefaultParagraphFont"/>
    <w:link w:val="23"/>
    <w:locked/>
    <w:rsid w:val="00661CAE"/>
    <w:rPr>
      <w:rFonts w:eastAsia="SimSun"/>
      <w:kern w:val="2"/>
      <w:sz w:val="24"/>
      <w:szCs w:val="24"/>
    </w:rPr>
  </w:style>
  <w:style w:type="paragraph" w:customStyle="1" w:styleId="23">
    <w:name w:val="首行缩进2字符"/>
    <w:basedOn w:val="Normal"/>
    <w:link w:val="2Char"/>
    <w:autoRedefine/>
    <w:qFormat/>
    <w:rsid w:val="00661CAE"/>
    <w:pPr>
      <w:widowControl w:val="0"/>
      <w:tabs>
        <w:tab w:val="clear" w:pos="1134"/>
        <w:tab w:val="clear" w:pos="1871"/>
        <w:tab w:val="clear" w:pos="2268"/>
        <w:tab w:val="left" w:pos="8160"/>
      </w:tabs>
      <w:overflowPunct/>
      <w:autoSpaceDE/>
      <w:autoSpaceDN/>
      <w:adjustRightInd/>
      <w:spacing w:before="0" w:line="360" w:lineRule="auto"/>
      <w:jc w:val="center"/>
      <w:textAlignment w:val="auto"/>
    </w:pPr>
    <w:rPr>
      <w:rFonts w:asciiTheme="minorHAnsi" w:eastAsia="SimSun" w:hAnsiTheme="minorHAnsi" w:cstheme="minorBidi"/>
      <w:kern w:val="2"/>
      <w:szCs w:val="24"/>
      <w:lang w:val="en-US"/>
    </w:rPr>
  </w:style>
  <w:style w:type="paragraph" w:customStyle="1" w:styleId="a1">
    <w:name w:val="图表文本"/>
    <w:basedOn w:val="Normal"/>
    <w:autoRedefine/>
    <w:uiPriority w:val="99"/>
    <w:qFormat/>
    <w:rsid w:val="00661CAE"/>
    <w:pPr>
      <w:widowControl w:val="0"/>
      <w:tabs>
        <w:tab w:val="clear" w:pos="1134"/>
        <w:tab w:val="clear" w:pos="1871"/>
        <w:tab w:val="clear" w:pos="2268"/>
      </w:tabs>
      <w:overflowPunct/>
      <w:autoSpaceDE/>
      <w:autoSpaceDN/>
      <w:adjustRightInd/>
      <w:spacing w:before="0" w:line="360" w:lineRule="auto"/>
      <w:ind w:hanging="21"/>
      <w:jc w:val="center"/>
      <w:textAlignment w:val="auto"/>
    </w:pPr>
    <w:rPr>
      <w:rFonts w:eastAsia="SimSun"/>
      <w:kern w:val="2"/>
      <w:szCs w:val="24"/>
      <w:lang w:val="en-US" w:eastAsia="zh-CN"/>
    </w:rPr>
  </w:style>
  <w:style w:type="paragraph" w:customStyle="1" w:styleId="StyleListNumber2BeforeAutoAfterAuto1">
    <w:name w:val="Style List Number 2 + Before:  Auto After:  Auto1"/>
    <w:basedOn w:val="ListNumber2"/>
    <w:uiPriority w:val="99"/>
    <w:qFormat/>
    <w:rsid w:val="00661CAE"/>
    <w:pPr>
      <w:widowControl w:val="0"/>
      <w:tabs>
        <w:tab w:val="left" w:pos="800"/>
        <w:tab w:val="num" w:pos="1200"/>
      </w:tabs>
      <w:overflowPunct/>
      <w:autoSpaceDE/>
      <w:autoSpaceDN/>
      <w:adjustRightInd/>
      <w:spacing w:before="100" w:beforeAutospacing="1" w:after="100" w:afterAutospacing="1" w:line="320" w:lineRule="exact"/>
      <w:ind w:left="1200" w:hanging="780"/>
      <w:jc w:val="both"/>
      <w:textAlignment w:val="auto"/>
    </w:pPr>
    <w:rPr>
      <w:rFonts w:eastAsia="Times" w:cs="SimSun"/>
      <w:kern w:val="2"/>
      <w:lang w:val="en-US" w:eastAsia="zh-CN"/>
    </w:rPr>
  </w:style>
  <w:style w:type="paragraph" w:customStyle="1" w:styleId="ListofMilestones">
    <w:name w:val="List of Milestones"/>
    <w:basedOn w:val="Normal"/>
    <w:next w:val="Normal"/>
    <w:uiPriority w:val="99"/>
    <w:qFormat/>
    <w:rsid w:val="00661CAE"/>
    <w:pPr>
      <w:tabs>
        <w:tab w:val="clear" w:pos="1134"/>
        <w:tab w:val="clear" w:pos="1871"/>
        <w:tab w:val="clear" w:pos="2268"/>
      </w:tabs>
      <w:spacing w:before="0"/>
      <w:ind w:left="283" w:hanging="283"/>
      <w:textAlignment w:val="auto"/>
    </w:pPr>
    <w:rPr>
      <w:rFonts w:ascii="Arial" w:hAnsi="Arial"/>
      <w:sz w:val="16"/>
      <w:lang w:eastAsia="en-GB"/>
    </w:rPr>
  </w:style>
  <w:style w:type="paragraph" w:customStyle="1" w:styleId="SvcTabCol1">
    <w:name w:val="Svc Tab Col 1"/>
    <w:basedOn w:val="Normal"/>
    <w:uiPriority w:val="99"/>
    <w:qFormat/>
    <w:rsid w:val="00661CAE"/>
    <w:pPr>
      <w:widowControl w:val="0"/>
      <w:tabs>
        <w:tab w:val="clear" w:pos="1134"/>
        <w:tab w:val="clear" w:pos="1871"/>
        <w:tab w:val="clear" w:pos="2268"/>
      </w:tabs>
      <w:spacing w:before="60" w:after="60"/>
      <w:textAlignment w:val="auto"/>
    </w:pPr>
    <w:rPr>
      <w:rFonts w:eastAsia="SimSun"/>
      <w:sz w:val="20"/>
      <w:lang w:val="en-US" w:eastAsia="en-GB"/>
    </w:rPr>
  </w:style>
  <w:style w:type="paragraph" w:customStyle="1" w:styleId="berschrift1H1">
    <w:name w:val="Überschrift 1.H1"/>
    <w:basedOn w:val="Normal"/>
    <w:next w:val="Normal"/>
    <w:uiPriority w:val="99"/>
    <w:qFormat/>
    <w:rsid w:val="00661CAE"/>
    <w:pPr>
      <w:keepNext/>
      <w:keepLines/>
      <w:numPr>
        <w:numId w:val="30"/>
      </w:numPr>
      <w:pBdr>
        <w:top w:val="single" w:sz="12" w:space="3" w:color="auto"/>
      </w:pBdr>
      <w:tabs>
        <w:tab w:val="clear" w:pos="1134"/>
        <w:tab w:val="clear" w:pos="1871"/>
        <w:tab w:val="clear" w:pos="2268"/>
      </w:tabs>
      <w:spacing w:before="240" w:after="180"/>
      <w:textAlignment w:val="auto"/>
      <w:outlineLvl w:val="0"/>
    </w:pPr>
    <w:rPr>
      <w:rFonts w:ascii="Arial" w:eastAsia="SimSun" w:hAnsi="Arial"/>
      <w:sz w:val="36"/>
      <w:lang w:eastAsia="en-GB"/>
    </w:rPr>
  </w:style>
  <w:style w:type="paragraph" w:customStyle="1" w:styleId="text0">
    <w:name w:val="text"/>
    <w:basedOn w:val="Normal"/>
    <w:uiPriority w:val="99"/>
    <w:qFormat/>
    <w:rsid w:val="00661CAE"/>
    <w:pPr>
      <w:widowControl w:val="0"/>
      <w:tabs>
        <w:tab w:val="clear" w:pos="1134"/>
        <w:tab w:val="clear" w:pos="1871"/>
        <w:tab w:val="clear" w:pos="2268"/>
      </w:tabs>
      <w:spacing w:before="0" w:after="240"/>
      <w:jc w:val="both"/>
      <w:textAlignment w:val="auto"/>
    </w:pPr>
    <w:rPr>
      <w:rFonts w:eastAsia="SimSun"/>
      <w:lang w:val="en-AU" w:eastAsia="en-GB"/>
    </w:rPr>
  </w:style>
  <w:style w:type="paragraph" w:customStyle="1" w:styleId="textintend2">
    <w:name w:val="text intend 2"/>
    <w:basedOn w:val="text0"/>
    <w:uiPriority w:val="99"/>
    <w:qFormat/>
    <w:rsid w:val="00661CAE"/>
    <w:pPr>
      <w:widowControl/>
      <w:numPr>
        <w:numId w:val="31"/>
      </w:numPr>
      <w:spacing w:after="120"/>
    </w:pPr>
    <w:rPr>
      <w:rFonts w:eastAsia="MS Mincho"/>
      <w:lang w:val="en-US"/>
    </w:rPr>
  </w:style>
  <w:style w:type="paragraph" w:customStyle="1" w:styleId="textintend3">
    <w:name w:val="text intend 3"/>
    <w:basedOn w:val="text0"/>
    <w:uiPriority w:val="99"/>
    <w:qFormat/>
    <w:rsid w:val="00661CAE"/>
    <w:pPr>
      <w:widowControl/>
      <w:numPr>
        <w:numId w:val="32"/>
      </w:numPr>
      <w:spacing w:after="120"/>
    </w:pPr>
    <w:rPr>
      <w:rFonts w:eastAsia="MS Mincho"/>
      <w:lang w:val="en-US"/>
    </w:rPr>
  </w:style>
  <w:style w:type="paragraph" w:customStyle="1" w:styleId="normalpuce">
    <w:name w:val="normal puce"/>
    <w:basedOn w:val="Normal"/>
    <w:uiPriority w:val="99"/>
    <w:qFormat/>
    <w:rsid w:val="00661CAE"/>
    <w:pPr>
      <w:widowControl w:val="0"/>
      <w:numPr>
        <w:numId w:val="33"/>
      </w:numPr>
      <w:tabs>
        <w:tab w:val="clear" w:pos="1134"/>
        <w:tab w:val="clear" w:pos="1871"/>
        <w:tab w:val="clear" w:pos="2268"/>
      </w:tabs>
      <w:spacing w:before="60" w:after="60"/>
      <w:jc w:val="both"/>
      <w:textAlignment w:val="auto"/>
    </w:pPr>
    <w:rPr>
      <w:sz w:val="20"/>
      <w:lang w:eastAsia="en-GB"/>
    </w:rPr>
  </w:style>
  <w:style w:type="paragraph" w:customStyle="1" w:styleId="TextkrpervorPunkt">
    <w:name w:val="Textkörper vor Punkt"/>
    <w:basedOn w:val="Normal"/>
    <w:next w:val="ListBullet0"/>
    <w:uiPriority w:val="99"/>
    <w:qFormat/>
    <w:rsid w:val="00661CAE"/>
    <w:pPr>
      <w:keepNext/>
      <w:tabs>
        <w:tab w:val="clear" w:pos="1134"/>
        <w:tab w:val="clear" w:pos="1871"/>
        <w:tab w:val="clear" w:pos="2268"/>
      </w:tabs>
      <w:spacing w:before="0"/>
      <w:jc w:val="both"/>
      <w:textAlignment w:val="auto"/>
    </w:pPr>
    <w:rPr>
      <w:sz w:val="20"/>
      <w:lang w:eastAsia="de-DE"/>
    </w:rPr>
  </w:style>
  <w:style w:type="paragraph" w:customStyle="1" w:styleId="skinny">
    <w:name w:val="skinny"/>
    <w:basedOn w:val="Normal"/>
    <w:uiPriority w:val="99"/>
    <w:qFormat/>
    <w:rsid w:val="00661CAE"/>
    <w:pPr>
      <w:pBdr>
        <w:top w:val="single" w:sz="6" w:space="4" w:color="auto"/>
      </w:pBdr>
      <w:tabs>
        <w:tab w:val="clear" w:pos="1134"/>
        <w:tab w:val="clear" w:pos="1871"/>
        <w:tab w:val="clear" w:pos="2268"/>
      </w:tabs>
      <w:spacing w:before="0" w:line="80" w:lineRule="exact"/>
      <w:textAlignment w:val="auto"/>
    </w:pPr>
    <w:rPr>
      <w:rFonts w:ascii="Bookman Old Style" w:eastAsia="SimSun" w:hAnsi="Bookman Old Style"/>
      <w:lang w:val="en-US" w:eastAsia="en-GB"/>
    </w:rPr>
  </w:style>
  <w:style w:type="paragraph" w:customStyle="1" w:styleId="figureart">
    <w:name w:val="figure art"/>
    <w:basedOn w:val="Normal"/>
    <w:next w:val="Normal"/>
    <w:uiPriority w:val="99"/>
    <w:qFormat/>
    <w:rsid w:val="00661CAE"/>
    <w:pPr>
      <w:keepNext/>
      <w:tabs>
        <w:tab w:val="clear" w:pos="1134"/>
        <w:tab w:val="clear" w:pos="1871"/>
        <w:tab w:val="clear" w:pos="2268"/>
      </w:tabs>
      <w:spacing w:line="280" w:lineRule="atLeast"/>
      <w:jc w:val="center"/>
      <w:textAlignment w:val="auto"/>
    </w:pPr>
    <w:rPr>
      <w:rFonts w:ascii="Bookman Old Style" w:eastAsia="SimSun" w:hAnsi="Bookman Old Style"/>
      <w:sz w:val="20"/>
      <w:lang w:val="en-US" w:eastAsia="en-GB"/>
    </w:rPr>
  </w:style>
  <w:style w:type="paragraph" w:customStyle="1" w:styleId="numbrdlist">
    <w:name w:val="numbrd list"/>
    <w:basedOn w:val="Normal"/>
    <w:uiPriority w:val="99"/>
    <w:qFormat/>
    <w:rsid w:val="00661CAE"/>
    <w:pPr>
      <w:tabs>
        <w:tab w:val="clear" w:pos="1134"/>
        <w:tab w:val="clear" w:pos="1871"/>
        <w:tab w:val="clear" w:pos="2268"/>
        <w:tab w:val="decimal" w:pos="547"/>
      </w:tabs>
      <w:spacing w:line="280" w:lineRule="atLeast"/>
      <w:ind w:left="720" w:hanging="720"/>
      <w:textAlignment w:val="auto"/>
    </w:pPr>
    <w:rPr>
      <w:rFonts w:ascii="Bookman Old Style" w:eastAsia="SimSun" w:hAnsi="Bookman Old Style"/>
      <w:sz w:val="20"/>
      <w:lang w:val="en-US" w:eastAsia="en-GB"/>
    </w:rPr>
  </w:style>
  <w:style w:type="paragraph" w:customStyle="1" w:styleId="Notice">
    <w:name w:val="Notice"/>
    <w:basedOn w:val="Normal"/>
    <w:uiPriority w:val="99"/>
    <w:qFormat/>
    <w:rsid w:val="00661CAE"/>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1134"/>
        <w:tab w:val="clear" w:pos="1871"/>
        <w:tab w:val="clear" w:pos="2268"/>
      </w:tabs>
      <w:spacing w:before="80"/>
      <w:jc w:val="both"/>
      <w:textAlignment w:val="auto"/>
    </w:pPr>
    <w:rPr>
      <w:rFonts w:ascii="Bookman Old Style" w:eastAsia="SimSun" w:hAnsi="Bookman Old Style"/>
      <w:sz w:val="18"/>
      <w:lang w:val="en-US" w:eastAsia="en-GB"/>
    </w:rPr>
  </w:style>
  <w:style w:type="paragraph" w:customStyle="1" w:styleId="HTMLBody">
    <w:name w:val="HTML Body"/>
    <w:uiPriority w:val="99"/>
    <w:qFormat/>
    <w:rsid w:val="00661CAE"/>
    <w:pPr>
      <w:snapToGrid w:val="0"/>
      <w:spacing w:after="0" w:line="240" w:lineRule="auto"/>
    </w:pPr>
    <w:rPr>
      <w:rFonts w:ascii="Courier" w:eastAsia="MS Mincho" w:hAnsi="Courier" w:cs="Times New Roman"/>
      <w:sz w:val="20"/>
      <w:szCs w:val="20"/>
    </w:rPr>
  </w:style>
  <w:style w:type="paragraph" w:customStyle="1" w:styleId="tablecaption">
    <w:name w:val="table caption"/>
    <w:basedOn w:val="Normal"/>
    <w:uiPriority w:val="99"/>
    <w:qFormat/>
    <w:rsid w:val="00661CAE"/>
    <w:pPr>
      <w:keepNext/>
      <w:tabs>
        <w:tab w:val="clear" w:pos="1134"/>
        <w:tab w:val="clear" w:pos="1871"/>
        <w:tab w:val="clear" w:pos="2268"/>
      </w:tabs>
      <w:spacing w:after="120" w:line="280" w:lineRule="atLeast"/>
      <w:jc w:val="center"/>
      <w:textAlignment w:val="auto"/>
    </w:pPr>
    <w:rPr>
      <w:rFonts w:ascii="Bookman Old Style" w:eastAsia="SimSun" w:hAnsi="Bookman Old Style"/>
      <w:b/>
      <w:sz w:val="20"/>
      <w:lang w:val="en-US" w:eastAsia="en-GB"/>
    </w:rPr>
  </w:style>
  <w:style w:type="paragraph" w:customStyle="1" w:styleId="Normal1">
    <w:name w:val="Normal.1"/>
    <w:basedOn w:val="Normal"/>
    <w:uiPriority w:val="99"/>
    <w:qFormat/>
    <w:rsid w:val="00661CAE"/>
    <w:pPr>
      <w:tabs>
        <w:tab w:val="clear" w:pos="1134"/>
        <w:tab w:val="clear" w:pos="1871"/>
        <w:tab w:val="clear" w:pos="2268"/>
        <w:tab w:val="decimal" w:pos="1160"/>
        <w:tab w:val="left" w:pos="1440"/>
        <w:tab w:val="left" w:pos="4320"/>
        <w:tab w:val="decimal" w:pos="4760"/>
        <w:tab w:val="left" w:pos="5040"/>
        <w:tab w:val="decimal" w:pos="7200"/>
        <w:tab w:val="left" w:pos="7460"/>
      </w:tabs>
      <w:textAlignment w:val="auto"/>
    </w:pPr>
    <w:rPr>
      <w:rFonts w:ascii="Geneva" w:eastAsia="SimSun" w:hAnsi="Geneva"/>
      <w:sz w:val="20"/>
      <w:lang w:val="en-US" w:eastAsia="en-GB"/>
    </w:rPr>
  </w:style>
  <w:style w:type="paragraph" w:customStyle="1" w:styleId="lptext">
    <w:name w:val="löptext"/>
    <w:basedOn w:val="Normal"/>
    <w:uiPriority w:val="99"/>
    <w:qFormat/>
    <w:rsid w:val="00661CAE"/>
    <w:pPr>
      <w:tabs>
        <w:tab w:val="clear" w:pos="1134"/>
        <w:tab w:val="clear" w:pos="1871"/>
        <w:tab w:val="clear" w:pos="2268"/>
      </w:tabs>
      <w:spacing w:before="100" w:after="100"/>
      <w:ind w:left="860"/>
      <w:textAlignment w:val="auto"/>
    </w:pPr>
    <w:rPr>
      <w:rFonts w:ascii="Times" w:eastAsia="SimSun" w:hAnsi="Times"/>
      <w:lang w:val="en-US" w:eastAsia="en-GB"/>
    </w:rPr>
  </w:style>
  <w:style w:type="paragraph" w:customStyle="1" w:styleId="Headerheaderodd1">
    <w:name w:val="Header.header odd1"/>
    <w:basedOn w:val="Normal"/>
    <w:uiPriority w:val="99"/>
    <w:qFormat/>
    <w:rsid w:val="00661CAE"/>
    <w:pPr>
      <w:tabs>
        <w:tab w:val="clear" w:pos="1134"/>
        <w:tab w:val="clear" w:pos="1871"/>
        <w:tab w:val="clear" w:pos="2268"/>
        <w:tab w:val="center" w:pos="4536"/>
        <w:tab w:val="right" w:pos="9072"/>
      </w:tabs>
      <w:spacing w:before="0"/>
      <w:textAlignment w:val="auto"/>
    </w:pPr>
    <w:rPr>
      <w:rFonts w:eastAsia="SimSun"/>
      <w:b/>
      <w:lang w:eastAsia="en-GB"/>
    </w:rPr>
  </w:style>
  <w:style w:type="paragraph" w:customStyle="1" w:styleId="Level1headingwo">
    <w:name w:val="Level 1 heading w/o #"/>
    <w:basedOn w:val="Heading1"/>
    <w:next w:val="text0"/>
    <w:uiPriority w:val="99"/>
    <w:qFormat/>
    <w:rsid w:val="00661CAE"/>
    <w:pPr>
      <w:keepLines w:val="0"/>
      <w:pBdr>
        <w:top w:val="none" w:sz="0" w:space="0" w:color="auto"/>
      </w:pBdr>
      <w:spacing w:after="240"/>
      <w:ind w:left="0" w:firstLine="0"/>
      <w:jc w:val="both"/>
      <w:textAlignment w:val="auto"/>
      <w:outlineLvl w:val="9"/>
    </w:pPr>
    <w:rPr>
      <w:rFonts w:ascii="Times New Roman" w:eastAsia="SimSun" w:hAnsi="Times New Roman"/>
      <w:caps/>
      <w:sz w:val="24"/>
      <w:lang w:val="en-US" w:eastAsia="en-GB"/>
    </w:rPr>
  </w:style>
  <w:style w:type="paragraph" w:customStyle="1" w:styleId="Heading1H1">
    <w:name w:val="Heading 1.H1"/>
    <w:basedOn w:val="Normal"/>
    <w:next w:val="Normal"/>
    <w:uiPriority w:val="99"/>
    <w:qFormat/>
    <w:rsid w:val="00661CAE"/>
    <w:pPr>
      <w:keepNext/>
      <w:numPr>
        <w:numId w:val="34"/>
      </w:numPr>
      <w:tabs>
        <w:tab w:val="clear" w:pos="1134"/>
        <w:tab w:val="clear" w:pos="1871"/>
        <w:tab w:val="clear" w:pos="2268"/>
      </w:tabs>
      <w:spacing w:before="240" w:after="60"/>
      <w:textAlignment w:val="auto"/>
    </w:pPr>
    <w:rPr>
      <w:rFonts w:ascii="Arial" w:eastAsia="SimSun" w:hAnsi="Arial"/>
      <w:b/>
      <w:kern w:val="28"/>
      <w:sz w:val="28"/>
      <w:lang w:eastAsia="en-GB"/>
    </w:rPr>
  </w:style>
  <w:style w:type="paragraph" w:customStyle="1" w:styleId="Standard1">
    <w:name w:val="Standard1"/>
    <w:uiPriority w:val="99"/>
    <w:qFormat/>
    <w:rsid w:val="00661CAE"/>
    <w:pPr>
      <w:widowControl w:val="0"/>
      <w:snapToGrid w:val="0"/>
      <w:spacing w:after="0" w:line="240" w:lineRule="auto"/>
    </w:pPr>
    <w:rPr>
      <w:rFonts w:ascii="Times New Roman" w:eastAsia="MS Mincho" w:hAnsi="Times New Roman" w:cs="Times New Roman"/>
      <w:sz w:val="20"/>
      <w:szCs w:val="20"/>
    </w:rPr>
  </w:style>
  <w:style w:type="paragraph" w:customStyle="1" w:styleId="NumberedList0">
    <w:name w:val="Numbered List 0"/>
    <w:basedOn w:val="Normal"/>
    <w:uiPriority w:val="99"/>
    <w:qFormat/>
    <w:rsid w:val="00661CAE"/>
    <w:pPr>
      <w:tabs>
        <w:tab w:val="clear" w:pos="1134"/>
        <w:tab w:val="clear" w:pos="1871"/>
        <w:tab w:val="clear" w:pos="2268"/>
      </w:tabs>
      <w:spacing w:before="0" w:after="220"/>
      <w:ind w:left="1298" w:hanging="1298"/>
      <w:textAlignment w:val="auto"/>
    </w:pPr>
    <w:rPr>
      <w:rFonts w:ascii="Arial" w:eastAsia="SimSun" w:hAnsi="Arial"/>
      <w:sz w:val="22"/>
      <w:lang w:val="en-US" w:eastAsia="en-GB"/>
    </w:rPr>
  </w:style>
  <w:style w:type="paragraph" w:customStyle="1" w:styleId="NumberedList1">
    <w:name w:val="Numbered List 1"/>
    <w:basedOn w:val="Normal"/>
    <w:uiPriority w:val="99"/>
    <w:qFormat/>
    <w:rsid w:val="00661CAE"/>
    <w:pPr>
      <w:tabs>
        <w:tab w:val="clear" w:pos="1134"/>
        <w:tab w:val="clear" w:pos="1871"/>
        <w:tab w:val="clear" w:pos="2268"/>
      </w:tabs>
      <w:spacing w:before="0" w:after="220"/>
      <w:ind w:left="1655" w:hanging="357"/>
      <w:textAlignment w:val="auto"/>
    </w:pPr>
    <w:rPr>
      <w:rFonts w:ascii="Arial" w:eastAsia="SimSun" w:hAnsi="Arial"/>
      <w:sz w:val="22"/>
      <w:lang w:val="en-US" w:eastAsia="en-GB"/>
    </w:rPr>
  </w:style>
  <w:style w:type="paragraph" w:customStyle="1" w:styleId="NumberedList2">
    <w:name w:val="Numbered List 2"/>
    <w:basedOn w:val="NumberedList1"/>
    <w:uiPriority w:val="99"/>
    <w:qFormat/>
    <w:rsid w:val="00661CAE"/>
    <w:pPr>
      <w:ind w:left="2954"/>
    </w:pPr>
  </w:style>
  <w:style w:type="paragraph" w:customStyle="1" w:styleId="numbrdlist0">
    <w:name w:val="numbrdlist"/>
    <w:basedOn w:val="Normal"/>
    <w:uiPriority w:val="99"/>
    <w:qFormat/>
    <w:rsid w:val="00661CAE"/>
    <w:pPr>
      <w:tabs>
        <w:tab w:val="clear" w:pos="1134"/>
        <w:tab w:val="clear" w:pos="1871"/>
        <w:tab w:val="clear" w:pos="2268"/>
      </w:tabs>
      <w:overflowPunct/>
      <w:autoSpaceDE/>
      <w:autoSpaceDN/>
      <w:adjustRightInd/>
      <w:spacing w:before="100" w:beforeAutospacing="1" w:after="100" w:afterAutospacing="1"/>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ListNumber2"/>
    <w:uiPriority w:val="99"/>
    <w:qFormat/>
    <w:rsid w:val="00661CAE"/>
    <w:pPr>
      <w:widowControl w:val="0"/>
      <w:tabs>
        <w:tab w:val="left" w:pos="800"/>
        <w:tab w:val="num" w:pos="1440"/>
      </w:tabs>
      <w:overflowPunct/>
      <w:autoSpaceDE/>
      <w:autoSpaceDN/>
      <w:adjustRightInd/>
      <w:spacing w:after="0" w:line="320" w:lineRule="exact"/>
      <w:ind w:left="1440" w:hanging="720"/>
      <w:jc w:val="both"/>
      <w:textAlignment w:val="auto"/>
    </w:pPr>
    <w:rPr>
      <w:rFonts w:eastAsia="Times" w:cs="SimSun"/>
      <w:kern w:val="2"/>
      <w:lang w:val="en-US" w:eastAsia="zh-CN"/>
    </w:rPr>
  </w:style>
  <w:style w:type="paragraph" w:customStyle="1" w:styleId="ZchnZchn1CharCharZchnZchn">
    <w:name w:val="Zchn Zchn1 Char Char Zchn Zchn"/>
    <w:uiPriority w:val="99"/>
    <w:semiHidden/>
    <w:qFormat/>
    <w:rsid w:val="00661CAE"/>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eastAsia="zh-CN"/>
    </w:rPr>
  </w:style>
  <w:style w:type="paragraph" w:customStyle="1" w:styleId="MS">
    <w:name w:val="MS바탕글"/>
    <w:uiPriority w:val="99"/>
    <w:qFormat/>
    <w:rsid w:val="00661CAE"/>
    <w:pPr>
      <w:autoSpaceDE w:val="0"/>
      <w:autoSpaceDN w:val="0"/>
      <w:adjustRightInd w:val="0"/>
      <w:spacing w:after="180" w:line="240" w:lineRule="auto"/>
    </w:pPr>
    <w:rPr>
      <w:rFonts w:ascii="Times New Roman" w:eastAsia="Batang" w:hAnsi="Times New Roman" w:cs="Times New Roman"/>
      <w:color w:val="000000"/>
      <w:sz w:val="20"/>
      <w:szCs w:val="20"/>
      <w:lang w:eastAsia="ko-KR"/>
    </w:rPr>
  </w:style>
  <w:style w:type="paragraph" w:customStyle="1" w:styleId="3f3f3f3f3f3f3f3f3f3fLTGliederung1">
    <w:name w:val="タ3fイ3fト3fル3fと3fコ3fン3fテ3fン3fツ3f~LT~Gliederung 1"/>
    <w:uiPriority w:val="99"/>
    <w:qFormat/>
    <w:rsid w:val="00661CAE"/>
    <w:pPr>
      <w:autoSpaceDE w:val="0"/>
      <w:autoSpaceDN w:val="0"/>
      <w:adjustRightInd w:val="0"/>
      <w:spacing w:before="283" w:after="0" w:line="200" w:lineRule="atLeast"/>
    </w:pPr>
    <w:rPr>
      <w:rFonts w:ascii="Meiryo" w:eastAsia="Meiryo" w:hAnsi="Calibri" w:cs="Meiryo"/>
      <w:color w:val="000000"/>
      <w:kern w:val="2"/>
      <w:sz w:val="36"/>
      <w:szCs w:val="36"/>
      <w:lang w:eastAsia="zh-CN"/>
    </w:rPr>
  </w:style>
  <w:style w:type="character" w:customStyle="1" w:styleId="a2">
    <w:name w:val="纯文本 字符"/>
    <w:basedOn w:val="DefaultParagraphFont"/>
    <w:link w:val="17"/>
    <w:uiPriority w:val="99"/>
    <w:qFormat/>
    <w:locked/>
    <w:rsid w:val="00661CAE"/>
    <w:rPr>
      <w:rFonts w:ascii="Calibri" w:eastAsia="Calibri" w:hAnsi="Calibri" w:cs="Calibri"/>
      <w:kern w:val="2"/>
    </w:rPr>
  </w:style>
  <w:style w:type="paragraph" w:customStyle="1" w:styleId="17">
    <w:name w:val="纯文本1"/>
    <w:basedOn w:val="Normal"/>
    <w:next w:val="PlainText"/>
    <w:link w:val="a2"/>
    <w:uiPriority w:val="99"/>
    <w:qFormat/>
    <w:rsid w:val="00661CAE"/>
    <w:pPr>
      <w:tabs>
        <w:tab w:val="clear" w:pos="1134"/>
        <w:tab w:val="clear" w:pos="1871"/>
        <w:tab w:val="clear" w:pos="2268"/>
      </w:tabs>
      <w:overflowPunct/>
      <w:autoSpaceDE/>
      <w:autoSpaceDN/>
      <w:adjustRightInd/>
      <w:spacing w:before="0"/>
      <w:textAlignment w:val="auto"/>
    </w:pPr>
    <w:rPr>
      <w:rFonts w:ascii="Calibri" w:eastAsia="Calibri" w:hAnsi="Calibri" w:cs="Calibri"/>
      <w:kern w:val="2"/>
      <w:sz w:val="22"/>
      <w:szCs w:val="22"/>
      <w:lang w:val="en-US"/>
    </w:rPr>
  </w:style>
  <w:style w:type="paragraph" w:customStyle="1" w:styleId="TOC10">
    <w:name w:val="TOC 标题1"/>
    <w:basedOn w:val="Heading1"/>
    <w:next w:val="Normal"/>
    <w:uiPriority w:val="39"/>
    <w:qFormat/>
    <w:rsid w:val="00661CAE"/>
    <w:pPr>
      <w:pBdr>
        <w:top w:val="none" w:sz="0" w:space="0" w:color="auto"/>
      </w:pBdr>
      <w:tabs>
        <w:tab w:val="left" w:pos="1134"/>
        <w:tab w:val="left" w:pos="1871"/>
        <w:tab w:val="left" w:pos="2268"/>
      </w:tabs>
      <w:spacing w:before="480" w:after="0"/>
      <w:ind w:left="0" w:firstLine="0"/>
      <w:textAlignment w:val="auto"/>
      <w:outlineLvl w:val="9"/>
    </w:pPr>
    <w:rPr>
      <w:rFonts w:ascii="Cambria" w:eastAsia="SimSun" w:hAnsi="Cambria"/>
      <w:b/>
      <w:bCs/>
      <w:color w:val="365F91"/>
      <w:sz w:val="28"/>
      <w:szCs w:val="28"/>
    </w:rPr>
  </w:style>
  <w:style w:type="paragraph" w:customStyle="1" w:styleId="18">
    <w:name w:val="图表目录1"/>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19">
    <w:name w:val="书目1"/>
    <w:basedOn w:val="Normal"/>
    <w:next w:val="Normal"/>
    <w:uiPriority w:val="37"/>
    <w:qFormat/>
    <w:rsid w:val="00661CAE"/>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lc1">
    <w:name w:val="lc1"/>
    <w:basedOn w:val="Normal"/>
    <w:next w:val="ListContinue"/>
    <w:uiPriority w:val="99"/>
    <w:qFormat/>
    <w:rsid w:val="00661CAE"/>
    <w:pPr>
      <w:tabs>
        <w:tab w:val="clear" w:pos="1134"/>
        <w:tab w:val="clear" w:pos="1871"/>
        <w:tab w:val="clear" w:pos="2268"/>
      </w:tabs>
      <w:overflowPunct/>
      <w:autoSpaceDE/>
      <w:autoSpaceDN/>
      <w:adjustRightInd/>
      <w:spacing w:before="0" w:after="120" w:line="276" w:lineRule="auto"/>
      <w:ind w:left="360"/>
      <w:contextualSpacing/>
      <w:textAlignment w:val="auto"/>
    </w:pPr>
    <w:rPr>
      <w:rFonts w:ascii="Times" w:eastAsiaTheme="minorEastAsia" w:hAnsi="Times" w:cs="Arial"/>
      <w:sz w:val="20"/>
      <w:szCs w:val="22"/>
      <w:lang w:val="de-DE"/>
    </w:rPr>
  </w:style>
  <w:style w:type="paragraph" w:customStyle="1" w:styleId="lc21">
    <w:name w:val="lc21"/>
    <w:basedOn w:val="Normal"/>
    <w:next w:val="ListContinue2"/>
    <w:uiPriority w:val="99"/>
    <w:qFormat/>
    <w:rsid w:val="00661CAE"/>
    <w:pPr>
      <w:tabs>
        <w:tab w:val="clear" w:pos="1134"/>
        <w:tab w:val="clear" w:pos="1871"/>
        <w:tab w:val="clear" w:pos="2268"/>
      </w:tabs>
      <w:overflowPunct/>
      <w:autoSpaceDE/>
      <w:autoSpaceDN/>
      <w:adjustRightInd/>
      <w:spacing w:before="0" w:after="120" w:line="276" w:lineRule="auto"/>
      <w:ind w:left="720"/>
      <w:contextualSpacing/>
      <w:textAlignment w:val="auto"/>
    </w:pPr>
    <w:rPr>
      <w:rFonts w:ascii="Times" w:eastAsiaTheme="minorEastAsia" w:hAnsi="Times" w:cs="Arial"/>
      <w:sz w:val="20"/>
      <w:szCs w:val="22"/>
      <w:lang w:val="de-DE"/>
    </w:rPr>
  </w:style>
  <w:style w:type="paragraph" w:customStyle="1" w:styleId="lc31">
    <w:name w:val="lc31"/>
    <w:basedOn w:val="Normal"/>
    <w:next w:val="ListContinue3"/>
    <w:uiPriority w:val="99"/>
    <w:qFormat/>
    <w:rsid w:val="00661CAE"/>
    <w:pPr>
      <w:tabs>
        <w:tab w:val="clear" w:pos="1134"/>
        <w:tab w:val="clear" w:pos="1871"/>
        <w:tab w:val="clear" w:pos="2268"/>
      </w:tabs>
      <w:overflowPunct/>
      <w:autoSpaceDE/>
      <w:autoSpaceDN/>
      <w:adjustRightInd/>
      <w:spacing w:before="0" w:after="120" w:line="276" w:lineRule="auto"/>
      <w:ind w:left="1080"/>
      <w:contextualSpacing/>
      <w:textAlignment w:val="auto"/>
    </w:pPr>
    <w:rPr>
      <w:rFonts w:ascii="Times" w:eastAsiaTheme="minorEastAsia" w:hAnsi="Times" w:cs="Arial"/>
      <w:sz w:val="20"/>
      <w:szCs w:val="22"/>
      <w:lang w:val="de-DE"/>
    </w:rPr>
  </w:style>
  <w:style w:type="paragraph" w:customStyle="1" w:styleId="41">
    <w:name w:val="列表接续 41"/>
    <w:basedOn w:val="Normal"/>
    <w:next w:val="ListContinue4"/>
    <w:uiPriority w:val="99"/>
    <w:qFormat/>
    <w:rsid w:val="00661CAE"/>
    <w:pPr>
      <w:tabs>
        <w:tab w:val="clear" w:pos="1134"/>
        <w:tab w:val="clear" w:pos="1871"/>
        <w:tab w:val="clear" w:pos="2268"/>
      </w:tabs>
      <w:overflowPunct/>
      <w:autoSpaceDE/>
      <w:autoSpaceDN/>
      <w:adjustRightInd/>
      <w:spacing w:before="0" w:after="120" w:line="276" w:lineRule="auto"/>
      <w:ind w:left="1440"/>
      <w:contextualSpacing/>
      <w:textAlignment w:val="auto"/>
    </w:pPr>
    <w:rPr>
      <w:rFonts w:ascii="Times" w:eastAsiaTheme="minorEastAsia" w:hAnsi="Times" w:cs="Arial"/>
      <w:sz w:val="20"/>
      <w:szCs w:val="22"/>
      <w:lang w:val="de-DE"/>
    </w:rPr>
  </w:style>
  <w:style w:type="paragraph" w:customStyle="1" w:styleId="51">
    <w:name w:val="列表接续 51"/>
    <w:basedOn w:val="Normal"/>
    <w:next w:val="ListContinue5"/>
    <w:uiPriority w:val="99"/>
    <w:qFormat/>
    <w:rsid w:val="00661CAE"/>
    <w:pPr>
      <w:tabs>
        <w:tab w:val="clear" w:pos="1134"/>
        <w:tab w:val="clear" w:pos="1871"/>
        <w:tab w:val="clear" w:pos="2268"/>
      </w:tabs>
      <w:overflowPunct/>
      <w:autoSpaceDE/>
      <w:autoSpaceDN/>
      <w:adjustRightInd/>
      <w:spacing w:before="0" w:after="120" w:line="276" w:lineRule="auto"/>
      <w:ind w:left="1800"/>
      <w:contextualSpacing/>
      <w:textAlignment w:val="auto"/>
    </w:pPr>
    <w:rPr>
      <w:rFonts w:ascii="Times" w:eastAsiaTheme="minorEastAsia" w:hAnsi="Times" w:cs="Arial"/>
      <w:sz w:val="20"/>
      <w:szCs w:val="22"/>
      <w:lang w:val="de-DE"/>
    </w:rPr>
  </w:style>
  <w:style w:type="paragraph" w:customStyle="1" w:styleId="1a">
    <w:name w:val="引文目录1"/>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paragraph" w:customStyle="1" w:styleId="110">
    <w:name w:val="修订11"/>
    <w:uiPriority w:val="99"/>
    <w:semiHidden/>
    <w:qFormat/>
    <w:rsid w:val="00661CAE"/>
    <w:pPr>
      <w:spacing w:after="0" w:line="240" w:lineRule="auto"/>
    </w:pPr>
    <w:rPr>
      <w:rFonts w:ascii="Times New Roman" w:eastAsia="Batang" w:hAnsi="Times New Roman" w:cs="Times New Roman"/>
      <w:sz w:val="20"/>
      <w:szCs w:val="20"/>
      <w:lang w:val="en-GB"/>
    </w:rPr>
  </w:style>
  <w:style w:type="paragraph" w:customStyle="1" w:styleId="TOC20">
    <w:name w:val="TOC 标题2"/>
    <w:basedOn w:val="Heading1"/>
    <w:next w:val="Normal"/>
    <w:uiPriority w:val="39"/>
    <w:qFormat/>
    <w:rsid w:val="00661CAE"/>
    <w:pPr>
      <w:pBdr>
        <w:top w:val="none" w:sz="0" w:space="0" w:color="auto"/>
      </w:pBdr>
      <w:tabs>
        <w:tab w:val="left" w:pos="1134"/>
        <w:tab w:val="left" w:pos="1871"/>
        <w:tab w:val="left" w:pos="2268"/>
      </w:tabs>
      <w:spacing w:before="480" w:after="0"/>
      <w:ind w:left="0" w:firstLine="0"/>
      <w:textAlignment w:val="auto"/>
      <w:outlineLvl w:val="9"/>
    </w:pPr>
    <w:rPr>
      <w:rFonts w:ascii="Cambria" w:eastAsia="SimSun" w:hAnsi="Cambria"/>
      <w:b/>
      <w:bCs/>
      <w:color w:val="365F91"/>
      <w:sz w:val="28"/>
      <w:szCs w:val="28"/>
    </w:rPr>
  </w:style>
  <w:style w:type="paragraph" w:customStyle="1" w:styleId="24">
    <w:name w:val="图表目录2"/>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25">
    <w:name w:val="书目2"/>
    <w:basedOn w:val="Normal"/>
    <w:next w:val="Normal"/>
    <w:uiPriority w:val="37"/>
    <w:qFormat/>
    <w:rsid w:val="00661CAE"/>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26">
    <w:name w:val="引文目录2"/>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paragraph" w:customStyle="1" w:styleId="TOC30">
    <w:name w:val="TOC 标题3"/>
    <w:basedOn w:val="Heading1"/>
    <w:next w:val="Normal"/>
    <w:uiPriority w:val="39"/>
    <w:qFormat/>
    <w:rsid w:val="00661CAE"/>
    <w:pPr>
      <w:pBdr>
        <w:top w:val="none" w:sz="0" w:space="0" w:color="auto"/>
      </w:pBdr>
      <w:tabs>
        <w:tab w:val="left" w:pos="1134"/>
        <w:tab w:val="left" w:pos="1871"/>
        <w:tab w:val="left" w:pos="2268"/>
      </w:tabs>
      <w:spacing w:before="480" w:after="0"/>
      <w:ind w:left="0" w:firstLine="0"/>
      <w:textAlignment w:val="auto"/>
      <w:outlineLvl w:val="9"/>
    </w:pPr>
    <w:rPr>
      <w:rFonts w:ascii="Cambria" w:eastAsia="SimSun" w:hAnsi="Cambria"/>
      <w:b/>
      <w:bCs/>
      <w:color w:val="365F91"/>
      <w:sz w:val="28"/>
      <w:szCs w:val="28"/>
    </w:rPr>
  </w:style>
  <w:style w:type="paragraph" w:customStyle="1" w:styleId="31">
    <w:name w:val="图表目录3"/>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32">
    <w:name w:val="书目3"/>
    <w:basedOn w:val="Normal"/>
    <w:next w:val="Normal"/>
    <w:uiPriority w:val="37"/>
    <w:qFormat/>
    <w:rsid w:val="00661CAE"/>
    <w:pPr>
      <w:tabs>
        <w:tab w:val="clear" w:pos="1134"/>
        <w:tab w:val="clear" w:pos="1871"/>
        <w:tab w:val="clear" w:pos="2268"/>
      </w:tabs>
      <w:overflowPunct/>
      <w:autoSpaceDE/>
      <w:autoSpaceDN/>
      <w:adjustRightInd/>
      <w:spacing w:before="0" w:after="120" w:line="276" w:lineRule="auto"/>
      <w:textAlignment w:val="auto"/>
    </w:pPr>
    <w:rPr>
      <w:rFonts w:ascii="Times" w:eastAsiaTheme="minorEastAsia" w:hAnsi="Times" w:cs="Arial"/>
      <w:sz w:val="20"/>
      <w:szCs w:val="22"/>
      <w:lang w:val="de-DE"/>
    </w:rPr>
  </w:style>
  <w:style w:type="paragraph" w:customStyle="1" w:styleId="33">
    <w:name w:val="引文目录3"/>
    <w:basedOn w:val="Normal"/>
    <w:next w:val="Normal"/>
    <w:uiPriority w:val="99"/>
    <w:qFormat/>
    <w:rsid w:val="00661CAE"/>
    <w:pPr>
      <w:tabs>
        <w:tab w:val="clear" w:pos="1134"/>
        <w:tab w:val="clear" w:pos="1871"/>
        <w:tab w:val="clear" w:pos="2268"/>
      </w:tabs>
      <w:overflowPunct/>
      <w:autoSpaceDE/>
      <w:autoSpaceDN/>
      <w:adjustRightInd/>
      <w:spacing w:before="0" w:after="200" w:line="276" w:lineRule="auto"/>
      <w:ind w:left="200" w:hanging="200"/>
      <w:textAlignment w:val="auto"/>
    </w:pPr>
    <w:rPr>
      <w:rFonts w:ascii="Times" w:eastAsiaTheme="minorEastAsia" w:hAnsi="Times" w:cs="Arial"/>
      <w:sz w:val="20"/>
      <w:szCs w:val="22"/>
      <w:lang w:val="de-DE"/>
    </w:rPr>
  </w:style>
  <w:style w:type="character" w:customStyle="1" w:styleId="ParagraphDefaultZchn">
    <w:name w:val="Paragraph_Default Zchn"/>
    <w:basedOn w:val="DefaultParagraphFont"/>
    <w:link w:val="ParagraphDefault"/>
    <w:locked/>
    <w:rsid w:val="00661CAE"/>
    <w:rPr>
      <w:rFonts w:ascii="Arial" w:hAnsi="Arial" w:cs="Arial"/>
      <w:color w:val="000000"/>
      <w:szCs w:val="24"/>
    </w:rPr>
  </w:style>
  <w:style w:type="paragraph" w:customStyle="1" w:styleId="ParagraphDefault">
    <w:name w:val="Paragraph_Default"/>
    <w:basedOn w:val="Normal"/>
    <w:link w:val="ParagraphDefaultZchn"/>
    <w:qFormat/>
    <w:rsid w:val="00661CAE"/>
    <w:pPr>
      <w:tabs>
        <w:tab w:val="clear" w:pos="1134"/>
        <w:tab w:val="clear" w:pos="1871"/>
        <w:tab w:val="clear" w:pos="2268"/>
      </w:tabs>
      <w:overflowPunct/>
      <w:autoSpaceDE/>
      <w:autoSpaceDN/>
      <w:adjustRightInd/>
      <w:spacing w:before="0" w:after="120"/>
      <w:jc w:val="both"/>
      <w:textAlignment w:val="auto"/>
    </w:pPr>
    <w:rPr>
      <w:rFonts w:ascii="Arial" w:eastAsiaTheme="minorEastAsia" w:hAnsi="Arial" w:cs="Arial"/>
      <w:color w:val="000000"/>
      <w:sz w:val="22"/>
      <w:szCs w:val="24"/>
      <w:lang w:val="en-US"/>
    </w:rPr>
  </w:style>
  <w:style w:type="paragraph" w:customStyle="1" w:styleId="hh">
    <w:name w:val="hh"/>
    <w:basedOn w:val="Heading1"/>
    <w:uiPriority w:val="99"/>
    <w:qFormat/>
    <w:rsid w:val="00661CAE"/>
    <w:pPr>
      <w:pBdr>
        <w:top w:val="none" w:sz="0" w:space="0" w:color="auto"/>
      </w:pBdr>
      <w:tabs>
        <w:tab w:val="left" w:pos="1134"/>
        <w:tab w:val="left" w:pos="1871"/>
        <w:tab w:val="left" w:pos="2268"/>
      </w:tabs>
      <w:spacing w:before="280" w:after="0"/>
      <w:textAlignment w:val="auto"/>
    </w:pPr>
    <w:rPr>
      <w:rFonts w:ascii="Times New Roman" w:eastAsiaTheme="minorEastAsia" w:hAnsi="Times New Roman"/>
      <w:sz w:val="28"/>
      <w:lang w:val="en-US"/>
    </w:rPr>
  </w:style>
  <w:style w:type="paragraph" w:customStyle="1" w:styleId="N">
    <w:name w:val="N"/>
    <w:basedOn w:val="Normal"/>
    <w:uiPriority w:val="99"/>
    <w:qFormat/>
    <w:rsid w:val="00661CAE"/>
    <w:pPr>
      <w:textAlignment w:val="auto"/>
    </w:pPr>
    <w:rPr>
      <w:rFonts w:eastAsiaTheme="minorEastAsia"/>
      <w:i/>
    </w:rPr>
  </w:style>
  <w:style w:type="character" w:customStyle="1" w:styleId="Appdef">
    <w:name w:val="App_def"/>
    <w:basedOn w:val="DefaultParagraphFont"/>
    <w:rsid w:val="00661CAE"/>
    <w:rPr>
      <w:rFonts w:ascii="Times New Roman" w:hAnsi="Times New Roman" w:cs="Times New Roman" w:hint="default"/>
      <w:b/>
      <w:bCs w:val="0"/>
    </w:rPr>
  </w:style>
  <w:style w:type="character" w:customStyle="1" w:styleId="Appref">
    <w:name w:val="App_ref"/>
    <w:basedOn w:val="DefaultParagraphFont"/>
    <w:rsid w:val="00661CAE"/>
  </w:style>
  <w:style w:type="character" w:customStyle="1" w:styleId="Artdef">
    <w:name w:val="Art_def"/>
    <w:basedOn w:val="DefaultParagraphFont"/>
    <w:rsid w:val="00661CAE"/>
    <w:rPr>
      <w:rFonts w:ascii="Times New Roman" w:hAnsi="Times New Roman" w:cs="Times New Roman" w:hint="default"/>
      <w:b/>
      <w:bCs w:val="0"/>
    </w:rPr>
  </w:style>
  <w:style w:type="character" w:customStyle="1" w:styleId="Artref">
    <w:name w:val="Art_ref"/>
    <w:basedOn w:val="DefaultParagraphFont"/>
    <w:rsid w:val="00661CAE"/>
  </w:style>
  <w:style w:type="character" w:customStyle="1" w:styleId="Recdef">
    <w:name w:val="Rec_def"/>
    <w:basedOn w:val="DefaultParagraphFont"/>
    <w:rsid w:val="00661CAE"/>
    <w:rPr>
      <w:b/>
      <w:bCs w:val="0"/>
    </w:rPr>
  </w:style>
  <w:style w:type="character" w:customStyle="1" w:styleId="Resdef">
    <w:name w:val="Res_def"/>
    <w:basedOn w:val="DefaultParagraphFont"/>
    <w:rsid w:val="00661CAE"/>
    <w:rPr>
      <w:rFonts w:ascii="Times New Roman" w:hAnsi="Times New Roman" w:cs="Times New Roman" w:hint="default"/>
      <w:b/>
      <w:bCs w:val="0"/>
    </w:rPr>
  </w:style>
  <w:style w:type="character" w:customStyle="1" w:styleId="Tablefreq">
    <w:name w:val="Table_freq"/>
    <w:basedOn w:val="DefaultParagraphFont"/>
    <w:rsid w:val="00661CAE"/>
    <w:rPr>
      <w:b/>
      <w:bCs w:val="0"/>
      <w:color w:val="auto"/>
      <w:sz w:val="20"/>
    </w:rPr>
  </w:style>
  <w:style w:type="character" w:customStyle="1" w:styleId="Provsplit">
    <w:name w:val="Prov_split"/>
    <w:basedOn w:val="DefaultParagraphFont"/>
    <w:qFormat/>
    <w:rsid w:val="00661CAE"/>
    <w:rPr>
      <w:rFonts w:ascii="Times New Roman" w:hAnsi="Times New Roman" w:cs="Times New Roman" w:hint="default"/>
      <w:b w:val="0"/>
      <w:bCs w:val="0"/>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661CAE"/>
    <w:rPr>
      <w:b/>
      <w:bCs w:val="0"/>
      <w:sz w:val="24"/>
      <w:lang w:val="en-GB" w:eastAsia="en-US"/>
    </w:rPr>
  </w:style>
  <w:style w:type="character" w:customStyle="1" w:styleId="st1">
    <w:name w:val="st1"/>
    <w:basedOn w:val="DefaultParagraphFont"/>
    <w:rsid w:val="00661CAE"/>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DefaultParagraphFont"/>
    <w:rsid w:val="00661CAE"/>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DefaultParagraphFont"/>
    <w:rsid w:val="00661CAE"/>
    <w:rPr>
      <w:rFonts w:ascii="Times New Roman" w:hAnsi="Times New Roman" w:cs="Times New Roman" w:hint="default"/>
      <w:sz w:val="18"/>
      <w:lang w:val="en-GB" w:eastAsia="en-US" w:bidi="ar-SA"/>
    </w:rPr>
  </w:style>
  <w:style w:type="character" w:customStyle="1" w:styleId="hps">
    <w:name w:val="hps"/>
    <w:basedOn w:val="DefaultParagraphFont"/>
    <w:rsid w:val="00661CAE"/>
    <w:rPr>
      <w:rFonts w:ascii="Times New Roman" w:hAnsi="Times New Roman" w:cs="Times New Roman" w:hint="default"/>
    </w:rPr>
  </w:style>
  <w:style w:type="character" w:customStyle="1" w:styleId="PlainTextChar1">
    <w:name w:val="Plain Text Char1"/>
    <w:basedOn w:val="DefaultParagraphFont"/>
    <w:rsid w:val="00661CAE"/>
    <w:rPr>
      <w:rFonts w:ascii="Consolas" w:hAnsi="Consolas" w:cs="Consolas" w:hint="default"/>
      <w:sz w:val="21"/>
      <w:szCs w:val="21"/>
      <w:lang w:val="en-GB" w:eastAsia="en-US"/>
    </w:rPr>
  </w:style>
  <w:style w:type="character" w:customStyle="1" w:styleId="shorttext">
    <w:name w:val="short_text"/>
    <w:basedOn w:val="DefaultParagraphFont"/>
    <w:rsid w:val="00661CAE"/>
  </w:style>
  <w:style w:type="character" w:customStyle="1" w:styleId="TALChar">
    <w:name w:val="TAL Char"/>
    <w:rsid w:val="00661CAE"/>
    <w:rPr>
      <w:rFonts w:ascii="Arial" w:eastAsia="MS Mincho" w:hAnsi="Arial" w:cs="Arial" w:hint="default"/>
      <w:sz w:val="18"/>
      <w:lang w:val="en-GB" w:eastAsia="en-US" w:bidi="ar-SA"/>
    </w:rPr>
  </w:style>
  <w:style w:type="character" w:customStyle="1" w:styleId="msoins0">
    <w:name w:val="msoins"/>
    <w:rsid w:val="00661CAE"/>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661CAE"/>
    <w:rPr>
      <w:rFonts w:ascii="Arial" w:hAnsi="Arial" w:cs="Arial" w:hint="default"/>
      <w:sz w:val="32"/>
      <w:lang w:val="en-GB" w:eastAsia="ja-JP" w:bidi="ar-SA"/>
    </w:rPr>
  </w:style>
  <w:style w:type="character" w:customStyle="1" w:styleId="NOCharChar">
    <w:name w:val="NO Char Char"/>
    <w:rsid w:val="00661CAE"/>
    <w:rPr>
      <w:lang w:val="en-GB" w:eastAsia="en-US" w:bidi="ar-SA"/>
    </w:rPr>
  </w:style>
  <w:style w:type="character" w:customStyle="1" w:styleId="NOZchn">
    <w:name w:val="NO Zchn"/>
    <w:rsid w:val="00661CAE"/>
    <w:rPr>
      <w:lang w:val="en-GB" w:eastAsia="en-US" w:bidi="ar-SA"/>
    </w:rPr>
  </w:style>
  <w:style w:type="character" w:customStyle="1" w:styleId="TAL0">
    <w:name w:val="TAL (文字)"/>
    <w:rsid w:val="00661CAE"/>
    <w:rPr>
      <w:rFonts w:ascii="Arial" w:hAnsi="Arial" w:cs="Arial" w:hint="default"/>
      <w:sz w:val="18"/>
      <w:lang w:val="en-GB" w:eastAsia="ja-JP" w:bidi="ar-SA"/>
    </w:rPr>
  </w:style>
  <w:style w:type="character" w:customStyle="1" w:styleId="T1Char">
    <w:name w:val="T1 Char"/>
    <w:aliases w:val="Header 6 Char Char"/>
    <w:basedOn w:val="Heading6Char"/>
    <w:rsid w:val="00661CAE"/>
    <w:rPr>
      <w:rFonts w:ascii="Arial" w:eastAsia="Times New Roman" w:hAnsi="Arial" w:cs="Arial" w:hint="default"/>
      <w:b w:val="0"/>
      <w:bCs w:val="0"/>
      <w:sz w:val="20"/>
      <w:szCs w:val="20"/>
      <w:lang w:val="en-GB" w:eastAsia="ja-JP"/>
    </w:rPr>
  </w:style>
  <w:style w:type="character" w:customStyle="1" w:styleId="T1Char1">
    <w:name w:val="T1 Char1"/>
    <w:aliases w:val="Header 6 Char Char1"/>
    <w:basedOn w:val="Heading6Char"/>
    <w:rsid w:val="00661CAE"/>
    <w:rPr>
      <w:rFonts w:ascii="Arial" w:eastAsia="Times New Roman" w:hAnsi="Arial" w:cs="Arial" w:hint="default"/>
      <w:b w:val="0"/>
      <w:bCs w:val="0"/>
      <w:sz w:val="20"/>
      <w:szCs w:val="20"/>
      <w:lang w:val="en-GB"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661CAE"/>
    <w:rPr>
      <w:rFonts w:ascii="Arial" w:hAnsi="Arial" w:cs="Arial" w:hint="default"/>
      <w:sz w:val="32"/>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661CAE"/>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661CAE"/>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661CAE"/>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661CAE"/>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661CAE"/>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Heading6Char"/>
    <w:rsid w:val="00661CAE"/>
    <w:rPr>
      <w:rFonts w:ascii="Arial" w:eastAsia="Times New Roman" w:hAnsi="Arial" w:cs="Arial" w:hint="default"/>
      <w:b w:val="0"/>
      <w:bCs w:val="0"/>
      <w:sz w:val="20"/>
      <w:szCs w:val="20"/>
      <w:lang w:val="en-GB" w:eastAsia="ja-JP"/>
    </w:rPr>
  </w:style>
  <w:style w:type="character" w:customStyle="1" w:styleId="ZchnZchn5">
    <w:name w:val="Zchn Zchn5"/>
    <w:rsid w:val="00661CAE"/>
    <w:rPr>
      <w:rFonts w:ascii="Courier New" w:eastAsia="Batang" w:hAnsi="Courier New" w:cs="Courier New" w:hint="default"/>
      <w:lang w:val="nb-NO" w:eastAsia="en-US" w:bidi="ar-SA"/>
    </w:rPr>
  </w:style>
  <w:style w:type="character" w:customStyle="1" w:styleId="st">
    <w:name w:val="st"/>
    <w:basedOn w:val="DefaultParagraphFont"/>
    <w:rsid w:val="00661CAE"/>
  </w:style>
  <w:style w:type="character" w:customStyle="1" w:styleId="field-content">
    <w:name w:val="field-content"/>
    <w:basedOn w:val="DefaultParagraphFont"/>
    <w:rsid w:val="00661CAE"/>
  </w:style>
  <w:style w:type="character" w:customStyle="1" w:styleId="i">
    <w:name w:val="i"/>
    <w:aliases w:val="italic"/>
    <w:rsid w:val="00661CAE"/>
    <w:rPr>
      <w:rFonts w:ascii="Times New Roman" w:hAnsi="Times New Roman" w:cs="Times New Roman" w:hint="default"/>
      <w:i/>
      <w:iCs/>
      <w:sz w:val="20"/>
      <w:szCs w:val="20"/>
      <w:lang w:val="en-US"/>
    </w:rPr>
  </w:style>
  <w:style w:type="character" w:customStyle="1" w:styleId="red">
    <w:name w:val="red"/>
    <w:rsid w:val="00661CAE"/>
    <w:rPr>
      <w:rFonts w:ascii="Times New Roman" w:hAnsi="Times New Roman" w:cs="Times New Roman" w:hint="default"/>
      <w:color w:val="FF0000"/>
      <w:sz w:val="20"/>
      <w:szCs w:val="20"/>
      <w:lang w:val="en-US"/>
    </w:rPr>
  </w:style>
  <w:style w:type="character" w:customStyle="1" w:styleId="hhyperlinkon">
    <w:name w:val="h+ hyperlink on"/>
    <w:rsid w:val="00661CAE"/>
    <w:rPr>
      <w:rFonts w:ascii="Times New Roman" w:hAnsi="Times New Roman" w:cs="Times New Roman" w:hint="default"/>
      <w:color w:val="0000FF"/>
      <w:sz w:val="20"/>
      <w:szCs w:val="20"/>
      <w:lang w:val="en-US"/>
    </w:rPr>
  </w:style>
  <w:style w:type="character" w:customStyle="1" w:styleId="h-hyperlinkoff">
    <w:name w:val="h- hyperlink off"/>
    <w:rsid w:val="00661CAE"/>
    <w:rPr>
      <w:rFonts w:ascii="Times New Roman" w:hAnsi="Times New Roman" w:cs="Times New Roman" w:hint="default"/>
      <w:color w:val="000000"/>
      <w:sz w:val="20"/>
      <w:szCs w:val="20"/>
      <w:lang w:val="en-US"/>
    </w:rPr>
  </w:style>
  <w:style w:type="character" w:customStyle="1" w:styleId="ReferenceHeaderCharChar">
    <w:name w:val="Reference Header Char Char"/>
    <w:rsid w:val="00661CAE"/>
    <w:rPr>
      <w:rFonts w:ascii="Arial" w:hAnsi="Arial" w:cs="Arial" w:hint="default"/>
      <w:b/>
      <w:bCs/>
      <w:sz w:val="20"/>
      <w:szCs w:val="20"/>
      <w:lang w:val="en-US"/>
    </w:rPr>
  </w:style>
  <w:style w:type="character" w:customStyle="1" w:styleId="TableBodyText">
    <w:name w:val="Table Body Text"/>
    <w:rsid w:val="00661CAE"/>
    <w:rPr>
      <w:rFonts w:ascii="Arial" w:hAnsi="Arial" w:cs="Arial" w:hint="default"/>
      <w:sz w:val="20"/>
      <w:szCs w:val="20"/>
      <w:lang w:val="en-US"/>
    </w:rPr>
  </w:style>
  <w:style w:type="character" w:customStyle="1" w:styleId="MemberType">
    <w:name w:val="MemberType"/>
    <w:rsid w:val="00661CAE"/>
    <w:rPr>
      <w:rFonts w:ascii="Times New Roman" w:hAnsi="Times New Roman" w:cs="Times New Roman" w:hint="default"/>
      <w:i/>
      <w:iCs/>
      <w:sz w:val="22"/>
      <w:szCs w:val="22"/>
    </w:rPr>
  </w:style>
  <w:style w:type="character" w:customStyle="1" w:styleId="Heading1CharChar">
    <w:name w:val="Heading 1 Char Char"/>
    <w:basedOn w:val="DefaultParagraphFont"/>
    <w:rsid w:val="00661CAE"/>
    <w:rPr>
      <w:b/>
      <w:bCs w:val="0"/>
      <w:sz w:val="24"/>
      <w:lang w:val="en-GB" w:eastAsia="en-US" w:bidi="ar-SA"/>
    </w:rPr>
  </w:style>
  <w:style w:type="character" w:customStyle="1" w:styleId="196">
    <w:name w:val="電子メールのスタイル196"/>
    <w:basedOn w:val="DefaultParagraphFont"/>
    <w:rsid w:val="00661CAE"/>
    <w:rPr>
      <w:rFonts w:ascii="Arial" w:hAnsi="Arial" w:cs="Arial" w:hint="default"/>
      <w:color w:val="000000"/>
      <w:sz w:val="20"/>
      <w:szCs w:val="20"/>
    </w:rPr>
  </w:style>
  <w:style w:type="character" w:customStyle="1" w:styleId="202">
    <w:name w:val="電子メールのスタイル202"/>
    <w:basedOn w:val="DefaultParagraphFont"/>
    <w:rsid w:val="00661CAE"/>
    <w:rPr>
      <w:rFonts w:ascii="Arial" w:hAnsi="Arial" w:cs="Arial" w:hint="default"/>
      <w:color w:val="000000"/>
      <w:sz w:val="20"/>
      <w:szCs w:val="20"/>
    </w:rPr>
  </w:style>
  <w:style w:type="character" w:customStyle="1" w:styleId="Superscript">
    <w:name w:val="Superscript"/>
    <w:rsid w:val="00661CAE"/>
    <w:rPr>
      <w:vertAlign w:val="superscript"/>
    </w:rPr>
  </w:style>
  <w:style w:type="character" w:customStyle="1" w:styleId="moz-txt-citetags">
    <w:name w:val="moz-txt-citetags"/>
    <w:basedOn w:val="DefaultParagraphFont"/>
    <w:rsid w:val="00661CAE"/>
  </w:style>
  <w:style w:type="character" w:customStyle="1" w:styleId="eudoraheader">
    <w:name w:val="eudoraheader"/>
    <w:basedOn w:val="DefaultParagraphFont"/>
    <w:rsid w:val="00661CAE"/>
  </w:style>
  <w:style w:type="character" w:customStyle="1" w:styleId="h3Char2">
    <w:name w:val="h3 Char2"/>
    <w:aliases w:val="Heading 3 Char Char Char2"/>
    <w:basedOn w:val="DefaultParagraphFont"/>
    <w:rsid w:val="00661CAE"/>
    <w:rPr>
      <w:b/>
      <w:bCs w:val="0"/>
      <w:kern w:val="28"/>
      <w:sz w:val="22"/>
      <w:lang w:val="en-US" w:eastAsia="de-DE" w:bidi="ar-SA"/>
    </w:rPr>
  </w:style>
  <w:style w:type="character" w:customStyle="1" w:styleId="Heading3h3CharChar">
    <w:name w:val="Heading 3.h3 Char Char"/>
    <w:basedOn w:val="DefaultParagraphFont"/>
    <w:rsid w:val="00661CAE"/>
    <w:rPr>
      <w:b/>
      <w:bCs w:val="0"/>
      <w:kern w:val="28"/>
      <w:sz w:val="22"/>
      <w:lang w:val="en-US" w:eastAsia="de-DE" w:bidi="ar-SA"/>
    </w:rPr>
  </w:style>
  <w:style w:type="character" w:customStyle="1" w:styleId="ReferenceZchn">
    <w:name w:val="Reference Zchn"/>
    <w:basedOn w:val="DefaultParagraphFont"/>
    <w:rsid w:val="00661CAE"/>
    <w:rPr>
      <w:rFonts w:ascii="SimSun" w:eastAsia="SimSun" w:hAnsi="SimSun" w:hint="eastAsia"/>
      <w:sz w:val="24"/>
      <w:szCs w:val="24"/>
      <w:lang w:val="en-GB" w:eastAsia="en-US" w:bidi="ar-SA"/>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DefaultParagraphFont"/>
    <w:rsid w:val="00661CAE"/>
    <w:rPr>
      <w:b/>
      <w:bCs w:val="0"/>
      <w:sz w:val="24"/>
      <w:lang w:val="en-GB" w:eastAsia="en-US" w:bidi="ar-SA"/>
    </w:rPr>
  </w:style>
  <w:style w:type="character" w:customStyle="1" w:styleId="433">
    <w:name w:val="電子メールのスタイル433"/>
    <w:basedOn w:val="DefaultParagraphFont"/>
    <w:rsid w:val="00661CAE"/>
    <w:rPr>
      <w:rFonts w:ascii="Arial" w:hAnsi="Arial" w:cs="Arial" w:hint="default"/>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DefaultParagraphFont"/>
    <w:rsid w:val="00661CAE"/>
    <w:rPr>
      <w:b/>
      <w:bCs w:val="0"/>
      <w:sz w:val="24"/>
      <w:lang w:val="en-GB" w:eastAsia="en-US" w:bidi="ar-SA"/>
    </w:rPr>
  </w:style>
  <w:style w:type="character" w:customStyle="1" w:styleId="h5">
    <w:name w:val="h5 (文字)"/>
    <w:aliases w:val="5 (文字),heading 5 (文字) (文字),T5 (文字),H5 (文字)"/>
    <w:basedOn w:val="DefaultParagraphFont"/>
    <w:rsid w:val="00661CAE"/>
    <w:rPr>
      <w:b/>
      <w:bCs w:val="0"/>
      <w:sz w:val="24"/>
      <w:lang w:val="en-GB" w:eastAsia="en-US" w:bidi="ar-SA"/>
    </w:rPr>
  </w:style>
  <w:style w:type="character" w:customStyle="1" w:styleId="438">
    <w:name w:val="電子メールのスタイル438"/>
    <w:basedOn w:val="DefaultParagraphFont"/>
    <w:rsid w:val="00661CAE"/>
    <w:rPr>
      <w:rFonts w:ascii="Arial" w:hAnsi="Arial" w:cs="Arial" w:hint="default"/>
      <w:color w:val="000000"/>
      <w:sz w:val="20"/>
      <w:szCs w:val="20"/>
    </w:rPr>
  </w:style>
  <w:style w:type="character" w:customStyle="1" w:styleId="Heading3CharChar1">
    <w:name w:val="Heading 3 Char Char1"/>
    <w:basedOn w:val="DefaultParagraphFont"/>
    <w:rsid w:val="00661CAE"/>
    <w:rPr>
      <w:b/>
      <w:bCs w:val="0"/>
      <w:sz w:val="24"/>
      <w:lang w:val="en-GB" w:eastAsia="en-US" w:bidi="ar-SA"/>
    </w:rPr>
  </w:style>
  <w:style w:type="character" w:customStyle="1" w:styleId="Heading5CharChar">
    <w:name w:val="Heading 5 Char Char"/>
    <w:basedOn w:val="DefaultParagraphFont"/>
    <w:rsid w:val="00661CAE"/>
    <w:rPr>
      <w:b/>
      <w:bCs w:val="0"/>
      <w:sz w:val="24"/>
      <w:lang w:val="en-GB" w:eastAsia="en-US" w:bidi="ar-SA"/>
    </w:rPr>
  </w:style>
  <w:style w:type="character" w:customStyle="1" w:styleId="442">
    <w:name w:val="電子メールのスタイル442"/>
    <w:basedOn w:val="DefaultParagraphFont"/>
    <w:rsid w:val="00661CAE"/>
    <w:rPr>
      <w:rFonts w:ascii="Arial" w:hAnsi="Arial" w:cs="Arial" w:hint="default"/>
      <w:color w:val="000000"/>
      <w:sz w:val="20"/>
      <w:szCs w:val="20"/>
    </w:rPr>
  </w:style>
  <w:style w:type="character" w:customStyle="1" w:styleId="451">
    <w:name w:val="電子メールのスタイル451"/>
    <w:basedOn w:val="DefaultParagraphFont"/>
    <w:rsid w:val="00661CAE"/>
    <w:rPr>
      <w:rFonts w:ascii="Arial" w:hAnsi="Arial" w:cs="Arial" w:hint="default"/>
      <w:color w:val="000000"/>
      <w:sz w:val="20"/>
      <w:szCs w:val="20"/>
    </w:rPr>
  </w:style>
  <w:style w:type="character" w:customStyle="1" w:styleId="452">
    <w:name w:val="電子メールのスタイル452"/>
    <w:basedOn w:val="DefaultParagraphFont"/>
    <w:rsid w:val="00661CAE"/>
    <w:rPr>
      <w:rFonts w:ascii="Arial" w:hAnsi="Arial" w:cs="Arial" w:hint="default"/>
      <w:color w:val="000000"/>
      <w:sz w:val="20"/>
      <w:szCs w:val="20"/>
    </w:rPr>
  </w:style>
  <w:style w:type="character" w:customStyle="1" w:styleId="453">
    <w:name w:val="電子メールのスタイル453"/>
    <w:basedOn w:val="DefaultParagraphFont"/>
    <w:rsid w:val="00661CAE"/>
    <w:rPr>
      <w:rFonts w:ascii="Arial" w:hAnsi="Arial" w:cs="Arial" w:hint="default"/>
      <w:color w:val="000000"/>
      <w:sz w:val="20"/>
      <w:szCs w:val="20"/>
    </w:rPr>
  </w:style>
  <w:style w:type="character" w:customStyle="1" w:styleId="454">
    <w:name w:val="電子メールのスタイル454"/>
    <w:basedOn w:val="DefaultParagraphFont"/>
    <w:rsid w:val="00661CAE"/>
    <w:rPr>
      <w:rFonts w:ascii="Arial" w:hAnsi="Arial" w:cs="Arial" w:hint="default"/>
      <w:color w:val="000000"/>
      <w:sz w:val="20"/>
      <w:szCs w:val="20"/>
    </w:rPr>
  </w:style>
  <w:style w:type="character" w:customStyle="1" w:styleId="455">
    <w:name w:val="電子メールのスタイル455"/>
    <w:basedOn w:val="DefaultParagraphFont"/>
    <w:rsid w:val="00661CAE"/>
    <w:rPr>
      <w:rFonts w:ascii="Arial" w:hAnsi="Arial" w:cs="Arial" w:hint="default"/>
      <w:color w:val="000000"/>
      <w:sz w:val="20"/>
      <w:szCs w:val="20"/>
    </w:rPr>
  </w:style>
  <w:style w:type="character" w:customStyle="1" w:styleId="456">
    <w:name w:val="電子メールのスタイル456"/>
    <w:basedOn w:val="DefaultParagraphFont"/>
    <w:rsid w:val="00661CAE"/>
    <w:rPr>
      <w:rFonts w:ascii="Arial" w:hAnsi="Arial" w:cs="Arial" w:hint="default"/>
      <w:color w:val="000000"/>
      <w:sz w:val="20"/>
      <w:szCs w:val="20"/>
    </w:rPr>
  </w:style>
  <w:style w:type="character" w:customStyle="1" w:styleId="457">
    <w:name w:val="電子メールのスタイル457"/>
    <w:basedOn w:val="DefaultParagraphFont"/>
    <w:rsid w:val="00661CAE"/>
    <w:rPr>
      <w:rFonts w:ascii="Arial" w:hAnsi="Arial" w:cs="Arial" w:hint="default"/>
      <w:color w:val="000000"/>
      <w:sz w:val="20"/>
      <w:szCs w:val="20"/>
    </w:rPr>
  </w:style>
  <w:style w:type="character" w:customStyle="1" w:styleId="458">
    <w:name w:val="電子メールのスタイル458"/>
    <w:basedOn w:val="DefaultParagraphFont"/>
    <w:rsid w:val="00661CAE"/>
    <w:rPr>
      <w:rFonts w:ascii="Arial" w:hAnsi="Arial" w:cs="Arial" w:hint="default"/>
      <w:color w:val="000000"/>
      <w:sz w:val="20"/>
      <w:szCs w:val="20"/>
    </w:rPr>
  </w:style>
  <w:style w:type="character" w:customStyle="1" w:styleId="459">
    <w:name w:val="電子メールのスタイル459"/>
    <w:basedOn w:val="DefaultParagraphFont"/>
    <w:rsid w:val="00661CAE"/>
    <w:rPr>
      <w:rFonts w:ascii="Arial" w:hAnsi="Arial" w:cs="Arial" w:hint="default"/>
      <w:color w:val="000000"/>
      <w:sz w:val="20"/>
      <w:szCs w:val="20"/>
    </w:rPr>
  </w:style>
  <w:style w:type="character" w:customStyle="1" w:styleId="460">
    <w:name w:val="電子メールのスタイル460"/>
    <w:basedOn w:val="DefaultParagraphFont"/>
    <w:rsid w:val="00661CAE"/>
    <w:rPr>
      <w:rFonts w:ascii="Arial" w:hAnsi="Arial" w:cs="Arial" w:hint="default"/>
      <w:color w:val="000000"/>
      <w:sz w:val="20"/>
      <w:szCs w:val="20"/>
    </w:rPr>
  </w:style>
  <w:style w:type="character" w:customStyle="1" w:styleId="461">
    <w:name w:val="電子メールのスタイル461"/>
    <w:basedOn w:val="DefaultParagraphFont"/>
    <w:rsid w:val="00661CAE"/>
    <w:rPr>
      <w:rFonts w:ascii="Arial" w:hAnsi="Arial" w:cs="Arial" w:hint="default"/>
      <w:color w:val="000000"/>
      <w:sz w:val="20"/>
      <w:szCs w:val="20"/>
    </w:rPr>
  </w:style>
  <w:style w:type="character" w:customStyle="1" w:styleId="MTEquationSection">
    <w:name w:val="MTEquationSection"/>
    <w:basedOn w:val="DefaultParagraphFont"/>
    <w:rsid w:val="00661CAE"/>
    <w:rPr>
      <w:vanish/>
      <w:webHidden w:val="0"/>
      <w:color w:val="FF0000"/>
      <w:position w:val="6"/>
      <w:sz w:val="20"/>
      <w:specVanish w:val="0"/>
    </w:rPr>
  </w:style>
  <w:style w:type="character" w:customStyle="1" w:styleId="style1591">
    <w:name w:val="style1591"/>
    <w:basedOn w:val="DefaultParagraphFont"/>
    <w:rsid w:val="00661CAE"/>
    <w:rPr>
      <w:rFonts w:ascii="Verdana" w:hAnsi="Verdana" w:hint="default"/>
      <w:sz w:val="18"/>
      <w:szCs w:val="18"/>
    </w:rPr>
  </w:style>
  <w:style w:type="character" w:customStyle="1" w:styleId="Heading1CharChar1">
    <w:name w:val="Heading 1 Char Char1"/>
    <w:basedOn w:val="DefaultParagraphFont"/>
    <w:rsid w:val="00661CAE"/>
    <w:rPr>
      <w:b/>
      <w:bCs w:val="0"/>
      <w:sz w:val="24"/>
      <w:lang w:val="en-GB" w:eastAsia="en-US" w:bidi="ar-SA"/>
    </w:rPr>
  </w:style>
  <w:style w:type="character" w:customStyle="1" w:styleId="ReferenceCharChar">
    <w:name w:val="Reference Char Char"/>
    <w:basedOn w:val="DefaultParagraphFont"/>
    <w:rsid w:val="00661CAE"/>
    <w:rPr>
      <w:rFonts w:ascii="SimSun" w:eastAsia="SimSun" w:hAnsi="SimSun" w:hint="eastAsia"/>
      <w:lang w:val="en-US" w:eastAsia="de-DE" w:bidi="ar-SA"/>
    </w:rPr>
  </w:style>
  <w:style w:type="character" w:customStyle="1" w:styleId="T5Char2">
    <w:name w:val="T5 Char2"/>
    <w:aliases w:val="H5 Char2,h5 Char2,5 Char1,heading 5 Char Char1,heading 5 Char,Heading5 Char Char"/>
    <w:basedOn w:val="DefaultParagraphFont"/>
    <w:rsid w:val="00661CAE"/>
    <w:rPr>
      <w:b/>
      <w:bCs w:val="0"/>
      <w:sz w:val="24"/>
      <w:lang w:val="en-GB" w:eastAsia="en-US" w:bidi="ar-SA"/>
    </w:rPr>
  </w:style>
  <w:style w:type="character" w:customStyle="1" w:styleId="498">
    <w:name w:val="電子メールのスタイル498"/>
    <w:basedOn w:val="DefaultParagraphFont"/>
    <w:rsid w:val="00661CAE"/>
    <w:rPr>
      <w:rFonts w:ascii="Arial" w:hAnsi="Arial" w:cs="Arial" w:hint="default"/>
      <w:color w:val="000000"/>
      <w:sz w:val="20"/>
      <w:szCs w:val="20"/>
    </w:rPr>
  </w:style>
  <w:style w:type="character" w:customStyle="1" w:styleId="fltext1">
    <w:name w:val="fltext1"/>
    <w:basedOn w:val="DefaultParagraphFont"/>
    <w:rsid w:val="00661CAE"/>
    <w:rPr>
      <w:rFonts w:ascii="Arial" w:hAnsi="Arial" w:cs="Arial" w:hint="default"/>
      <w:strike w:val="0"/>
      <w:dstrike w:val="0"/>
      <w:color w:val="000000"/>
      <w:spacing w:val="0"/>
      <w:sz w:val="17"/>
      <w:szCs w:val="17"/>
      <w:u w:val="none"/>
      <w:effect w:val="none"/>
    </w:rPr>
  </w:style>
  <w:style w:type="character" w:customStyle="1" w:styleId="NumberedLeft063cmHanging0Char">
    <w:name w:val="Numbered.Left:  0.63 cm.Hanging:  0 Char"/>
    <w:basedOn w:val="DefaultParagraphFont"/>
    <w:rsid w:val="00661CAE"/>
    <w:rPr>
      <w:sz w:val="24"/>
      <w:szCs w:val="24"/>
      <w:lang w:val="en-GB" w:eastAsia="ja-JP"/>
    </w:rPr>
  </w:style>
  <w:style w:type="character" w:customStyle="1" w:styleId="sbtxt3">
    <w:name w:val="sbtxt3"/>
    <w:basedOn w:val="DefaultParagraphFont"/>
    <w:rsid w:val="00661CAE"/>
  </w:style>
  <w:style w:type="character" w:customStyle="1" w:styleId="strikethrough">
    <w:name w:val="strike through"/>
    <w:basedOn w:val="DefaultParagraphFont"/>
    <w:rsid w:val="00661CAE"/>
    <w:rPr>
      <w:strike/>
    </w:rPr>
  </w:style>
  <w:style w:type="character" w:customStyle="1" w:styleId="subscriptfootnote">
    <w:name w:val="subscript_footnote"/>
    <w:basedOn w:val="DefaultParagraphFont"/>
    <w:rsid w:val="00661CAE"/>
    <w:rPr>
      <w:position w:val="-6"/>
      <w:sz w:val="14"/>
    </w:rPr>
  </w:style>
  <w:style w:type="character" w:customStyle="1" w:styleId="superscriptfootnote">
    <w:name w:val="superscript_footnote"/>
    <w:basedOn w:val="DefaultParagraphFont"/>
    <w:rsid w:val="00661CAE"/>
    <w:rPr>
      <w:position w:val="6"/>
      <w:sz w:val="14"/>
    </w:rPr>
  </w:style>
  <w:style w:type="character" w:customStyle="1" w:styleId="figurecaptionChar">
    <w:name w:val="figure caption Char"/>
    <w:basedOn w:val="DefaultParagraphFont"/>
    <w:rsid w:val="00661CAE"/>
    <w:rPr>
      <w:rFonts w:ascii="Bookman Old Style" w:hAnsi="Bookman Old Style" w:hint="default"/>
      <w:b/>
      <w:bCs/>
      <w:lang w:val="en-US" w:eastAsia="en-US" w:bidi="ar-SA"/>
    </w:rPr>
  </w:style>
  <w:style w:type="character" w:customStyle="1" w:styleId="StyleNormal">
    <w:name w:val="Style Normal +"/>
    <w:basedOn w:val="DefaultParagraphFont"/>
    <w:rsid w:val="00661CAE"/>
    <w:rPr>
      <w:rFonts w:ascii="Times New Roman" w:hAnsi="Times New Roman" w:cs="Times New Roman" w:hint="default"/>
      <w:kern w:val="0"/>
      <w:sz w:val="24"/>
    </w:rPr>
  </w:style>
  <w:style w:type="character" w:customStyle="1" w:styleId="Char1">
    <w:name w:val="메모 텍스트 Char1"/>
    <w:basedOn w:val="DefaultParagraphFont"/>
    <w:uiPriority w:val="99"/>
    <w:semiHidden/>
    <w:rsid w:val="00661CAE"/>
    <w:rPr>
      <w:rFonts w:ascii="Times New Roman" w:hAnsi="Times New Roman" w:cs="Times New Roman" w:hint="default"/>
      <w:sz w:val="24"/>
      <w:lang w:val="en-GB" w:eastAsia="en-US"/>
    </w:rPr>
  </w:style>
  <w:style w:type="character" w:customStyle="1" w:styleId="MacroTextChar1">
    <w:name w:val="Macro Text Char1"/>
    <w:basedOn w:val="DefaultParagraphFont"/>
    <w:semiHidden/>
    <w:rsid w:val="00661CAE"/>
    <w:rPr>
      <w:rFonts w:ascii="Consolas" w:hAnsi="Consolas" w:cs="Consolas" w:hint="default"/>
      <w:lang w:val="en-GB" w:eastAsia="en-US"/>
    </w:rPr>
  </w:style>
  <w:style w:type="character" w:customStyle="1" w:styleId="Char10">
    <w:name w:val="매크로 텍스트 Char1"/>
    <w:basedOn w:val="DefaultParagraphFont"/>
    <w:semiHidden/>
    <w:rsid w:val="00661CAE"/>
    <w:rPr>
      <w:rFonts w:ascii="Courier New" w:hAnsi="Courier New" w:cs="Courier New" w:hint="default"/>
      <w:sz w:val="24"/>
      <w:szCs w:val="24"/>
      <w:lang w:val="en-GB" w:eastAsia="en-US"/>
    </w:rPr>
  </w:style>
  <w:style w:type="character" w:customStyle="1" w:styleId="1b">
    <w:name w:val="宏文本 字符1"/>
    <w:basedOn w:val="DefaultParagraphFont"/>
    <w:semiHidden/>
    <w:rsid w:val="00661CAE"/>
    <w:rPr>
      <w:rFonts w:ascii="Courier New" w:eastAsia="SimSun" w:hAnsi="Courier New" w:cs="Courier New" w:hint="default"/>
      <w:sz w:val="24"/>
      <w:szCs w:val="24"/>
      <w:lang w:val="fr-FR" w:eastAsia="en-US"/>
    </w:rPr>
  </w:style>
  <w:style w:type="character" w:customStyle="1" w:styleId="1c">
    <w:name w:val="文档结构图 字符1"/>
    <w:basedOn w:val="DefaultParagraphFont"/>
    <w:semiHidden/>
    <w:rsid w:val="00661CAE"/>
    <w:rPr>
      <w:rFonts w:ascii="Microsoft YaHei UI" w:eastAsia="Microsoft YaHei UI" w:hAnsi="Microsoft YaHei UI" w:hint="eastAsia"/>
      <w:sz w:val="18"/>
      <w:szCs w:val="18"/>
      <w:lang w:val="fr-FR" w:eastAsia="en-US"/>
    </w:rPr>
  </w:style>
  <w:style w:type="character" w:customStyle="1" w:styleId="Char11">
    <w:name w:val="미주 텍스트 Char1"/>
    <w:basedOn w:val="DefaultParagraphFont"/>
    <w:semiHidden/>
    <w:rsid w:val="00661CAE"/>
    <w:rPr>
      <w:rFonts w:ascii="Times New Roman" w:hAnsi="Times New Roman" w:cs="Times New Roman" w:hint="default"/>
      <w:sz w:val="24"/>
      <w:lang w:val="en-GB" w:eastAsia="en-US"/>
    </w:rPr>
  </w:style>
  <w:style w:type="character" w:customStyle="1" w:styleId="1d">
    <w:name w:val="尾注文本 字符1"/>
    <w:basedOn w:val="DefaultParagraphFont"/>
    <w:semiHidden/>
    <w:rsid w:val="00661CAE"/>
    <w:rPr>
      <w:sz w:val="24"/>
      <w:lang w:val="fr-FR" w:eastAsia="en-US"/>
    </w:rPr>
  </w:style>
  <w:style w:type="character" w:customStyle="1" w:styleId="MTDisplayEquation0">
    <w:name w:val="MTDisplayEquation 字符"/>
    <w:basedOn w:val="ListParagraphChar"/>
    <w:rsid w:val="00661CAE"/>
    <w:rPr>
      <w:rFonts w:ascii="Times New Roman" w:eastAsiaTheme="minorHAnsi" w:hAnsi="Times New Roman" w:cstheme="minorBidi"/>
      <w:kern w:val="2"/>
      <w:sz w:val="24"/>
      <w:lang w:val="en-GB"/>
    </w:rPr>
  </w:style>
  <w:style w:type="character" w:customStyle="1" w:styleId="1e">
    <w:name w:val="批注文字 字符1"/>
    <w:basedOn w:val="DefaultParagraphFont"/>
    <w:semiHidden/>
    <w:rsid w:val="00661CAE"/>
    <w:rPr>
      <w:rFonts w:ascii="Times New Roman" w:hAnsi="Times New Roman" w:cs="Times New Roman" w:hint="default"/>
      <w:sz w:val="24"/>
      <w:lang w:val="en-GB" w:eastAsia="en-US"/>
    </w:rPr>
  </w:style>
  <w:style w:type="character" w:customStyle="1" w:styleId="1f">
    <w:name w:val="コメント文字列 (文字)1"/>
    <w:basedOn w:val="DefaultParagraphFont"/>
    <w:semiHidden/>
    <w:rsid w:val="00661CAE"/>
    <w:rPr>
      <w:rFonts w:ascii="Times New Roman" w:hAnsi="Times New Roman" w:cs="Times New Roman" w:hint="default"/>
      <w:sz w:val="24"/>
      <w:lang w:val="en-GB" w:eastAsia="en-US"/>
    </w:rPr>
  </w:style>
  <w:style w:type="character" w:customStyle="1" w:styleId="1f0">
    <w:name w:val="マクロ文字列 (文字)1"/>
    <w:basedOn w:val="DefaultParagraphFont"/>
    <w:semiHidden/>
    <w:rsid w:val="00661CAE"/>
    <w:rPr>
      <w:rFonts w:ascii="Courier New" w:hAnsi="Courier New" w:cs="Courier New" w:hint="default"/>
      <w:sz w:val="18"/>
      <w:szCs w:val="18"/>
      <w:lang w:val="en-GB" w:eastAsia="en-US"/>
    </w:rPr>
  </w:style>
  <w:style w:type="character" w:customStyle="1" w:styleId="1f1">
    <w:name w:val="文末脚注文字列 (文字)1"/>
    <w:basedOn w:val="DefaultParagraphFont"/>
    <w:semiHidden/>
    <w:rsid w:val="00661CAE"/>
    <w:rPr>
      <w:rFonts w:ascii="Times New Roman" w:hAnsi="Times New Roman" w:cs="Times New Roman" w:hint="default"/>
      <w:sz w:val="24"/>
      <w:lang w:val="en-GB" w:eastAsia="en-US"/>
    </w:rPr>
  </w:style>
  <w:style w:type="character" w:customStyle="1" w:styleId="FigureNo0">
    <w:name w:val="Figure_No (文字)"/>
    <w:rsid w:val="00661CAE"/>
    <w:rPr>
      <w:caps/>
      <w:sz w:val="18"/>
      <w:lang w:val="fr-FR" w:eastAsia="en-US"/>
    </w:rPr>
  </w:style>
  <w:style w:type="character" w:customStyle="1" w:styleId="1f2">
    <w:name w:val="访问过的超链接1"/>
    <w:basedOn w:val="DefaultParagraphFont"/>
    <w:qFormat/>
    <w:rsid w:val="00661CAE"/>
    <w:rPr>
      <w:color w:val="800080"/>
      <w:u w:val="single"/>
    </w:rPr>
  </w:style>
  <w:style w:type="table" w:styleId="TableClassic1">
    <w:name w:val="Table Classic 1"/>
    <w:basedOn w:val="TableNormal"/>
    <w:semiHidden/>
    <w:unhideWhenUsed/>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unhideWhenUsed/>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1">
    <w:name w:val="Table Grid 1"/>
    <w:basedOn w:val="TableNormal"/>
    <w:semiHidden/>
    <w:unhideWhenUsed/>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8">
    <w:name w:val="Table Grid 8"/>
    <w:basedOn w:val="TableNormal"/>
    <w:semiHidden/>
    <w:unhideWhenUsed/>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unhideWhenUsed/>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unhideWhenUsed/>
    <w:rsid w:val="00661CAE"/>
    <w:pPr>
      <w:spacing w:after="0" w:line="240" w:lineRule="auto"/>
    </w:pPr>
    <w:rPr>
      <w:rFonts w:asciiTheme="majorHAnsi" w:eastAsiaTheme="majorEastAsia" w:hAnsiTheme="majorHAnsi" w:cstheme="majorBidi"/>
      <w:color w:val="000000" w:themeColor="text1"/>
      <w:sz w:val="20"/>
      <w:szCs w:val="20"/>
      <w:lang w:val="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LightGrid-Accent3">
    <w:name w:val="Light Grid Accent 3"/>
    <w:basedOn w:val="TableNormal"/>
    <w:uiPriority w:val="62"/>
    <w:unhideWhenUsed/>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eGrid10">
    <w:name w:val="Table Grid1"/>
    <w:basedOn w:val="TableNormal"/>
    <w:rsid w:val="00661CAE"/>
    <w:pPr>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
    <w:name w:val="Style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f3">
    <w:name w:val="网格型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표준 표3"/>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
    <w:name w:val="Table Normal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
    <w:name w:val="Table Normal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
    <w:name w:val="Table Normal4"/>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
    <w:name w:val="Table Normal5"/>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Grid5">
    <w:name w:val="Table Grid5"/>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일반 표 41"/>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f4">
    <w:name w:val="표 구분선1"/>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661CAE"/>
    <w:pPr>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
    <w:name w:val="Table Grid41"/>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
    <w:name w:val="Table Normal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
    <w:name w:val="Table Normal3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
    <w:name w:val="Table Normal4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
    <w:name w:val="Table Normal5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1">
    <w:name w:val="Table Classic 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eGrid51">
    <w:name w:val="Table Grid51"/>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rsid w:val="00661CAE"/>
    <w:pPr>
      <w:widowControl w:val="0"/>
      <w:spacing w:after="0" w:line="240" w:lineRule="auto"/>
      <w:jc w:val="both"/>
    </w:pPr>
    <w:rPr>
      <w:rFonts w:ascii="Century" w:eastAsia="MS Mincho" w:hAnsi="Century"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sid w:val="00661CAE"/>
    <w:pPr>
      <w:tabs>
        <w:tab w:val="left" w:pos="794"/>
        <w:tab w:val="left" w:pos="1191"/>
        <w:tab w:val="left" w:pos="1588"/>
        <w:tab w:val="left" w:pos="1985"/>
      </w:tabs>
      <w:overflowPunct w:val="0"/>
      <w:autoSpaceDE w:val="0"/>
      <w:autoSpaceDN w:val="0"/>
      <w:adjustRightInd w:val="0"/>
      <w:spacing w:before="120" w:after="0" w:line="240" w:lineRule="auto"/>
    </w:pPr>
    <w:rPr>
      <w:rFonts w:ascii="CG Times" w:eastAsia="SimSun"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uiPriority w:val="59"/>
    <w:rsid w:val="00661CAE"/>
    <w:pPr>
      <w:spacing w:after="0" w:line="240" w:lineRule="auto"/>
    </w:pPr>
    <w:rPr>
      <w:rFonts w:ascii="Times New Roman" w:eastAsiaTheme="minorHAns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eGrid120">
    <w:name w:val="Table Grid12"/>
    <w:basedOn w:val="TableNormal"/>
    <w:rsid w:val="00661CAE"/>
    <w:pPr>
      <w:spacing w:after="0" w:line="240" w:lineRule="auto"/>
    </w:pPr>
    <w:rPr>
      <w:rFonts w:ascii="CG Times" w:eastAsia="Times New Roman"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TableNormal"/>
    <w:uiPriority w:val="68"/>
    <w:rsid w:val="00661CAE"/>
    <w:pPr>
      <w:spacing w:after="0" w:line="240" w:lineRule="auto"/>
    </w:pPr>
    <w:rPr>
      <w:rFonts w:asciiTheme="majorHAnsi" w:eastAsiaTheme="majorEastAsia" w:hAnsiTheme="majorHAnsi" w:cstheme="majorBidi"/>
      <w:color w:val="000000" w:themeColor="text1"/>
      <w:sz w:val="20"/>
      <w:szCs w:val="20"/>
      <w:lang w:val="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customStyle="1" w:styleId="TableGrid121">
    <w:name w:val="Table Grid 12"/>
    <w:basedOn w:val="TableNormal"/>
    <w:rsid w:val="00661CAE"/>
    <w:pPr>
      <w:autoSpaceDE w:val="0"/>
      <w:autoSpaceDN w:val="0"/>
      <w:spacing w:after="0" w:line="240" w:lineRule="auto"/>
      <w:jc w:val="center"/>
    </w:pPr>
    <w:rPr>
      <w:rFonts w:ascii="Times New Roman" w:eastAsia="SimSun" w:hAnsi="Times New Roman" w:cs="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20">
    <w:name w:val="网格型12"/>
    <w:basedOn w:val="TableNormal"/>
    <w:uiPriority w:val="59"/>
    <w:qFormat/>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
    <w:name w:val="Style12"/>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0">
    <w:name w:val="网格型11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2">
    <w:name w:val="Table Grid42"/>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2">
    <w:name w:val="Table Normal2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2">
    <w:name w:val="Table Normal3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2">
    <w:name w:val="Table Normal4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2">
    <w:name w:val="Table Normal5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2">
    <w:name w:val="Table Classic 12"/>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
    <w:name w:val="Table Grid71"/>
    <w:basedOn w:val="TableNormal"/>
    <w:uiPriority w:val="59"/>
    <w:qFormat/>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12">
    <w:name w:val="TableGrid1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1">
    <w:name w:val="Table Grid411"/>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1">
    <w:name w:val="Table Normal2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1">
    <w:name w:val="Table Normal3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1">
    <w:name w:val="Table Normal4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1">
    <w:name w:val="Table Normal5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11">
    <w:name w:val="Table Classic 1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TableNormal"/>
    <w:uiPriority w:val="59"/>
    <w:qFormat/>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主题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 8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1">
    <w:name w:val="网格型12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
    <w:name w:val="古典型 3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4">
    <w:name w:val="古典型 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Classic1111">
    <w:name w:val="Table Classic 11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5">
    <w:name w:val="网格型5"/>
    <w:basedOn w:val="TableNormal"/>
    <w:uiPriority w:val="59"/>
    <w:qFormat/>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主题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 82"/>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
    <w:name w:val="Style13"/>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0">
    <w:name w:val="网格型13"/>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3">
    <w:name w:val="Table Grid43"/>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
    <w:name w:val="古典型 32"/>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3">
    <w:name w:val="Table Normal2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3">
    <w:name w:val="Table Normal3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3">
    <w:name w:val="Table Normal4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3">
    <w:name w:val="Table Normal5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123">
    <w:name w:val="古典型 12"/>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일반 표 412"/>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
    <w:name w:val="Table Grid72"/>
    <w:basedOn w:val="TableNormal"/>
    <w:uiPriority w:val="59"/>
    <w:qFormat/>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0">
    <w:name w:val="网格型112"/>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2">
    <w:name w:val="Table Grid412"/>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2">
    <w:name w:val="Table Normal21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2">
    <w:name w:val="Table Normal31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2">
    <w:name w:val="Table Normal41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2">
    <w:name w:val="Table Normal512"/>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12">
    <w:name w:val="Table Classic 112"/>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TableNormal"/>
    <w:uiPriority w:val="62"/>
    <w:rsid w:val="00661CAE"/>
    <w:pPr>
      <w:spacing w:after="0" w:line="240" w:lineRule="auto"/>
    </w:pPr>
    <w:rPr>
      <w:rFonts w:ascii="Times New Roman" w:eastAsia="Times New Roman" w:hAnsi="Times New Roman"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uiPriority w:val="59"/>
    <w:rsid w:val="00661CA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6">
    <w:name w:val="표 테마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표 눈금형 8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0">
    <w:name w:val="网格型113"/>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4">
    <w:name w:val="Table Grid44"/>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표 눈금형 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
    <w:name w:val="표 기본형 3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4">
    <w:name w:val="Table Normal24"/>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4">
    <w:name w:val="Table Normal34"/>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4">
    <w:name w:val="Table Normal44"/>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4">
    <w:name w:val="Table Normal54"/>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116">
    <w:name w:val="표 기본형 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3">
    <w:name w:val="Table Grid73"/>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30">
    <w:name w:val="TableGrid13"/>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3">
    <w:name w:val="Table Grid413"/>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3">
    <w:name w:val="Table Normal21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3">
    <w:name w:val="Table Normal31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3">
    <w:name w:val="Table Normal41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3">
    <w:name w:val="Table Normal513"/>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13">
    <w:name w:val="Table Classic 113"/>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TableNormal"/>
    <w:uiPriority w:val="59"/>
    <w:qFormat/>
    <w:rsid w:val="00661CAE"/>
    <w:pPr>
      <w:spacing w:after="0" w:line="240" w:lineRule="auto"/>
    </w:pPr>
    <w:rPr>
      <w:rFonts w:ascii="DengXian" w:eastAsia="Times New Roman" w:hAnsi="CG Times" w:cs="Times New Roman"/>
      <w:kern w:val="2"/>
      <w:sz w:val="21"/>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TableNormal"/>
    <w:uiPriority w:val="62"/>
    <w:rsid w:val="00661CAE"/>
    <w:pPr>
      <w:spacing w:after="0" w:line="240" w:lineRule="auto"/>
    </w:pPr>
    <w:rPr>
      <w:rFonts w:ascii="DengXian" w:eastAsia="Times New Roman" w:hAnsi="CG Times" w:cs="Times New Roman"/>
      <w:kern w:val="2"/>
      <w:sz w:val="21"/>
      <w:szCs w:val="20"/>
      <w:lang w:eastAsia="zh-C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Autospacing="0" w:afterLines="0" w:afterAutospacing="0" w:line="240" w:lineRule="auto"/>
      </w:pPr>
      <w:rPr>
        <w:rFonts w:ascii="DengXian Light" w:eastAsia="DengXian Light" w:hAnsi="DengXian Light"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Autospacing="0" w:afterLines="0" w:afterAutospacing="0" w:line="240" w:lineRule="auto"/>
      </w:pPr>
      <w:rPr>
        <w:rFonts w:ascii="DengXian Light" w:eastAsia="DengXian Light" w:hAnsi="DengXian Light"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engXian Light" w:eastAsia="DengXian Light" w:hAnsi="DengXian Light" w:cs="Times New Roman" w:hint="eastAsia"/>
        <w:b/>
        <w:bCs/>
      </w:rPr>
    </w:tblStylePr>
    <w:tblStylePr w:type="lastCol">
      <w:rPr>
        <w:rFonts w:ascii="DengXian Light" w:eastAsia="DengXian Light" w:hAnsi="DengXian Light" w:cs="Times New Roman" w:hint="eastAsia"/>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TableNormal"/>
    <w:uiPriority w:val="68"/>
    <w:rsid w:val="00661CAE"/>
    <w:pPr>
      <w:spacing w:after="0" w:line="240" w:lineRule="auto"/>
    </w:pPr>
    <w:rPr>
      <w:rFonts w:ascii="DengXian Light" w:eastAsia="DengXian Light" w:hAnsi="CG Times" w:cs="Times New Roman"/>
      <w:color w:val="000000"/>
      <w:kern w:val="2"/>
      <w:sz w:val="21"/>
      <w:szCs w:val="20"/>
      <w:lang w:eastAsia="zh-C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210">
    <w:name w:val="网格型21"/>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主题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网格型 81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210">
    <w:name w:val="TableGrid2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21">
    <w:name w:val="Table Grid42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
    <w:name w:val="古典型 31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21">
    <w:name w:val="Table Normal2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21">
    <w:name w:val="Table Normal3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21">
    <w:name w:val="Table Normal4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21">
    <w:name w:val="Table Normal5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1112">
    <w:name w:val="古典型 11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1">
    <w:name w:val="Table Grid711"/>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0">
    <w:name w:val="网格型111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11">
    <w:name w:val="Table Grid411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11">
    <w:name w:val="Table Normal21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11">
    <w:name w:val="Table Normal31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11">
    <w:name w:val="Table Normal41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11">
    <w:name w:val="Table Normal511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LightGrid-Accent3111">
    <w:name w:val="Light Grid - Accent 3111"/>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0">
    <w:name w:val="网格型13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31">
    <w:name w:val="Table Grid43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12">
    <w:name w:val="古典型 32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31">
    <w:name w:val="Table Normal23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31">
    <w:name w:val="Table Normal33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31">
    <w:name w:val="Table Normal43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31">
    <w:name w:val="Table Normal53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1211">
    <w:name w:val="古典型 12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일반 표 4121"/>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TableNormal"/>
    <w:uiPriority w:val="59"/>
    <w:rsid w:val="00661CAE"/>
    <w:pPr>
      <w:spacing w:after="0" w:line="240" w:lineRule="auto"/>
    </w:pPr>
    <w:rPr>
      <w:rFonts w:ascii="CG Times" w:eastAsia="Batang" w:hAnsi="CG 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TableNormal"/>
    <w:uiPriority w:val="68"/>
    <w:rsid w:val="00661CAE"/>
    <w:pPr>
      <w:spacing w:after="0" w:line="240" w:lineRule="auto"/>
    </w:pPr>
    <w:rPr>
      <w:rFonts w:ascii="Cambria" w:eastAsia="SimSun" w:hAnsi="Cambria" w:cs="Times New Roman"/>
      <w:color w:val="000000"/>
      <w:sz w:val="20"/>
      <w:szCs w:val="20"/>
      <w:lang w:val="sv-SE"/>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1">
    <w:name w:val="Table Grid721"/>
    <w:basedOn w:val="TableNormal"/>
    <w:uiPriority w:val="59"/>
    <w:qFormat/>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TableNormal"/>
    <w:rsid w:val="00661CAE"/>
    <w:pPr>
      <w:spacing w:after="18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网格型41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661CAE"/>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661CAE"/>
    <w:pPr>
      <w:overflowPunct w:val="0"/>
      <w:autoSpaceDE w:val="0"/>
      <w:autoSpaceDN w:val="0"/>
      <w:adjustRightInd w:val="0"/>
      <w:spacing w:after="18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661CAE"/>
    <w:pPr>
      <w:overflowPunct w:val="0"/>
      <w:autoSpaceDE w:val="0"/>
      <w:autoSpaceDN w:val="0"/>
      <w:adjustRightInd w:val="0"/>
      <w:spacing w:after="18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TableNormal"/>
    <w:rsid w:val="00661CAE"/>
    <w:pPr>
      <w:spacing w:after="0" w:line="240" w:lineRule="auto"/>
    </w:pPr>
    <w:rPr>
      <w:rFonts w:ascii="Times New Roman" w:eastAsia="MS Mincho" w:hAnsi="Times New Roman" w:cs="Times New Roman"/>
      <w:sz w:val="20"/>
      <w:szCs w:val="20"/>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TableGrid8"/>
    <w:rsid w:val="00661CA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661CA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1"/>
    <w:basedOn w:val="TableNormal"/>
    <w:uiPriority w:val="59"/>
    <w:rsid w:val="00661CAE"/>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Grid121"/>
    <w:rsid w:val="00661CAE"/>
    <w:pPr>
      <w:spacing w:after="0" w:line="240" w:lineRule="auto"/>
    </w:pPr>
    <w:rPr>
      <w:rFonts w:ascii="Calibri" w:hAnsi="Calibri" w:cs="Times New Roman"/>
    </w:rPr>
    <w:tblPr>
      <w:tblCellMar>
        <w:top w:w="0" w:type="dxa"/>
        <w:left w:w="0" w:type="dxa"/>
        <w:bottom w:w="0" w:type="dxa"/>
        <w:right w:w="0" w:type="dxa"/>
      </w:tblCellMar>
    </w:tblPr>
  </w:style>
  <w:style w:type="table" w:customStyle="1" w:styleId="TableGrid4121">
    <w:name w:val="Table Grid412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TableNormal"/>
    <w:rsid w:val="00661CAE"/>
    <w:pPr>
      <w:autoSpaceDE w:val="0"/>
      <w:autoSpaceDN w:val="0"/>
      <w:spacing w:after="0" w:line="240" w:lineRule="auto"/>
      <w:jc w:val="center"/>
    </w:pPr>
    <w:rPr>
      <w:rFonts w:ascii="Times New Roman" w:eastAsia="SimSun" w:hAnsi="Times New Roman" w:cs="Times New Roman"/>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TableNormal"/>
    <w:rsid w:val="00661CAE"/>
    <w:pPr>
      <w:spacing w:before="240" w:after="0" w:line="240" w:lineRule="auto"/>
      <w:jc w:val="both"/>
    </w:pPr>
    <w:rPr>
      <w:rFonts w:ascii="Times New Roman" w:eastAsia="SimSun" w:hAnsi="Times New Roman" w:cs="Times New Roman"/>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semiHidden/>
    <w:rsid w:val="00661CAE"/>
    <w:pPr>
      <w:spacing w:after="0" w:line="240" w:lineRule="auto"/>
    </w:pPr>
    <w:rPr>
      <w:rFonts w:ascii="CG Times" w:eastAsia="Batang" w:hAnsi="CG Times" w:cs="Times New Roman"/>
      <w:sz w:val="20"/>
      <w:szCs w:val="20"/>
      <w:lang w:eastAsia="zh-CN"/>
    </w:rPr>
    <w:tblPr>
      <w:tblCellMar>
        <w:top w:w="0" w:type="dxa"/>
        <w:left w:w="108" w:type="dxa"/>
        <w:bottom w:w="0" w:type="dxa"/>
        <w:right w:w="108" w:type="dxa"/>
      </w:tblCellMar>
    </w:tblPr>
  </w:style>
  <w:style w:type="table" w:customStyle="1" w:styleId="TableNormal2121">
    <w:name w:val="Table Normal21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3121">
    <w:name w:val="Table Normal31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4121">
    <w:name w:val="Table Normal41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Normal5121">
    <w:name w:val="Table Normal5121"/>
    <w:semiHidden/>
    <w:rsid w:val="00661CAE"/>
    <w:pPr>
      <w:spacing w:after="0" w:line="240" w:lineRule="auto"/>
    </w:pPr>
    <w:rPr>
      <w:rFonts w:ascii="Times New Roman" w:eastAsia="SimSun" w:hAnsi="Times New Roman" w:cs="Times New Roman"/>
      <w:sz w:val="20"/>
      <w:szCs w:val="20"/>
      <w:lang w:eastAsia="zh-CN"/>
    </w:rPr>
    <w:tblPr>
      <w:tblCellMar>
        <w:top w:w="0" w:type="dxa"/>
        <w:left w:w="108" w:type="dxa"/>
        <w:bottom w:w="0" w:type="dxa"/>
        <w:right w:w="108" w:type="dxa"/>
      </w:tblCellMar>
    </w:tblPr>
  </w:style>
  <w:style w:type="table" w:customStyle="1" w:styleId="TableClassic1121">
    <w:name w:val="Table Classic 1121"/>
    <w:basedOn w:val="TableNormal"/>
    <w:rsid w:val="00661CAE"/>
    <w:pPr>
      <w:widowControl w:val="0"/>
      <w:spacing w:after="0" w:line="240" w:lineRule="auto"/>
      <w:jc w:val="both"/>
    </w:pPr>
    <w:rPr>
      <w:rFonts w:ascii="Times" w:eastAsia="SimSun" w:hAnsi="Times" w:cs="Times New Roman"/>
      <w:sz w:val="18"/>
      <w:szCs w:val="20"/>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TableNormal"/>
    <w:uiPriority w:val="62"/>
    <w:rsid w:val="00661CAE"/>
    <w:pPr>
      <w:spacing w:after="0" w:line="240" w:lineRule="auto"/>
    </w:pPr>
    <w:rPr>
      <w:rFonts w:ascii="DengXian" w:eastAsia="Times New Roman" w:hAnsi="CG Times" w:cs="Times New Roman"/>
      <w:sz w:val="20"/>
      <w:szCs w:val="20"/>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TableNormal"/>
    <w:uiPriority w:val="59"/>
    <w:rsid w:val="00661CAE"/>
    <w:pPr>
      <w:spacing w:after="0" w:line="240" w:lineRule="auto"/>
    </w:pPr>
    <w:rPr>
      <w:rFonts w:ascii="DengXian" w:eastAsia="Calibri" w:hAnsi="CG 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TableNormal"/>
    <w:uiPriority w:val="44"/>
    <w:rsid w:val="00661CAE"/>
    <w:pPr>
      <w:spacing w:after="0" w:line="240" w:lineRule="auto"/>
    </w:pPr>
    <w:rPr>
      <w:rFonts w:ascii="CG Times" w:eastAsia="Batang" w:hAnsi="CG Times"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5">
    <w:name w:val="Table Grid15"/>
    <w:basedOn w:val="TableNormal"/>
    <w:uiPriority w:val="39"/>
    <w:rsid w:val="00661CAE"/>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l1e">
    <w:name w:val="nl1e"/>
    <w:aliases w:val="numbered list 1ellipses,numbered list 1 ellipses"/>
    <w:basedOn w:val="nl1"/>
    <w:uiPriority w:val="99"/>
    <w:qFormat/>
    <w:rsid w:val="00661CAE"/>
    <w:pPr>
      <w:tabs>
        <w:tab w:val="clear" w:pos="855"/>
        <w:tab w:val="right" w:pos="1915"/>
      </w:tabs>
      <w:ind w:left="2174" w:hanging="2174"/>
    </w:pPr>
  </w:style>
  <w:style w:type="paragraph" w:customStyle="1" w:styleId="nl2e">
    <w:name w:val="nl2e"/>
    <w:aliases w:val="numbered list 2 ellipses"/>
    <w:basedOn w:val="nl2"/>
    <w:uiPriority w:val="99"/>
    <w:qFormat/>
    <w:rsid w:val="00661CAE"/>
  </w:style>
  <w:style w:type="paragraph" w:customStyle="1" w:styleId="nl0e">
    <w:name w:val="nl0e"/>
    <w:aliases w:val="numbered list 0 ellipsis"/>
    <w:basedOn w:val="l0e"/>
    <w:uiPriority w:val="99"/>
    <w:qFormat/>
    <w:rsid w:val="00661CAE"/>
  </w:style>
  <w:style w:type="paragraph" w:customStyle="1" w:styleId="TdocHeading3">
    <w:name w:val="Tdoc_Heading_3"/>
    <w:basedOn w:val="TdocHeading2"/>
    <w:next w:val="Normal"/>
    <w:uiPriority w:val="99"/>
    <w:qFormat/>
    <w:rsid w:val="00661CAE"/>
    <w:pPr>
      <w:numPr>
        <w:ilvl w:val="2"/>
      </w:numPr>
      <w:tabs>
        <w:tab w:val="num" w:pos="425"/>
      </w:tabs>
      <w:ind w:left="425" w:hanging="425"/>
    </w:pPr>
    <w:rPr>
      <w:sz w:val="20"/>
    </w:rPr>
  </w:style>
  <w:style w:type="paragraph" w:customStyle="1" w:styleId="toc01i">
    <w:name w:val="toc01i"/>
    <w:basedOn w:val="toc01"/>
    <w:uiPriority w:val="99"/>
    <w:qFormat/>
    <w:rsid w:val="00661CAE"/>
    <w:pPr>
      <w:numPr>
        <w:numId w:val="0"/>
      </w:numPr>
      <w:tabs>
        <w:tab w:val="num" w:pos="425"/>
      </w:tabs>
      <w:ind w:left="425" w:hanging="425"/>
    </w:pPr>
    <w:rPr>
      <w:i/>
    </w:rPr>
  </w:style>
  <w:style w:type="paragraph" w:customStyle="1" w:styleId="NumberedList">
    <w:name w:val="Numbered List"/>
    <w:basedOn w:val="Para1"/>
    <w:uiPriority w:val="99"/>
    <w:qFormat/>
    <w:rsid w:val="00661CAE"/>
    <w:pPr>
      <w:tabs>
        <w:tab w:val="left" w:pos="360"/>
      </w:tabs>
      <w:ind w:left="360" w:hanging="360"/>
    </w:pPr>
  </w:style>
  <w:style w:type="paragraph" w:customStyle="1" w:styleId="textintend1">
    <w:name w:val="text intend 1"/>
    <w:basedOn w:val="text0"/>
    <w:uiPriority w:val="99"/>
    <w:qFormat/>
    <w:rsid w:val="00661CAE"/>
    <w:pPr>
      <w:widowControl/>
      <w:numPr>
        <w:numId w:val="35"/>
      </w:numPr>
      <w:spacing w:after="120"/>
    </w:pPr>
    <w:rPr>
      <w:rFonts w:eastAsia="MS Mincho"/>
      <w:lang w:val="en-US"/>
    </w:rPr>
  </w:style>
  <w:style w:type="paragraph" w:customStyle="1" w:styleId="Heading3Underrubrik2H3">
    <w:name w:val="Heading 3.Underrubrik2.H3"/>
    <w:basedOn w:val="Heading2Head2A2"/>
    <w:next w:val="Normal"/>
    <w:uiPriority w:val="99"/>
    <w:qFormat/>
    <w:rsid w:val="00661CAE"/>
    <w:pPr>
      <w:spacing w:before="120"/>
      <w:outlineLvl w:val="2"/>
    </w:pPr>
    <w:rPr>
      <w:sz w:val="28"/>
    </w:rPr>
  </w:style>
  <w:style w:type="numbering" w:customStyle="1" w:styleId="StyleBulleted3">
    <w:name w:val="Style Bulleted3"/>
    <w:rsid w:val="00661CAE"/>
    <w:pPr>
      <w:numPr>
        <w:numId w:val="36"/>
      </w:numPr>
    </w:pPr>
  </w:style>
  <w:style w:type="numbering" w:customStyle="1" w:styleId="StyleBulleted">
    <w:name w:val="Style Bulleted"/>
    <w:rsid w:val="00661CAE"/>
    <w:pPr>
      <w:numPr>
        <w:numId w:val="37"/>
      </w:numPr>
    </w:pPr>
  </w:style>
  <w:style w:type="numbering" w:customStyle="1" w:styleId="StyleBulletedSymbolsymbol1">
    <w:name w:val="Style Bulleted Symbol (symbol)1"/>
    <w:rsid w:val="00661CAE"/>
    <w:pPr>
      <w:numPr>
        <w:numId w:val="38"/>
      </w:numPr>
    </w:pPr>
  </w:style>
  <w:style w:type="numbering" w:customStyle="1" w:styleId="StyleBulletedSymbolsymbol3">
    <w:name w:val="Style Bulleted Symbol (symbol)3"/>
    <w:rsid w:val="00661CAE"/>
    <w:pPr>
      <w:numPr>
        <w:numId w:val="39"/>
      </w:numPr>
    </w:pPr>
  </w:style>
  <w:style w:type="numbering" w:customStyle="1" w:styleId="StyleBulletedSymbolsymbol">
    <w:name w:val="Style Bulleted Symbol (symbol)"/>
    <w:rsid w:val="00661CAE"/>
    <w:pPr>
      <w:numPr>
        <w:numId w:val="40"/>
      </w:numPr>
    </w:pPr>
  </w:style>
  <w:style w:type="numbering" w:customStyle="1" w:styleId="StyleBulleted1">
    <w:name w:val="Style Bulleted1"/>
    <w:rsid w:val="00661CAE"/>
    <w:pPr>
      <w:numPr>
        <w:numId w:val="41"/>
      </w:numPr>
    </w:pPr>
  </w:style>
  <w:style w:type="numbering" w:styleId="111111">
    <w:name w:val="Outline List 2"/>
    <w:basedOn w:val="NoList"/>
    <w:semiHidden/>
    <w:unhideWhenUsed/>
    <w:rsid w:val="00661CAE"/>
    <w:pPr>
      <w:numPr>
        <w:numId w:val="42"/>
      </w:numPr>
    </w:pPr>
  </w:style>
  <w:style w:type="character" w:customStyle="1" w:styleId="CaptionChar">
    <w:name w:val="Caption Char"/>
    <w:link w:val="Caption"/>
    <w:rsid w:val="00661CAE"/>
    <w:rPr>
      <w:rFonts w:ascii="Times New Roman" w:eastAsia="Times New Roman" w:hAnsi="Times New Roman" w:cs="Times New Roman"/>
      <w:b/>
      <w:bCs/>
      <w:sz w:val="20"/>
      <w:szCs w:val="20"/>
      <w:lang w:val="en-GB"/>
    </w:rPr>
  </w:style>
  <w:style w:type="paragraph" w:customStyle="1" w:styleId="Default">
    <w:name w:val="Default"/>
    <w:rsid w:val="00661CAE"/>
    <w:pPr>
      <w:autoSpaceDE w:val="0"/>
      <w:autoSpaceDN w:val="0"/>
      <w:adjustRightInd w:val="0"/>
      <w:spacing w:after="0" w:line="240" w:lineRule="auto"/>
    </w:pPr>
    <w:rPr>
      <w:rFonts w:ascii="Arial" w:eastAsia="Times New Roman"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708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184">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70B5F7808D304AAB7669FEC90DDD2D" ma:contentTypeVersion="2" ma:contentTypeDescription="Create a new document." ma:contentTypeScope="" ma:versionID="17042cf859d7896bf7fa026e36918208">
  <xsd:schema xmlns:xsd="http://www.w3.org/2001/XMLSchema" xmlns:xs="http://www.w3.org/2001/XMLSchema" xmlns:p="http://schemas.microsoft.com/office/2006/metadata/properties" xmlns:ns2="4c6a61cb-1973-4fc6-92ae-f4d7a4471404" xmlns:ns3="7b8725ac-81b5-4cc8-b0ab-2e56fe620759" targetNamespace="http://schemas.microsoft.com/office/2006/metadata/properties" ma:root="true" ma:fieldsID="2ad575b970d8f19294ca4e9415c4880a" ns2:_="" ns3:_="">
    <xsd:import namespace="4c6a61cb-1973-4fc6-92ae-f4d7a4471404"/>
    <xsd:import namespace="7b8725ac-81b5-4cc8-b0ab-2e56fe620759"/>
    <xsd:element name="properties">
      <xsd:complexType>
        <xsd:sequence>
          <xsd:element name="documentManagement">
            <xsd:complexType>
              <xsd:all>
                <xsd:element ref="ns2:Comment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6E2BE-C1BC-4D2D-8D8D-271F41AEB363}">
  <ds:schemaRefs>
    <ds:schemaRef ds:uri="http://schemas.microsoft.com/sharepoint/v3/contenttype/forms"/>
  </ds:schemaRefs>
</ds:datastoreItem>
</file>

<file path=customXml/itemProps2.xml><?xml version="1.0" encoding="utf-8"?>
<ds:datastoreItem xmlns:ds="http://schemas.openxmlformats.org/officeDocument/2006/customXml" ds:itemID="{3D3C7B09-F120-4075-A109-C8AE9975D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4232</Words>
  <Characters>24124</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Romero, Alicia</dc:creator>
  <cp:keywords/>
  <dc:description/>
  <cp:lastModifiedBy/>
  <cp:revision>1</cp:revision>
  <dcterms:created xsi:type="dcterms:W3CDTF">2019-12-17T07:17:00Z</dcterms:created>
  <dcterms:modified xsi:type="dcterms:W3CDTF">2019-12-17T07:17:00Z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0x010100C570B5F7808D304AAB7669FEC90DDD2D</vt:lpwstr>
  </property>
</Properties>
</file>