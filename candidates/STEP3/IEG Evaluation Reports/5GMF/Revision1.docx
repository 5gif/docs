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proofErr w:type="spellStart"/>
            <w:r>
              <w:rPr>
                <w:rFonts w:ascii="Verdana" w:hAnsi="Verdana" w:cs="Times New Roman Bold"/>
                <w:b/>
                <w:bCs/>
                <w:sz w:val="26"/>
                <w:szCs w:val="26"/>
              </w:rPr>
              <w:t>Radiocommunication</w:t>
            </w:r>
            <w:proofErr w:type="spellEnd"/>
            <w:r>
              <w:rPr>
                <w:rFonts w:ascii="Verdana" w:hAnsi="Verdana" w:cs="Times New Roman Bold"/>
                <w:b/>
                <w:bCs/>
                <w:sz w:val="26"/>
                <w:szCs w:val="26"/>
              </w:rPr>
              <w:t xml:space="preserve"> Study Groups</w:t>
            </w:r>
          </w:p>
        </w:tc>
        <w:tc>
          <w:tcPr>
            <w:tcW w:w="3402" w:type="dxa"/>
          </w:tcPr>
          <w:p w:rsidR="009F6520" w:rsidRDefault="00624829" w:rsidP="00624829">
            <w:pPr>
              <w:shd w:val="solid" w:color="FFFFFF" w:fill="FFFFFF"/>
              <w:spacing w:before="0" w:line="240" w:lineRule="atLeast"/>
            </w:pPr>
            <w:bookmarkStart w:id="0" w:name="ditulogo"/>
            <w:bookmarkEnd w:id="0"/>
            <w:r w:rsidRPr="00E8501D">
              <w:rPr>
                <w:b/>
                <w:bCs/>
                <w:noProof/>
                <w:sz w:val="20"/>
                <w:lang w:eastAsia="en-GB"/>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624829" w:rsidRPr="00982084" w:rsidRDefault="00624829" w:rsidP="00624829">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p>
        </w:tc>
        <w:tc>
          <w:tcPr>
            <w:tcW w:w="3402" w:type="dxa"/>
          </w:tcPr>
          <w:p w:rsidR="000069D4" w:rsidRPr="00624829" w:rsidRDefault="00056499" w:rsidP="00A5173C">
            <w:pPr>
              <w:shd w:val="solid" w:color="FFFFFF" w:fill="FFFFFF"/>
              <w:spacing w:before="0" w:line="240" w:lineRule="atLeast"/>
              <w:rPr>
                <w:rFonts w:ascii="Verdana" w:hAnsi="Verdana"/>
                <w:sz w:val="20"/>
                <w:lang w:eastAsia="zh-CN"/>
              </w:rPr>
            </w:pPr>
            <w:r>
              <w:rPr>
                <w:rFonts w:ascii="Verdana" w:hAnsi="Verdana"/>
                <w:b/>
                <w:sz w:val="20"/>
                <w:lang w:eastAsia="zh-CN"/>
              </w:rPr>
              <w:t>Revision 1 to</w:t>
            </w:r>
            <w:r>
              <w:rPr>
                <w:rFonts w:ascii="Verdana" w:hAnsi="Verdana"/>
                <w:b/>
                <w:sz w:val="20"/>
                <w:lang w:eastAsia="zh-CN"/>
              </w:rPr>
              <w:br/>
            </w:r>
            <w:r w:rsidR="00624829">
              <w:rPr>
                <w:rFonts w:ascii="Verdana" w:hAnsi="Verdana"/>
                <w:b/>
                <w:sz w:val="20"/>
                <w:lang w:eastAsia="zh-CN"/>
              </w:rPr>
              <w:t>Document 5D/TEMP/32-E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624829" w:rsidRDefault="00056499" w:rsidP="00A5173C">
            <w:pPr>
              <w:shd w:val="solid" w:color="FFFFFF" w:fill="FFFFFF"/>
              <w:spacing w:before="0" w:line="240" w:lineRule="atLeast"/>
              <w:rPr>
                <w:rFonts w:ascii="Verdana" w:hAnsi="Verdana"/>
                <w:sz w:val="20"/>
                <w:lang w:eastAsia="zh-CN"/>
              </w:rPr>
            </w:pPr>
            <w:r>
              <w:rPr>
                <w:rFonts w:ascii="Verdana" w:hAnsi="Verdana"/>
                <w:b/>
                <w:sz w:val="20"/>
                <w:lang w:eastAsia="zh-CN"/>
              </w:rPr>
              <w:t>18</w:t>
            </w:r>
            <w:r w:rsidR="00624829">
              <w:rPr>
                <w:rFonts w:ascii="Verdana" w:hAnsi="Verdana"/>
                <w:b/>
                <w:sz w:val="20"/>
                <w:lang w:eastAsia="zh-CN"/>
              </w:rPr>
              <w:t xml:space="preserve"> December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624829" w:rsidRDefault="00624829"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p>
        </w:tc>
      </w:tr>
      <w:tr w:rsidR="000069D4" w:rsidTr="00D046A7">
        <w:trPr>
          <w:cantSplit/>
        </w:trPr>
        <w:tc>
          <w:tcPr>
            <w:tcW w:w="9889" w:type="dxa"/>
            <w:gridSpan w:val="2"/>
          </w:tcPr>
          <w:p w:rsidR="000069D4" w:rsidRDefault="00624829" w:rsidP="00624829">
            <w:pPr>
              <w:pStyle w:val="Source"/>
              <w:rPr>
                <w:lang w:eastAsia="zh-CN"/>
              </w:rPr>
            </w:pPr>
            <w:bookmarkStart w:id="5" w:name="dsource" w:colFirst="0" w:colLast="0"/>
            <w:bookmarkEnd w:id="4"/>
            <w:r>
              <w:rPr>
                <w:lang w:eastAsia="zh-CN"/>
              </w:rPr>
              <w:t>SWG Coordination</w:t>
            </w:r>
          </w:p>
        </w:tc>
      </w:tr>
      <w:tr w:rsidR="000069D4" w:rsidTr="00D046A7">
        <w:trPr>
          <w:cantSplit/>
        </w:trPr>
        <w:tc>
          <w:tcPr>
            <w:tcW w:w="9889" w:type="dxa"/>
            <w:gridSpan w:val="2"/>
          </w:tcPr>
          <w:p w:rsidR="000069D4" w:rsidRDefault="00056499" w:rsidP="00A5173C">
            <w:pPr>
              <w:pStyle w:val="Title1"/>
              <w:rPr>
                <w:lang w:eastAsia="zh-CN"/>
              </w:rPr>
            </w:pPr>
            <w:bookmarkStart w:id="6" w:name="drec" w:colFirst="0" w:colLast="0"/>
            <w:bookmarkEnd w:id="5"/>
            <w:r>
              <w:rPr>
                <w:lang w:eastAsia="zh-CN"/>
              </w:rPr>
              <w:t xml:space="preserve">DRAFT </w:t>
            </w:r>
            <w:r w:rsidR="00624829">
              <w:rPr>
                <w:lang w:eastAsia="zh-CN"/>
              </w:rPr>
              <w:t>ADDENDUM 5 TO CIRCULAR LETTER 5/lcce/59</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624829" w:rsidRDefault="00624829" w:rsidP="00624829">
      <w:pPr>
        <w:pStyle w:val="Normalaftertitle"/>
        <w:rPr>
          <w:lang w:val="fr-FR" w:eastAsia="zh-CN"/>
        </w:rPr>
      </w:pPr>
      <w:bookmarkStart w:id="8" w:name="dbreak"/>
      <w:bookmarkEnd w:id="7"/>
      <w:bookmarkEnd w:id="8"/>
    </w:p>
    <w:tbl>
      <w:tblPr>
        <w:tblW w:w="9889" w:type="dxa"/>
        <w:jc w:val="center"/>
        <w:tblLayout w:type="fixed"/>
        <w:tblLook w:val="04A0" w:firstRow="1" w:lastRow="0" w:firstColumn="1" w:lastColumn="0" w:noHBand="0" w:noVBand="1"/>
      </w:tblPr>
      <w:tblGrid>
        <w:gridCol w:w="1526"/>
        <w:gridCol w:w="5528"/>
        <w:gridCol w:w="2835"/>
      </w:tblGrid>
      <w:tr w:rsidR="00624829" w:rsidRPr="00624829" w:rsidTr="00116461">
        <w:trPr>
          <w:jc w:val="center"/>
        </w:trPr>
        <w:tc>
          <w:tcPr>
            <w:tcW w:w="9889" w:type="dxa"/>
            <w:gridSpan w:val="3"/>
            <w:shd w:val="clear" w:color="auto" w:fill="auto"/>
          </w:tcPr>
          <w:p w:rsidR="00624829" w:rsidRPr="00624829" w:rsidRDefault="00624829" w:rsidP="00116461">
            <w:pPr>
              <w:spacing w:before="0"/>
              <w:rPr>
                <w:rFonts w:asciiTheme="minorHAnsi" w:hAnsiTheme="minorHAnsi" w:cstheme="minorHAnsi"/>
                <w:b/>
                <w:bCs/>
                <w:color w:val="808080"/>
                <w:sz w:val="28"/>
                <w:szCs w:val="28"/>
              </w:rPr>
            </w:pPr>
            <w:proofErr w:type="spellStart"/>
            <w:r w:rsidRPr="00624829">
              <w:rPr>
                <w:rFonts w:asciiTheme="minorHAnsi" w:hAnsiTheme="minorHAnsi" w:cstheme="minorHAnsi"/>
                <w:b/>
                <w:bCs/>
                <w:color w:val="808080"/>
                <w:sz w:val="28"/>
                <w:szCs w:val="28"/>
              </w:rPr>
              <w:t>Radiocommunication</w:t>
            </w:r>
            <w:proofErr w:type="spellEnd"/>
            <w:r w:rsidRPr="00624829">
              <w:rPr>
                <w:rFonts w:asciiTheme="minorHAnsi" w:hAnsiTheme="minorHAnsi" w:cstheme="minorHAnsi"/>
                <w:b/>
                <w:bCs/>
                <w:color w:val="808080"/>
                <w:sz w:val="28"/>
                <w:szCs w:val="28"/>
              </w:rPr>
              <w:t xml:space="preserve"> Bureau (BR)</w:t>
            </w:r>
          </w:p>
          <w:p w:rsidR="00624829" w:rsidRPr="00624829" w:rsidRDefault="00624829" w:rsidP="00116461">
            <w:pPr>
              <w:spacing w:before="0"/>
              <w:rPr>
                <w:rFonts w:asciiTheme="minorHAnsi" w:hAnsiTheme="minorHAnsi" w:cstheme="minorHAnsi"/>
                <w:b/>
                <w:bCs/>
                <w:color w:val="808080"/>
                <w:sz w:val="28"/>
                <w:szCs w:val="28"/>
              </w:rPr>
            </w:pPr>
          </w:p>
          <w:p w:rsidR="00624829" w:rsidRPr="00624829" w:rsidRDefault="00624829" w:rsidP="00116461">
            <w:pPr>
              <w:spacing w:before="0"/>
              <w:rPr>
                <w:rFonts w:asciiTheme="minorHAnsi" w:hAnsiTheme="minorHAnsi" w:cstheme="minorHAnsi"/>
                <w:b/>
                <w:bCs/>
                <w:color w:val="808080"/>
                <w:sz w:val="28"/>
                <w:szCs w:val="28"/>
              </w:rPr>
            </w:pPr>
          </w:p>
        </w:tc>
      </w:tr>
      <w:tr w:rsidR="00624829" w:rsidRPr="00624829" w:rsidTr="00116461">
        <w:trPr>
          <w:jc w:val="center"/>
        </w:trPr>
        <w:tc>
          <w:tcPr>
            <w:tcW w:w="7054" w:type="dxa"/>
            <w:gridSpan w:val="2"/>
            <w:shd w:val="clear" w:color="auto" w:fill="auto"/>
          </w:tcPr>
          <w:p w:rsidR="00624829" w:rsidRPr="00624829" w:rsidRDefault="00624829" w:rsidP="00116461">
            <w:pPr>
              <w:spacing w:before="0"/>
              <w:rPr>
                <w:rFonts w:asciiTheme="minorHAnsi" w:hAnsiTheme="minorHAnsi" w:cstheme="minorHAnsi"/>
                <w:szCs w:val="24"/>
              </w:rPr>
            </w:pPr>
            <w:r w:rsidRPr="00624829">
              <w:rPr>
                <w:rFonts w:asciiTheme="minorHAnsi" w:hAnsiTheme="minorHAnsi" w:cstheme="minorHAnsi"/>
                <w:szCs w:val="24"/>
              </w:rPr>
              <w:t>Addendum 5 to Circular Letter</w:t>
            </w:r>
          </w:p>
          <w:p w:rsidR="00624829" w:rsidRPr="00624829" w:rsidRDefault="00624829" w:rsidP="00116461">
            <w:pPr>
              <w:spacing w:before="0"/>
              <w:rPr>
                <w:rFonts w:asciiTheme="minorHAnsi" w:hAnsiTheme="minorHAnsi" w:cstheme="minorHAnsi"/>
                <w:b/>
                <w:bCs/>
                <w:szCs w:val="24"/>
              </w:rPr>
            </w:pPr>
            <w:r w:rsidRPr="00624829">
              <w:rPr>
                <w:rFonts w:asciiTheme="minorHAnsi" w:hAnsiTheme="minorHAnsi" w:cstheme="minorHAnsi"/>
                <w:b/>
                <w:bCs/>
                <w:szCs w:val="24"/>
              </w:rPr>
              <w:t>5/LCCE/59</w:t>
            </w:r>
          </w:p>
        </w:tc>
        <w:tc>
          <w:tcPr>
            <w:tcW w:w="2835" w:type="dxa"/>
            <w:shd w:val="clear" w:color="auto" w:fill="auto"/>
          </w:tcPr>
          <w:p w:rsidR="00624829" w:rsidRPr="00624829" w:rsidRDefault="00624829" w:rsidP="00116461">
            <w:pPr>
              <w:spacing w:before="0"/>
              <w:jc w:val="right"/>
              <w:rPr>
                <w:rFonts w:asciiTheme="minorHAnsi" w:hAnsiTheme="minorHAnsi" w:cstheme="minorHAnsi"/>
                <w:szCs w:val="24"/>
                <w:highlight w:val="yellow"/>
              </w:rPr>
            </w:pPr>
            <w:r w:rsidRPr="00624829">
              <w:rPr>
                <w:rFonts w:asciiTheme="minorHAnsi" w:hAnsiTheme="minorHAnsi" w:cstheme="minorHAnsi"/>
                <w:szCs w:val="24"/>
                <w:highlight w:val="yellow"/>
              </w:rPr>
              <w:t>[Date to be included]</w:t>
            </w:r>
          </w:p>
        </w:tc>
      </w:tr>
      <w:tr w:rsidR="00624829" w:rsidRPr="00624829" w:rsidTr="00116461">
        <w:trPr>
          <w:jc w:val="center"/>
        </w:trPr>
        <w:tc>
          <w:tcPr>
            <w:tcW w:w="9889" w:type="dxa"/>
            <w:gridSpan w:val="3"/>
            <w:shd w:val="clear" w:color="auto" w:fill="auto"/>
          </w:tcPr>
          <w:p w:rsidR="00624829" w:rsidRPr="00624829" w:rsidRDefault="00624829" w:rsidP="00116461">
            <w:pPr>
              <w:spacing w:before="0"/>
              <w:rPr>
                <w:rFonts w:asciiTheme="minorHAnsi" w:hAnsiTheme="minorHAnsi" w:cstheme="minorHAnsi"/>
                <w:szCs w:val="24"/>
              </w:rPr>
            </w:pPr>
          </w:p>
        </w:tc>
      </w:tr>
      <w:tr w:rsidR="00624829" w:rsidRPr="00624829" w:rsidTr="00116461">
        <w:trPr>
          <w:jc w:val="center"/>
        </w:trPr>
        <w:tc>
          <w:tcPr>
            <w:tcW w:w="9889" w:type="dxa"/>
            <w:gridSpan w:val="3"/>
            <w:shd w:val="clear" w:color="auto" w:fill="auto"/>
          </w:tcPr>
          <w:p w:rsidR="00624829" w:rsidRPr="00624829" w:rsidRDefault="00624829" w:rsidP="00116461">
            <w:pPr>
              <w:spacing w:before="0"/>
              <w:rPr>
                <w:rFonts w:asciiTheme="minorHAnsi" w:hAnsiTheme="minorHAnsi" w:cstheme="minorHAnsi"/>
                <w:szCs w:val="24"/>
              </w:rPr>
            </w:pPr>
          </w:p>
        </w:tc>
      </w:tr>
      <w:tr w:rsidR="00624829" w:rsidRPr="00624829" w:rsidTr="00116461">
        <w:trPr>
          <w:jc w:val="center"/>
        </w:trPr>
        <w:tc>
          <w:tcPr>
            <w:tcW w:w="9889" w:type="dxa"/>
            <w:gridSpan w:val="3"/>
            <w:shd w:val="clear" w:color="auto" w:fill="auto"/>
          </w:tcPr>
          <w:p w:rsidR="00624829" w:rsidRPr="00624829" w:rsidRDefault="00624829" w:rsidP="00116461">
            <w:pPr>
              <w:spacing w:before="0"/>
              <w:rPr>
                <w:rFonts w:asciiTheme="minorHAnsi" w:hAnsiTheme="minorHAnsi" w:cstheme="minorHAnsi"/>
                <w:b/>
                <w:bCs/>
                <w:szCs w:val="24"/>
              </w:rPr>
            </w:pPr>
            <w:r w:rsidRPr="00624829">
              <w:rPr>
                <w:rFonts w:asciiTheme="minorHAnsi" w:hAnsiTheme="minorHAnsi" w:cstheme="minorHAnsi"/>
                <w:b/>
                <w:szCs w:val="24"/>
              </w:rPr>
              <w:t xml:space="preserve">To Administrations of Member States of the ITU, </w:t>
            </w:r>
            <w:proofErr w:type="spellStart"/>
            <w:r w:rsidRPr="00624829">
              <w:rPr>
                <w:rFonts w:asciiTheme="minorHAnsi" w:hAnsiTheme="minorHAnsi" w:cstheme="minorHAnsi"/>
                <w:b/>
                <w:szCs w:val="24"/>
              </w:rPr>
              <w:t>Radiocommunication</w:t>
            </w:r>
            <w:proofErr w:type="spellEnd"/>
            <w:r w:rsidRPr="00624829">
              <w:rPr>
                <w:rFonts w:asciiTheme="minorHAnsi" w:hAnsiTheme="minorHAnsi" w:cstheme="minorHAnsi"/>
                <w:b/>
                <w:szCs w:val="24"/>
              </w:rPr>
              <w:t xml:space="preserve"> Sector Members,</w:t>
            </w:r>
            <w:r w:rsidRPr="00624829">
              <w:rPr>
                <w:rFonts w:asciiTheme="minorHAnsi" w:hAnsiTheme="minorHAnsi" w:cstheme="minorHAnsi"/>
                <w:b/>
                <w:szCs w:val="24"/>
              </w:rPr>
              <w:br/>
              <w:t xml:space="preserve">ITU-R Associates participating in the work of </w:t>
            </w:r>
            <w:proofErr w:type="spellStart"/>
            <w:r w:rsidRPr="00624829">
              <w:rPr>
                <w:rFonts w:asciiTheme="minorHAnsi" w:hAnsiTheme="minorHAnsi" w:cstheme="minorHAnsi"/>
                <w:b/>
                <w:szCs w:val="24"/>
              </w:rPr>
              <w:t>Radiocommunication</w:t>
            </w:r>
            <w:proofErr w:type="spellEnd"/>
            <w:r w:rsidRPr="00624829">
              <w:rPr>
                <w:rFonts w:asciiTheme="minorHAnsi" w:hAnsiTheme="minorHAnsi" w:cstheme="minorHAnsi"/>
                <w:b/>
                <w:szCs w:val="24"/>
              </w:rPr>
              <w:t xml:space="preserve"> Study Group 5</w:t>
            </w:r>
            <w:r w:rsidRPr="00624829">
              <w:rPr>
                <w:rFonts w:asciiTheme="minorHAnsi" w:hAnsiTheme="minorHAnsi" w:cstheme="minorHAnsi"/>
                <w:b/>
                <w:szCs w:val="24"/>
              </w:rPr>
              <w:br/>
              <w:t>and ITU Academia</w:t>
            </w:r>
            <w:r w:rsidRPr="00624829">
              <w:rPr>
                <w:rFonts w:asciiTheme="minorHAnsi" w:hAnsiTheme="minorHAnsi" w:cstheme="minorHAnsi"/>
                <w:b/>
                <w:bCs/>
                <w:szCs w:val="24"/>
              </w:rPr>
              <w:t xml:space="preserve"> </w:t>
            </w:r>
          </w:p>
        </w:tc>
      </w:tr>
      <w:tr w:rsidR="00624829" w:rsidRPr="00624829" w:rsidTr="00116461">
        <w:trPr>
          <w:jc w:val="center"/>
        </w:trPr>
        <w:tc>
          <w:tcPr>
            <w:tcW w:w="9889" w:type="dxa"/>
            <w:gridSpan w:val="3"/>
            <w:shd w:val="clear" w:color="auto" w:fill="auto"/>
          </w:tcPr>
          <w:p w:rsidR="00624829" w:rsidRPr="00624829" w:rsidRDefault="00624829" w:rsidP="00116461">
            <w:pPr>
              <w:spacing w:before="0"/>
              <w:rPr>
                <w:rFonts w:asciiTheme="minorHAnsi" w:hAnsiTheme="minorHAnsi" w:cstheme="minorHAnsi"/>
                <w:szCs w:val="24"/>
              </w:rPr>
            </w:pPr>
          </w:p>
        </w:tc>
      </w:tr>
      <w:tr w:rsidR="00624829" w:rsidRPr="00624829" w:rsidTr="00116461">
        <w:trPr>
          <w:jc w:val="center"/>
        </w:trPr>
        <w:tc>
          <w:tcPr>
            <w:tcW w:w="9889" w:type="dxa"/>
            <w:gridSpan w:val="3"/>
            <w:shd w:val="clear" w:color="auto" w:fill="auto"/>
          </w:tcPr>
          <w:p w:rsidR="00624829" w:rsidRPr="00624829" w:rsidRDefault="00624829" w:rsidP="00116461">
            <w:pPr>
              <w:spacing w:before="0"/>
              <w:rPr>
                <w:rFonts w:asciiTheme="minorHAnsi" w:hAnsiTheme="minorHAnsi" w:cstheme="minorHAnsi"/>
                <w:szCs w:val="24"/>
              </w:rPr>
            </w:pPr>
          </w:p>
        </w:tc>
      </w:tr>
      <w:tr w:rsidR="00624829" w:rsidRPr="00624829" w:rsidTr="00116461">
        <w:trPr>
          <w:jc w:val="center"/>
        </w:trPr>
        <w:tc>
          <w:tcPr>
            <w:tcW w:w="1526" w:type="dxa"/>
            <w:shd w:val="clear" w:color="auto" w:fill="auto"/>
          </w:tcPr>
          <w:p w:rsidR="00624829" w:rsidRPr="00624829" w:rsidRDefault="00624829" w:rsidP="00116461">
            <w:pPr>
              <w:spacing w:before="0"/>
              <w:rPr>
                <w:rFonts w:asciiTheme="minorHAnsi" w:hAnsiTheme="minorHAnsi" w:cstheme="minorHAnsi"/>
                <w:szCs w:val="24"/>
              </w:rPr>
            </w:pPr>
            <w:r w:rsidRPr="00624829">
              <w:rPr>
                <w:rFonts w:asciiTheme="minorHAnsi" w:hAnsiTheme="minorHAnsi" w:cstheme="minorHAnsi"/>
                <w:szCs w:val="24"/>
              </w:rPr>
              <w:t>Subject:</w:t>
            </w:r>
          </w:p>
        </w:tc>
        <w:tc>
          <w:tcPr>
            <w:tcW w:w="8363" w:type="dxa"/>
            <w:gridSpan w:val="2"/>
            <w:vMerge w:val="restart"/>
            <w:shd w:val="clear" w:color="auto" w:fill="auto"/>
          </w:tcPr>
          <w:p w:rsidR="00624829" w:rsidRPr="00624829" w:rsidRDefault="00624829" w:rsidP="00116461">
            <w:pPr>
              <w:spacing w:before="0"/>
              <w:rPr>
                <w:rFonts w:asciiTheme="minorHAnsi" w:hAnsiTheme="minorHAnsi" w:cstheme="minorHAnsi"/>
                <w:b/>
                <w:bCs/>
                <w:szCs w:val="24"/>
              </w:rPr>
            </w:pPr>
            <w:r w:rsidRPr="00624829">
              <w:rPr>
                <w:rFonts w:asciiTheme="minorHAnsi" w:eastAsia="Batang" w:hAnsiTheme="minorHAnsi" w:cstheme="minorHAnsi"/>
                <w:b/>
                <w:bCs/>
                <w:szCs w:val="24"/>
              </w:rPr>
              <w:t>Further acknowledgement of IMT-2020 proposals, future plans and evaluation report requests</w:t>
            </w:r>
          </w:p>
        </w:tc>
      </w:tr>
      <w:tr w:rsidR="00624829" w:rsidRPr="00624829" w:rsidTr="00116461">
        <w:trPr>
          <w:jc w:val="center"/>
        </w:trPr>
        <w:tc>
          <w:tcPr>
            <w:tcW w:w="1526" w:type="dxa"/>
            <w:shd w:val="clear" w:color="auto" w:fill="auto"/>
          </w:tcPr>
          <w:p w:rsidR="00624829" w:rsidRPr="00624829" w:rsidRDefault="00624829" w:rsidP="00116461">
            <w:pPr>
              <w:spacing w:before="0"/>
              <w:rPr>
                <w:rFonts w:asciiTheme="minorHAnsi" w:hAnsiTheme="minorHAnsi" w:cstheme="minorHAnsi"/>
                <w:b/>
                <w:bCs/>
                <w:szCs w:val="24"/>
              </w:rPr>
            </w:pPr>
          </w:p>
        </w:tc>
        <w:tc>
          <w:tcPr>
            <w:tcW w:w="8363" w:type="dxa"/>
            <w:gridSpan w:val="2"/>
            <w:vMerge/>
            <w:shd w:val="clear" w:color="auto" w:fill="auto"/>
          </w:tcPr>
          <w:p w:rsidR="00624829" w:rsidRPr="00624829" w:rsidRDefault="00624829" w:rsidP="00116461">
            <w:pPr>
              <w:spacing w:before="0"/>
              <w:rPr>
                <w:rFonts w:asciiTheme="minorHAnsi" w:hAnsiTheme="minorHAnsi" w:cstheme="minorHAnsi"/>
                <w:b/>
                <w:bCs/>
                <w:szCs w:val="24"/>
              </w:rPr>
            </w:pPr>
          </w:p>
        </w:tc>
      </w:tr>
      <w:tr w:rsidR="00624829" w:rsidRPr="00624829" w:rsidTr="00116461">
        <w:trPr>
          <w:jc w:val="center"/>
        </w:trPr>
        <w:tc>
          <w:tcPr>
            <w:tcW w:w="1526" w:type="dxa"/>
            <w:shd w:val="clear" w:color="auto" w:fill="auto"/>
          </w:tcPr>
          <w:p w:rsidR="00624829" w:rsidRPr="00624829" w:rsidRDefault="00624829" w:rsidP="00116461">
            <w:pPr>
              <w:spacing w:before="0"/>
              <w:rPr>
                <w:rFonts w:asciiTheme="minorHAnsi" w:hAnsiTheme="minorHAnsi" w:cstheme="minorHAnsi"/>
                <w:b/>
                <w:bCs/>
                <w:szCs w:val="24"/>
              </w:rPr>
            </w:pPr>
          </w:p>
        </w:tc>
        <w:tc>
          <w:tcPr>
            <w:tcW w:w="8363" w:type="dxa"/>
            <w:gridSpan w:val="2"/>
            <w:vMerge/>
            <w:shd w:val="clear" w:color="auto" w:fill="auto"/>
          </w:tcPr>
          <w:p w:rsidR="00624829" w:rsidRPr="00624829" w:rsidRDefault="00624829" w:rsidP="00116461">
            <w:pPr>
              <w:spacing w:before="0"/>
              <w:rPr>
                <w:rFonts w:asciiTheme="minorHAnsi" w:hAnsiTheme="minorHAnsi" w:cstheme="minorHAnsi"/>
                <w:b/>
                <w:bCs/>
                <w:szCs w:val="24"/>
              </w:rPr>
            </w:pPr>
          </w:p>
        </w:tc>
      </w:tr>
      <w:tr w:rsidR="00624829" w:rsidRPr="00624829" w:rsidTr="00116461">
        <w:trPr>
          <w:jc w:val="center"/>
        </w:trPr>
        <w:tc>
          <w:tcPr>
            <w:tcW w:w="9889" w:type="dxa"/>
            <w:gridSpan w:val="3"/>
            <w:shd w:val="clear" w:color="auto" w:fill="auto"/>
          </w:tcPr>
          <w:p w:rsidR="00624829" w:rsidRPr="00624829" w:rsidRDefault="00624829" w:rsidP="00116461">
            <w:pPr>
              <w:spacing w:before="0"/>
              <w:rPr>
                <w:rFonts w:asciiTheme="minorHAnsi" w:hAnsiTheme="minorHAnsi" w:cstheme="minorHAnsi"/>
                <w:b/>
                <w:bCs/>
                <w:szCs w:val="24"/>
              </w:rPr>
            </w:pPr>
          </w:p>
        </w:tc>
      </w:tr>
    </w:tbl>
    <w:p w:rsidR="00624829" w:rsidRDefault="00624829" w:rsidP="00624829">
      <w:pPr>
        <w:rPr>
          <w:lang w:eastAsia="zh-CN"/>
        </w:rPr>
      </w:pPr>
    </w:p>
    <w:p w:rsidR="00624829" w:rsidRPr="00624829" w:rsidRDefault="00624829" w:rsidP="00624829">
      <w:pPr>
        <w:pStyle w:val="Heading1"/>
        <w:spacing w:before="240"/>
        <w:rPr>
          <w:rFonts w:asciiTheme="minorHAnsi" w:eastAsia="Malgun Gothic" w:hAnsiTheme="minorHAnsi" w:cstheme="minorHAnsi"/>
          <w:szCs w:val="24"/>
        </w:rPr>
      </w:pPr>
      <w:r w:rsidRPr="00624829">
        <w:rPr>
          <w:rFonts w:asciiTheme="minorHAnsi" w:eastAsia="Malgun Gothic" w:hAnsiTheme="minorHAnsi" w:cstheme="minorHAnsi"/>
          <w:szCs w:val="24"/>
        </w:rPr>
        <w:t>1</w:t>
      </w:r>
      <w:r w:rsidRPr="00624829">
        <w:rPr>
          <w:rFonts w:asciiTheme="minorHAnsi" w:eastAsia="Malgun Gothic" w:hAnsiTheme="minorHAnsi" w:cstheme="minorHAnsi"/>
          <w:szCs w:val="24"/>
        </w:rPr>
        <w:tab/>
        <w:t>Introduction</w:t>
      </w:r>
    </w:p>
    <w:p w:rsidR="00624829" w:rsidRPr="00624829" w:rsidRDefault="00624829" w:rsidP="00624829">
      <w:pPr>
        <w:jc w:val="both"/>
        <w:rPr>
          <w:rFonts w:asciiTheme="minorHAnsi" w:eastAsia="Batang" w:hAnsiTheme="minorHAnsi" w:cstheme="minorHAnsi"/>
          <w:lang w:eastAsia="ja-JP"/>
        </w:rPr>
      </w:pPr>
      <w:r w:rsidRPr="00624829">
        <w:rPr>
          <w:rFonts w:asciiTheme="minorHAnsi" w:eastAsia="Batang" w:hAnsiTheme="minorHAnsi" w:cstheme="minorHAnsi"/>
          <w:lang w:eastAsia="ja-JP"/>
        </w:rPr>
        <w:t>The first invitation for submission of proposals for candidate radio interface technologies (RITs) or a set of RITs (SRITs) for the terrestrial components of IMT-2020 was issued with Circular Letter </w:t>
      </w:r>
      <w:hyperlink r:id="rId7" w:history="1">
        <w:r w:rsidRPr="00624829">
          <w:rPr>
            <w:rFonts w:asciiTheme="minorHAnsi" w:eastAsia="Batang" w:hAnsiTheme="minorHAnsi" w:cstheme="minorHAnsi"/>
            <w:color w:val="0000FF"/>
            <w:u w:val="single"/>
            <w:lang w:eastAsia="ja-JP"/>
          </w:rPr>
          <w:t>5/LCCE/59</w:t>
        </w:r>
      </w:hyperlink>
      <w:r w:rsidRPr="00624829">
        <w:rPr>
          <w:rFonts w:asciiTheme="minorHAnsi" w:eastAsia="Batang" w:hAnsiTheme="minorHAnsi" w:cstheme="minorHAnsi"/>
          <w:lang w:eastAsia="ja-JP"/>
        </w:rPr>
        <w:t xml:space="preserve"> on 22 March 2016. This Circular Letter also initiated an ongoing process to evaluate the candidate RITs or SRITs for the terrestrial components of IMT-2020, and invite</w:t>
      </w:r>
      <w:r w:rsidRPr="00624829">
        <w:rPr>
          <w:rFonts w:asciiTheme="minorHAnsi" w:eastAsia="Batang" w:hAnsiTheme="minorHAnsi" w:cstheme="minorHAnsi"/>
          <w:lang w:eastAsia="zh-CN"/>
        </w:rPr>
        <w:t>d</w:t>
      </w:r>
      <w:r w:rsidRPr="00624829">
        <w:rPr>
          <w:rFonts w:asciiTheme="minorHAnsi" w:eastAsia="Batang" w:hAnsiTheme="minorHAnsi" w:cstheme="minorHAnsi"/>
          <w:lang w:eastAsia="ja-JP"/>
        </w:rPr>
        <w:t xml:space="preserve"> the formation of independent evaluation groups (IEGs) and the subsequent submission of evaluation reports on these candidate RITs or SRITs.</w:t>
      </w:r>
    </w:p>
    <w:p w:rsidR="00624829" w:rsidRPr="00624829" w:rsidRDefault="00624829" w:rsidP="00624829">
      <w:pPr>
        <w:jc w:val="both"/>
        <w:rPr>
          <w:rFonts w:asciiTheme="minorHAnsi" w:eastAsia="Batang" w:hAnsiTheme="minorHAnsi" w:cstheme="minorHAnsi"/>
          <w:lang w:eastAsia="ja-JP"/>
        </w:rPr>
      </w:pPr>
      <w:r w:rsidRPr="00624829">
        <w:rPr>
          <w:rFonts w:asciiTheme="minorHAnsi" w:eastAsia="Batang" w:hAnsiTheme="minorHAnsi" w:cstheme="minorHAnsi"/>
          <w:lang w:eastAsia="ja-JP"/>
        </w:rPr>
        <w:t xml:space="preserve">On 4 July 2016, Addendum 1 to the Circular Letter announced the availability of further relevant information including the availability of Document </w:t>
      </w:r>
      <w:hyperlink r:id="rId8" w:history="1">
        <w:r w:rsidRPr="00624829">
          <w:rPr>
            <w:rFonts w:asciiTheme="minorHAnsi" w:eastAsia="Batang" w:hAnsiTheme="minorHAnsi" w:cstheme="minorHAnsi"/>
            <w:color w:val="0000FF"/>
            <w:u w:val="single"/>
            <w:lang w:eastAsia="ja-JP"/>
          </w:rPr>
          <w:t>IMT-2020</w:t>
        </w:r>
        <w:r w:rsidRPr="00624829">
          <w:rPr>
            <w:rFonts w:asciiTheme="minorHAnsi" w:eastAsia="Batang" w:hAnsiTheme="minorHAnsi" w:cstheme="minorHAnsi"/>
            <w:color w:val="0000FF"/>
            <w:u w:val="single"/>
            <w:lang w:eastAsia="zh-CN"/>
          </w:rPr>
          <w:t>/2</w:t>
        </w:r>
      </w:hyperlink>
      <w:ins w:id="9" w:author="Soto Romero, Alicia" w:date="2019-12-13T08:15:00Z">
        <w:r>
          <w:rPr>
            <w:rFonts w:asciiTheme="minorHAnsi" w:eastAsia="Batang" w:hAnsiTheme="minorHAnsi" w:cstheme="minorHAnsi"/>
            <w:color w:val="0000FF"/>
            <w:u w:val="single"/>
            <w:lang w:eastAsia="zh-CN"/>
          </w:rPr>
          <w:t>(Rev.2)</w:t>
        </w:r>
      </w:ins>
      <w:r w:rsidRPr="00624829">
        <w:rPr>
          <w:rFonts w:asciiTheme="minorHAnsi" w:eastAsia="Batang" w:hAnsiTheme="minorHAnsi" w:cstheme="minorHAnsi"/>
          <w:lang w:eastAsia="ja-JP"/>
        </w:rPr>
        <w:t xml:space="preserve"> – </w:t>
      </w:r>
      <w:r w:rsidRPr="00624829">
        <w:rPr>
          <w:rFonts w:asciiTheme="minorHAnsi" w:eastAsia="Batang" w:hAnsiTheme="minorHAnsi" w:cstheme="minorHAnsi"/>
          <w:i/>
          <w:lang w:eastAsia="ja-JP"/>
        </w:rPr>
        <w:t>Submission and evaluation process and consensus building for IMT-2020</w:t>
      </w:r>
      <w:r w:rsidRPr="00624829">
        <w:rPr>
          <w:rFonts w:asciiTheme="minorHAnsi" w:eastAsia="Batang" w:hAnsiTheme="minorHAnsi" w:cstheme="minorHAnsi"/>
          <w:lang w:eastAsia="ja-JP"/>
        </w:rPr>
        <w:t>.</w:t>
      </w:r>
    </w:p>
    <w:p w:rsidR="00624829" w:rsidRPr="00624829" w:rsidRDefault="00624829" w:rsidP="00624829">
      <w:pPr>
        <w:jc w:val="both"/>
        <w:rPr>
          <w:rFonts w:asciiTheme="minorHAnsi" w:eastAsia="Batang" w:hAnsiTheme="minorHAnsi" w:cstheme="minorHAnsi"/>
          <w:lang w:eastAsia="ja-JP"/>
        </w:rPr>
      </w:pPr>
      <w:r w:rsidRPr="00624829">
        <w:rPr>
          <w:rFonts w:asciiTheme="minorHAnsi" w:eastAsia="Batang" w:hAnsiTheme="minorHAnsi" w:cstheme="minorHAnsi"/>
          <w:lang w:eastAsia="ja-JP"/>
        </w:rPr>
        <w:t>On 28 February 2017, Addendum 2 to the Circular Letter announced the availability of Report</w:t>
      </w:r>
      <w:r w:rsidRPr="00624829">
        <w:rPr>
          <w:rFonts w:asciiTheme="minorHAnsi" w:eastAsia="Batang" w:hAnsiTheme="minorHAnsi" w:cstheme="minorHAnsi"/>
          <w:lang w:eastAsia="ja-JP"/>
        </w:rPr>
        <w:br/>
      </w:r>
      <w:r w:rsidRPr="00624829">
        <w:rPr>
          <w:rStyle w:val="Hyperlink"/>
          <w:rFonts w:asciiTheme="minorHAnsi" w:eastAsia="Batang" w:hAnsiTheme="minorHAnsi" w:cstheme="minorHAnsi"/>
        </w:rPr>
        <w:t xml:space="preserve">ITU-R </w:t>
      </w:r>
      <w:hyperlink r:id="rId9" w:history="1">
        <w:r w:rsidRPr="00624829">
          <w:rPr>
            <w:rStyle w:val="Hyperlink"/>
            <w:rFonts w:asciiTheme="minorHAnsi" w:eastAsia="Batang" w:hAnsiTheme="minorHAnsi" w:cstheme="minorHAnsi"/>
          </w:rPr>
          <w:t>M.2410</w:t>
        </w:r>
      </w:hyperlink>
      <w:r w:rsidRPr="00624829">
        <w:rPr>
          <w:rFonts w:asciiTheme="minorHAnsi" w:eastAsia="Batang" w:hAnsiTheme="minorHAnsi" w:cstheme="minorHAnsi"/>
          <w:lang w:eastAsia="ja-JP"/>
        </w:rPr>
        <w:t xml:space="preserve"> </w:t>
      </w:r>
      <w:r w:rsidRPr="00624829">
        <w:rPr>
          <w:rFonts w:asciiTheme="minorHAnsi" w:eastAsia="Batang" w:hAnsiTheme="minorHAnsi" w:cstheme="minorHAnsi"/>
          <w:i/>
          <w:lang w:eastAsia="ja-JP"/>
        </w:rPr>
        <w:t>– Minimum requirements related to technical performance for</w:t>
      </w:r>
      <w:r w:rsidRPr="00624829">
        <w:rPr>
          <w:rFonts w:asciiTheme="minorHAnsi" w:eastAsia="Batang" w:hAnsiTheme="minorHAnsi" w:cstheme="minorHAnsi"/>
          <w:i/>
          <w:lang w:eastAsia="zh-CN"/>
        </w:rPr>
        <w:t xml:space="preserve"> </w:t>
      </w:r>
      <w:r w:rsidRPr="00624829">
        <w:rPr>
          <w:rFonts w:asciiTheme="minorHAnsi" w:eastAsia="Batang" w:hAnsiTheme="minorHAnsi" w:cstheme="minorHAnsi"/>
          <w:i/>
          <w:lang w:eastAsia="ja-JP"/>
        </w:rPr>
        <w:t>IMT</w:t>
      </w:r>
      <w:r w:rsidRPr="00624829">
        <w:rPr>
          <w:rFonts w:asciiTheme="minorHAnsi" w:eastAsia="Batang" w:hAnsiTheme="minorHAnsi" w:cstheme="minorHAnsi"/>
          <w:i/>
          <w:lang w:eastAsia="ja-JP"/>
        </w:rPr>
        <w:noBreakHyphen/>
        <w:t>2020 radio interface(s)</w:t>
      </w:r>
      <w:r w:rsidRPr="00624829">
        <w:rPr>
          <w:rFonts w:asciiTheme="minorHAnsi" w:eastAsia="Batang" w:hAnsiTheme="minorHAnsi" w:cstheme="minorHAnsi"/>
          <w:lang w:eastAsia="ja-JP"/>
        </w:rPr>
        <w:t xml:space="preserve"> and revision to Document IMT-2020/2</w:t>
      </w:r>
      <w:r w:rsidRPr="00624829">
        <w:rPr>
          <w:rFonts w:asciiTheme="minorHAnsi" w:eastAsia="SimSun" w:hAnsiTheme="minorHAnsi" w:cstheme="minorHAnsi"/>
          <w:lang w:eastAsia="zh-CN"/>
        </w:rPr>
        <w:t>, as well as preliminary information on the IMT</w:t>
      </w:r>
      <w:r w:rsidRPr="00624829">
        <w:rPr>
          <w:rFonts w:asciiTheme="minorHAnsi" w:eastAsia="SimSun" w:hAnsiTheme="minorHAnsi" w:cstheme="minorHAnsi"/>
          <w:lang w:eastAsia="zh-CN"/>
        </w:rPr>
        <w:noBreakHyphen/>
        <w:t>2020 workshop</w:t>
      </w:r>
      <w:r w:rsidRPr="00624829">
        <w:rPr>
          <w:rFonts w:asciiTheme="minorHAnsi" w:eastAsia="Batang" w:hAnsiTheme="minorHAnsi" w:cstheme="minorHAnsi"/>
          <w:lang w:eastAsia="ja-JP"/>
        </w:rPr>
        <w:t>.</w:t>
      </w:r>
    </w:p>
    <w:p w:rsidR="00624829" w:rsidRPr="00624829" w:rsidRDefault="00624829" w:rsidP="00624829">
      <w:pPr>
        <w:jc w:val="both"/>
        <w:rPr>
          <w:rFonts w:asciiTheme="minorHAnsi" w:eastAsia="Batang" w:hAnsiTheme="minorHAnsi" w:cstheme="minorHAnsi"/>
          <w:lang w:eastAsia="zh-CN"/>
        </w:rPr>
      </w:pPr>
      <w:r w:rsidRPr="00624829">
        <w:rPr>
          <w:rFonts w:asciiTheme="minorHAnsi" w:eastAsia="Batang" w:hAnsiTheme="minorHAnsi" w:cstheme="minorHAnsi"/>
          <w:lang w:eastAsia="zh-CN"/>
        </w:rPr>
        <w:t xml:space="preserve">On 5 July 2017, </w:t>
      </w:r>
      <w:r w:rsidRPr="00624829">
        <w:rPr>
          <w:rFonts w:asciiTheme="minorHAnsi" w:eastAsia="Batang" w:hAnsiTheme="minorHAnsi" w:cstheme="minorHAnsi"/>
          <w:lang w:eastAsia="ja-JP"/>
        </w:rPr>
        <w:t>Addendum 3 to the Circular Letter announce</w:t>
      </w:r>
      <w:r w:rsidRPr="00624829">
        <w:rPr>
          <w:rFonts w:asciiTheme="minorHAnsi" w:eastAsia="Batang" w:hAnsiTheme="minorHAnsi" w:cstheme="minorHAnsi"/>
          <w:lang w:eastAsia="zh-CN"/>
        </w:rPr>
        <w:t>d</w:t>
      </w:r>
      <w:r w:rsidRPr="00624829">
        <w:rPr>
          <w:rFonts w:asciiTheme="minorHAnsi" w:eastAsia="Batang" w:hAnsiTheme="minorHAnsi" w:cstheme="minorHAnsi"/>
          <w:lang w:eastAsia="ja-JP"/>
        </w:rPr>
        <w:t xml:space="preserve"> the availability of two new Reports </w:t>
      </w:r>
      <w:r w:rsidRPr="00624829">
        <w:rPr>
          <w:rStyle w:val="Hyperlink"/>
          <w:rFonts w:asciiTheme="minorHAnsi" w:eastAsia="Batang" w:hAnsiTheme="minorHAnsi" w:cstheme="minorHAnsi"/>
        </w:rPr>
        <w:t xml:space="preserve">ITU-R </w:t>
      </w:r>
      <w:hyperlink r:id="rId10" w:history="1">
        <w:r w:rsidRPr="00624829">
          <w:rPr>
            <w:rStyle w:val="Hyperlink"/>
            <w:rFonts w:asciiTheme="minorHAnsi" w:eastAsia="Batang" w:hAnsiTheme="minorHAnsi" w:cstheme="minorHAnsi"/>
          </w:rPr>
          <w:t>M.2411</w:t>
        </w:r>
      </w:hyperlink>
      <w:r w:rsidRPr="00624829">
        <w:rPr>
          <w:rFonts w:asciiTheme="minorHAnsi" w:eastAsia="Batang" w:hAnsiTheme="minorHAnsi" w:cstheme="minorHAnsi"/>
          <w:lang w:eastAsia="ja-JP"/>
        </w:rPr>
        <w:t xml:space="preserve"> </w:t>
      </w:r>
      <w:r w:rsidRPr="00624829">
        <w:rPr>
          <w:rFonts w:asciiTheme="minorHAnsi" w:eastAsia="Batang" w:hAnsiTheme="minorHAnsi" w:cstheme="minorHAnsi"/>
          <w:i/>
          <w:lang w:eastAsia="ja-JP"/>
        </w:rPr>
        <w:t xml:space="preserve">– Requirements, evaluation criteria and submission templates for the development of IMT-2020 and </w:t>
      </w:r>
      <w:r w:rsidRPr="00624829">
        <w:rPr>
          <w:rStyle w:val="Hyperlink"/>
          <w:rFonts w:asciiTheme="minorHAnsi" w:eastAsia="Batang" w:hAnsiTheme="minorHAnsi" w:cstheme="minorHAnsi"/>
        </w:rPr>
        <w:t xml:space="preserve">ITU-R </w:t>
      </w:r>
      <w:hyperlink r:id="rId11" w:history="1">
        <w:r w:rsidRPr="00624829">
          <w:rPr>
            <w:rStyle w:val="Hyperlink"/>
            <w:rFonts w:asciiTheme="minorHAnsi" w:eastAsia="Batang" w:hAnsiTheme="minorHAnsi" w:cstheme="minorHAnsi"/>
          </w:rPr>
          <w:t>M.2412</w:t>
        </w:r>
      </w:hyperlink>
      <w:r w:rsidRPr="00624829">
        <w:rPr>
          <w:rFonts w:asciiTheme="minorHAnsi" w:eastAsia="Batang" w:hAnsiTheme="minorHAnsi" w:cstheme="minorHAnsi"/>
          <w:lang w:eastAsia="ja-JP"/>
        </w:rPr>
        <w:t xml:space="preserve"> – </w:t>
      </w:r>
      <w:r w:rsidRPr="00624829">
        <w:rPr>
          <w:rFonts w:asciiTheme="minorHAnsi" w:eastAsia="Batang" w:hAnsiTheme="minorHAnsi" w:cstheme="minorHAnsi"/>
          <w:i/>
          <w:lang w:eastAsia="ja-JP"/>
        </w:rPr>
        <w:t>Guidelines for evaluation of radio interface technologies for IMT</w:t>
      </w:r>
      <w:r w:rsidRPr="00624829">
        <w:rPr>
          <w:rFonts w:asciiTheme="minorHAnsi" w:eastAsia="Batang" w:hAnsiTheme="minorHAnsi" w:cstheme="minorHAnsi"/>
          <w:i/>
          <w:lang w:eastAsia="ja-JP"/>
        </w:rPr>
        <w:noBreakHyphen/>
        <w:t>2020</w:t>
      </w:r>
      <w:r w:rsidRPr="00624829">
        <w:rPr>
          <w:rFonts w:asciiTheme="minorHAnsi" w:eastAsia="Batang" w:hAnsiTheme="minorHAnsi" w:cstheme="minorHAnsi"/>
          <w:lang w:eastAsia="ja-JP"/>
        </w:rPr>
        <w:t xml:space="preserve">. The Addendum </w:t>
      </w:r>
      <w:r w:rsidRPr="00624829">
        <w:rPr>
          <w:rFonts w:asciiTheme="minorHAnsi" w:eastAsia="Batang" w:hAnsiTheme="minorHAnsi" w:cstheme="minorHAnsi"/>
          <w:lang w:eastAsia="ja-JP"/>
        </w:rPr>
        <w:lastRenderedPageBreak/>
        <w:t xml:space="preserve">3 also </w:t>
      </w:r>
      <w:r w:rsidRPr="00624829">
        <w:rPr>
          <w:rFonts w:asciiTheme="minorHAnsi" w:eastAsia="Batang" w:hAnsiTheme="minorHAnsi" w:cstheme="minorHAnsi"/>
          <w:lang w:eastAsia="ko-KR"/>
        </w:rPr>
        <w:t>provid</w:t>
      </w:r>
      <w:r w:rsidRPr="00624829">
        <w:rPr>
          <w:rFonts w:asciiTheme="minorHAnsi" w:eastAsia="Batang" w:hAnsiTheme="minorHAnsi" w:cstheme="minorHAnsi"/>
          <w:lang w:eastAsia="zh-CN"/>
        </w:rPr>
        <w:t>ed</w:t>
      </w:r>
      <w:r w:rsidRPr="00624829">
        <w:rPr>
          <w:rFonts w:asciiTheme="minorHAnsi" w:eastAsia="Batang" w:hAnsiTheme="minorHAnsi" w:cstheme="minorHAnsi"/>
          <w:lang w:eastAsia="ko-KR"/>
        </w:rPr>
        <w:t xml:space="preserve"> the </w:t>
      </w:r>
      <w:r w:rsidRPr="00624829">
        <w:rPr>
          <w:rFonts w:asciiTheme="minorHAnsi" w:eastAsia="Batang" w:hAnsiTheme="minorHAnsi" w:cstheme="minorHAnsi"/>
          <w:lang w:eastAsia="ja-JP"/>
        </w:rPr>
        <w:t>updated information on the IMT</w:t>
      </w:r>
      <w:r w:rsidRPr="00624829">
        <w:rPr>
          <w:rFonts w:asciiTheme="minorHAnsi" w:eastAsia="Batang" w:hAnsiTheme="minorHAnsi" w:cstheme="minorHAnsi"/>
          <w:lang w:eastAsia="ja-JP"/>
        </w:rPr>
        <w:noBreakHyphen/>
        <w:t xml:space="preserve">2020 workshop that </w:t>
      </w:r>
      <w:r w:rsidRPr="00624829">
        <w:rPr>
          <w:rFonts w:asciiTheme="minorHAnsi" w:eastAsia="Batang" w:hAnsiTheme="minorHAnsi" w:cstheme="minorHAnsi"/>
          <w:lang w:eastAsia="zh-CN"/>
        </w:rPr>
        <w:t>was</w:t>
      </w:r>
      <w:r w:rsidRPr="00624829">
        <w:rPr>
          <w:rFonts w:asciiTheme="minorHAnsi" w:eastAsia="Batang" w:hAnsiTheme="minorHAnsi" w:cstheme="minorHAnsi"/>
          <w:lang w:eastAsia="ja-JP"/>
        </w:rPr>
        <w:t xml:space="preserve"> held during the 28</w:t>
      </w:r>
      <w:r w:rsidRPr="00624829">
        <w:rPr>
          <w:rFonts w:asciiTheme="minorHAnsi" w:eastAsia="Batang" w:hAnsiTheme="minorHAnsi" w:cstheme="minorHAnsi"/>
          <w:vertAlign w:val="superscript"/>
          <w:lang w:eastAsia="ja-JP"/>
        </w:rPr>
        <w:t>th</w:t>
      </w:r>
      <w:r w:rsidRPr="00624829">
        <w:rPr>
          <w:rFonts w:asciiTheme="minorHAnsi" w:eastAsia="Batang" w:hAnsiTheme="minorHAnsi" w:cstheme="minorHAnsi"/>
          <w:lang w:eastAsia="ja-JP"/>
        </w:rPr>
        <w:t xml:space="preserve"> meeting of Working Party 5D (WP 5D) in October 2017.</w:t>
      </w:r>
    </w:p>
    <w:p w:rsidR="00624829" w:rsidRPr="00624829" w:rsidRDefault="00624829" w:rsidP="00624829">
      <w:pPr>
        <w:jc w:val="both"/>
        <w:rPr>
          <w:rFonts w:asciiTheme="minorHAnsi" w:eastAsia="Batang" w:hAnsiTheme="minorHAnsi" w:cstheme="minorHAnsi"/>
          <w:lang w:eastAsia="ja-JP"/>
        </w:rPr>
      </w:pPr>
      <w:r w:rsidRPr="00624829">
        <w:rPr>
          <w:rFonts w:asciiTheme="minorHAnsi" w:eastAsia="Batang" w:hAnsiTheme="minorHAnsi" w:cstheme="minorHAnsi"/>
          <w:lang w:eastAsia="ja-JP"/>
        </w:rPr>
        <w:t xml:space="preserve">On 24 July 2019, Addendum </w:t>
      </w:r>
      <w:r w:rsidRPr="00624829">
        <w:rPr>
          <w:rFonts w:asciiTheme="minorHAnsi" w:eastAsia="Batang" w:hAnsiTheme="minorHAnsi" w:cstheme="minorHAnsi"/>
          <w:lang w:eastAsia="zh-CN"/>
        </w:rPr>
        <w:t>4</w:t>
      </w:r>
      <w:r w:rsidRPr="00624829">
        <w:rPr>
          <w:rFonts w:asciiTheme="minorHAnsi" w:eastAsia="Batang" w:hAnsiTheme="minorHAnsi" w:cstheme="minorHAnsi"/>
          <w:lang w:eastAsia="ja-JP"/>
        </w:rPr>
        <w:t xml:space="preserve"> to the Circular Letter </w:t>
      </w:r>
      <w:r w:rsidRPr="00624829">
        <w:rPr>
          <w:rFonts w:asciiTheme="minorHAnsi" w:eastAsia="Batang" w:hAnsiTheme="minorHAnsi" w:cstheme="minorHAnsi"/>
          <w:lang w:eastAsia="zh-CN"/>
        </w:rPr>
        <w:t xml:space="preserve">announced the acknowledgment of the four proposed candidate technologies received by ITU-R during the step 3 of the IMT-2020 submission and evaluation process, </w:t>
      </w:r>
      <w:r w:rsidRPr="00624829">
        <w:rPr>
          <w:rFonts w:asciiTheme="minorHAnsi" w:hAnsiTheme="minorHAnsi" w:cstheme="minorHAnsi"/>
          <w:lang w:eastAsia="zh-CN"/>
        </w:rPr>
        <w:t>and the information of the Workshop on IMT-2020 Terrestrial Radio Interfaces Evaluation during the 33</w:t>
      </w:r>
      <w:r w:rsidRPr="00624829">
        <w:rPr>
          <w:rFonts w:asciiTheme="minorHAnsi" w:hAnsiTheme="minorHAnsi" w:cstheme="minorHAnsi"/>
          <w:vertAlign w:val="superscript"/>
          <w:lang w:eastAsia="zh-CN"/>
        </w:rPr>
        <w:t>rd</w:t>
      </w:r>
      <w:r w:rsidRPr="00624829">
        <w:rPr>
          <w:rFonts w:asciiTheme="minorHAnsi" w:hAnsiTheme="minorHAnsi" w:cstheme="minorHAnsi"/>
          <w:lang w:eastAsia="zh-CN"/>
        </w:rPr>
        <w:t xml:space="preserve"> meeting of WP 5D in December 2019</w:t>
      </w:r>
      <w:r w:rsidRPr="00624829">
        <w:rPr>
          <w:rFonts w:asciiTheme="minorHAnsi" w:eastAsia="Batang" w:hAnsiTheme="minorHAnsi" w:cstheme="minorHAnsi"/>
          <w:lang w:eastAsia="ja-JP"/>
        </w:rPr>
        <w:t>.</w:t>
      </w:r>
    </w:p>
    <w:p w:rsidR="00624829" w:rsidRPr="00624829" w:rsidRDefault="00624829" w:rsidP="00624829">
      <w:pPr>
        <w:jc w:val="both"/>
        <w:rPr>
          <w:rFonts w:asciiTheme="minorHAnsi" w:eastAsia="Batang" w:hAnsiTheme="minorHAnsi" w:cstheme="minorHAnsi"/>
          <w:lang w:eastAsia="ja-JP"/>
        </w:rPr>
      </w:pPr>
      <w:r w:rsidRPr="00624829">
        <w:rPr>
          <w:rFonts w:asciiTheme="minorHAnsi" w:eastAsia="Batang" w:hAnsiTheme="minorHAnsi" w:cstheme="minorHAnsi"/>
          <w:lang w:eastAsia="ja-JP"/>
        </w:rPr>
        <w:t xml:space="preserve">The Addendum 5 to the Circular Letter provides further information on the </w:t>
      </w:r>
      <w:r w:rsidRPr="00624829">
        <w:rPr>
          <w:rFonts w:asciiTheme="minorHAnsi" w:eastAsia="Batang" w:hAnsiTheme="minorHAnsi" w:cstheme="minorHAnsi"/>
          <w:bCs/>
          <w:szCs w:val="24"/>
        </w:rPr>
        <w:t>acknowledgement of the</w:t>
      </w:r>
      <w:r w:rsidRPr="00624829">
        <w:rPr>
          <w:rFonts w:asciiTheme="minorHAnsi" w:eastAsia="Batang" w:hAnsiTheme="minorHAnsi" w:cstheme="minorHAnsi"/>
          <w:b/>
          <w:bCs/>
          <w:szCs w:val="24"/>
        </w:rPr>
        <w:t xml:space="preserve"> </w:t>
      </w:r>
      <w:r w:rsidRPr="00624829">
        <w:rPr>
          <w:rFonts w:asciiTheme="minorHAnsi" w:eastAsia="Batang" w:hAnsiTheme="minorHAnsi" w:cstheme="minorHAnsi"/>
          <w:lang w:eastAsia="ja-JP"/>
        </w:rPr>
        <w:t xml:space="preserve">proposed IMT-2020 candidate technologies </w:t>
      </w:r>
      <w:r w:rsidRPr="00624829">
        <w:rPr>
          <w:rFonts w:asciiTheme="minorHAnsi" w:eastAsia="Batang" w:hAnsiTheme="minorHAnsi" w:cstheme="minorHAnsi"/>
          <w:lang w:eastAsia="zh-CN"/>
        </w:rPr>
        <w:t xml:space="preserve">received by ITU-R during the step 3 of the IMT-2020 submission and evaluation process, and </w:t>
      </w:r>
      <w:ins w:id="10" w:author="Yoshio Honda" w:date="2019-12-13T02:13:00Z">
        <w:r w:rsidRPr="00624829">
          <w:rPr>
            <w:rFonts w:asciiTheme="minorHAnsi" w:eastAsia="Batang" w:hAnsiTheme="minorHAnsi" w:cstheme="minorHAnsi"/>
            <w:lang w:eastAsia="zh-CN"/>
          </w:rPr>
          <w:t xml:space="preserve">request for </w:t>
        </w:r>
      </w:ins>
      <w:ins w:id="11" w:author="Yoshio Honda" w:date="2019-12-13T02:19:00Z">
        <w:r w:rsidRPr="00624829">
          <w:rPr>
            <w:rFonts w:asciiTheme="minorHAnsi" w:eastAsia="Batang" w:hAnsiTheme="minorHAnsi" w:cstheme="minorHAnsi"/>
            <w:lang w:eastAsia="zh-CN"/>
          </w:rPr>
          <w:t xml:space="preserve">final </w:t>
        </w:r>
      </w:ins>
      <w:del w:id="12" w:author="Yoshio Honda" w:date="2019-12-13T02:13:00Z">
        <w:r w:rsidRPr="00624829" w:rsidDel="009A048D">
          <w:rPr>
            <w:rFonts w:asciiTheme="minorHAnsi" w:eastAsia="Batang" w:hAnsiTheme="minorHAnsi" w:cstheme="minorHAnsi"/>
            <w:lang w:eastAsia="zh-CN"/>
          </w:rPr>
          <w:delText xml:space="preserve">interim </w:delText>
        </w:r>
      </w:del>
      <w:r w:rsidRPr="00624829">
        <w:rPr>
          <w:rFonts w:asciiTheme="minorHAnsi" w:eastAsia="Batang" w:hAnsiTheme="minorHAnsi" w:cstheme="minorHAnsi"/>
          <w:lang w:eastAsia="zh-CN"/>
        </w:rPr>
        <w:t xml:space="preserve">evaluation report from </w:t>
      </w:r>
      <w:ins w:id="13" w:author="Yoshio Honda" w:date="2019-12-13T05:51:00Z">
        <w:r w:rsidRPr="00624829">
          <w:rPr>
            <w:rFonts w:asciiTheme="minorHAnsi" w:eastAsia="Batang" w:hAnsiTheme="minorHAnsi" w:cstheme="minorHAnsi"/>
            <w:lang w:eastAsia="zh-CN"/>
          </w:rPr>
          <w:t xml:space="preserve">the </w:t>
        </w:r>
        <w:r w:rsidRPr="00624829">
          <w:rPr>
            <w:rFonts w:asciiTheme="minorHAnsi" w:hAnsiTheme="minorHAnsi" w:cstheme="minorHAnsi"/>
            <w:lang w:eastAsia="zh-CN"/>
          </w:rPr>
          <w:t xml:space="preserve">Independent Evaluation </w:t>
        </w:r>
        <w:r w:rsidRPr="00624829">
          <w:rPr>
            <w:rFonts w:asciiTheme="minorHAnsi" w:eastAsia="Batang" w:hAnsiTheme="minorHAnsi" w:cstheme="minorHAnsi"/>
          </w:rPr>
          <w:t>Groups</w:t>
        </w:r>
      </w:ins>
      <w:del w:id="14" w:author="Yoshio Honda" w:date="2019-12-13T05:51:00Z">
        <w:r w:rsidRPr="00624829" w:rsidDel="00401D77">
          <w:rPr>
            <w:rFonts w:asciiTheme="minorHAnsi" w:eastAsia="Batang" w:hAnsiTheme="minorHAnsi" w:cstheme="minorHAnsi"/>
            <w:highlight w:val="yellow"/>
            <w:lang w:eastAsia="zh-CN"/>
            <w:rPrChange w:id="15" w:author="Yoshio Honda" w:date="2019-12-13T02:03:00Z">
              <w:rPr>
                <w:rFonts w:eastAsia="Batang"/>
                <w:lang w:eastAsia="zh-CN"/>
              </w:rPr>
            </w:rPrChange>
          </w:rPr>
          <w:delText>IEGs</w:delText>
        </w:r>
      </w:del>
      <w:r w:rsidRPr="00624829">
        <w:rPr>
          <w:rFonts w:asciiTheme="minorHAnsi" w:eastAsia="Batang" w:hAnsiTheme="minorHAnsi" w:cstheme="minorHAnsi"/>
          <w:highlight w:val="yellow"/>
          <w:lang w:eastAsia="ja-JP"/>
          <w:rPrChange w:id="16" w:author="Yoshio Honda" w:date="2019-12-13T02:03:00Z">
            <w:rPr>
              <w:rFonts w:eastAsia="Batang"/>
              <w:lang w:eastAsia="ja-JP"/>
            </w:rPr>
          </w:rPrChange>
        </w:rPr>
        <w:t>.</w:t>
      </w:r>
    </w:p>
    <w:p w:rsidR="00624829" w:rsidRPr="00624829" w:rsidRDefault="00624829" w:rsidP="00624829">
      <w:pPr>
        <w:pStyle w:val="Heading1"/>
        <w:spacing w:before="360"/>
        <w:jc w:val="both"/>
        <w:rPr>
          <w:rFonts w:asciiTheme="minorHAnsi" w:eastAsia="Malgun Gothic" w:hAnsiTheme="minorHAnsi" w:cstheme="minorHAnsi"/>
          <w:szCs w:val="24"/>
        </w:rPr>
      </w:pPr>
      <w:r w:rsidRPr="00624829">
        <w:rPr>
          <w:rFonts w:asciiTheme="minorHAnsi" w:eastAsia="Malgun Gothic" w:hAnsiTheme="minorHAnsi" w:cstheme="minorHAnsi"/>
          <w:szCs w:val="24"/>
        </w:rPr>
        <w:t>2</w:t>
      </w:r>
      <w:r w:rsidRPr="00624829">
        <w:rPr>
          <w:rFonts w:asciiTheme="minorHAnsi" w:eastAsia="Malgun Gothic" w:hAnsiTheme="minorHAnsi" w:cstheme="minorHAnsi"/>
          <w:szCs w:val="24"/>
        </w:rPr>
        <w:tab/>
        <w:t>Proposed candidate technologies</w:t>
      </w:r>
    </w:p>
    <w:p w:rsidR="00624829" w:rsidRPr="00624829" w:rsidRDefault="00624829" w:rsidP="00624829">
      <w:pPr>
        <w:jc w:val="both"/>
        <w:rPr>
          <w:rFonts w:asciiTheme="minorHAnsi" w:eastAsia="Batang" w:hAnsiTheme="minorHAnsi" w:cstheme="minorHAnsi"/>
          <w:lang w:eastAsia="zh-CN"/>
        </w:rPr>
      </w:pPr>
      <w:r w:rsidRPr="00624829">
        <w:rPr>
          <w:rFonts w:asciiTheme="minorHAnsi" w:eastAsia="Batang" w:hAnsiTheme="minorHAnsi" w:cstheme="minorHAnsi"/>
          <w:lang w:eastAsia="zh-CN"/>
        </w:rPr>
        <w:t>ITU-R WP</w:t>
      </w:r>
      <w:r w:rsidRPr="00624829">
        <w:rPr>
          <w:rFonts w:asciiTheme="minorHAnsi" w:eastAsia="Batang" w:hAnsiTheme="minorHAnsi" w:cstheme="minorHAnsi"/>
        </w:rPr>
        <w:t xml:space="preserve"> 5D has reviewed the candidate technologies proposed from six proponents to the </w:t>
      </w:r>
      <w:r w:rsidRPr="00624829">
        <w:rPr>
          <w:rFonts w:asciiTheme="minorHAnsi" w:eastAsia="Batang" w:hAnsiTheme="minorHAnsi" w:cstheme="minorHAnsi"/>
          <w:lang w:eastAsia="zh-CN"/>
        </w:rPr>
        <w:t>32</w:t>
      </w:r>
      <w:r w:rsidRPr="00624829">
        <w:rPr>
          <w:rFonts w:asciiTheme="minorHAnsi" w:eastAsia="Batang" w:hAnsiTheme="minorHAnsi" w:cstheme="minorHAnsi"/>
          <w:vertAlign w:val="superscript"/>
          <w:lang w:eastAsia="zh-CN"/>
        </w:rPr>
        <w:t>nd</w:t>
      </w:r>
      <w:r w:rsidRPr="00624829">
        <w:rPr>
          <w:rFonts w:asciiTheme="minorHAnsi" w:eastAsia="Batang" w:hAnsiTheme="minorHAnsi" w:cstheme="minorHAnsi"/>
        </w:rPr>
        <w:t xml:space="preserve"> meeting of </w:t>
      </w:r>
      <w:r w:rsidRPr="00624829">
        <w:rPr>
          <w:rFonts w:asciiTheme="minorHAnsi" w:eastAsia="Batang" w:hAnsiTheme="minorHAnsi" w:cstheme="minorHAnsi"/>
          <w:lang w:eastAsia="zh-CN"/>
        </w:rPr>
        <w:t>WP</w:t>
      </w:r>
      <w:r w:rsidRPr="00624829">
        <w:rPr>
          <w:rFonts w:asciiTheme="minorHAnsi" w:eastAsia="Batang" w:hAnsiTheme="minorHAnsi" w:cstheme="minorHAnsi"/>
        </w:rPr>
        <w:t xml:space="preserve"> 5D </w:t>
      </w:r>
      <w:r w:rsidRPr="00624829">
        <w:rPr>
          <w:rFonts w:asciiTheme="minorHAnsi" w:eastAsia="Batang" w:hAnsiTheme="minorHAnsi" w:cstheme="minorHAnsi"/>
          <w:lang w:eastAsia="zh-CN"/>
        </w:rPr>
        <w:t>under Step 3 of the IMT-2020 submission and evaluation process.</w:t>
      </w:r>
    </w:p>
    <w:p w:rsidR="00624829" w:rsidRPr="00624829" w:rsidRDefault="00624829" w:rsidP="00624829">
      <w:pPr>
        <w:jc w:val="both"/>
        <w:rPr>
          <w:rFonts w:asciiTheme="minorHAnsi" w:eastAsia="Batang" w:hAnsiTheme="minorHAnsi" w:cstheme="minorHAnsi"/>
          <w:lang w:eastAsia="ja-JP"/>
        </w:rPr>
      </w:pPr>
      <w:r w:rsidRPr="00624829">
        <w:rPr>
          <w:rFonts w:asciiTheme="minorHAnsi" w:eastAsia="Batang" w:hAnsiTheme="minorHAnsi" w:cstheme="minorHAnsi"/>
          <w:lang w:eastAsia="zh-CN"/>
        </w:rPr>
        <w:t xml:space="preserve">WP 5D </w:t>
      </w:r>
      <w:r w:rsidRPr="00624829">
        <w:rPr>
          <w:rFonts w:asciiTheme="minorHAnsi" w:eastAsia="Batang" w:hAnsiTheme="minorHAnsi" w:cstheme="minorHAnsi"/>
        </w:rPr>
        <w:t>in meeting #32 acknowledged the four submissions are “complete” considering Section 5 of Report ITU-R M.2</w:t>
      </w:r>
      <w:r w:rsidRPr="00624829">
        <w:rPr>
          <w:rFonts w:asciiTheme="minorHAnsi" w:eastAsia="Batang" w:hAnsiTheme="minorHAnsi" w:cstheme="minorHAnsi"/>
          <w:lang w:eastAsia="zh-CN"/>
        </w:rPr>
        <w:t>411, as stated in Addendum 4 to the Circular Letter.</w:t>
      </w:r>
    </w:p>
    <w:p w:rsidR="00624829" w:rsidRPr="00056499" w:rsidRDefault="00624829" w:rsidP="00624829">
      <w:pPr>
        <w:jc w:val="both"/>
        <w:rPr>
          <w:rFonts w:asciiTheme="minorHAnsi" w:eastAsia="Batang" w:hAnsiTheme="minorHAnsi" w:cstheme="minorHAnsi"/>
        </w:rPr>
      </w:pPr>
      <w:r w:rsidRPr="00056499">
        <w:rPr>
          <w:rFonts w:asciiTheme="minorHAnsi" w:eastAsia="Batang" w:hAnsiTheme="minorHAnsi" w:cstheme="minorHAnsi"/>
        </w:rPr>
        <w:t xml:space="preserve">In addition, after further review, WP 5D in meeting #33 acknowledged the following submissions are “complete” </w:t>
      </w:r>
      <w:r w:rsidRPr="00056499">
        <w:rPr>
          <w:rFonts w:asciiTheme="minorHAnsi" w:eastAsia="Batang" w:hAnsiTheme="minorHAnsi" w:cstheme="minorHAnsi"/>
        </w:rPr>
        <w:t>as per Section 5 of Report ITU-R M.2411:</w:t>
      </w:r>
    </w:p>
    <w:p w:rsidR="00056499" w:rsidRDefault="00056499" w:rsidP="00056499">
      <w:pPr>
        <w:tabs>
          <w:tab w:val="left" w:pos="2608"/>
          <w:tab w:val="left" w:pos="3345"/>
        </w:tabs>
        <w:spacing w:before="80"/>
        <w:ind w:left="794" w:hanging="794"/>
        <w:jc w:val="both"/>
        <w:rPr>
          <w:rFonts w:asciiTheme="minorHAnsi" w:eastAsia="Batang" w:hAnsiTheme="minorHAnsi" w:cstheme="minorHAnsi"/>
        </w:rPr>
      </w:pPr>
      <w:r w:rsidRPr="00056499">
        <w:rPr>
          <w:rFonts w:asciiTheme="minorHAnsi" w:eastAsia="Batang" w:hAnsiTheme="minorHAnsi" w:cstheme="minorHAnsi"/>
          <w:lang w:eastAsia="ja-JP"/>
        </w:rPr>
        <w:t>–</w:t>
      </w:r>
      <w:r w:rsidRPr="00056499">
        <w:rPr>
          <w:rFonts w:asciiTheme="minorHAnsi" w:eastAsia="Batang" w:hAnsiTheme="minorHAnsi" w:cstheme="minorHAnsi"/>
          <w:lang w:eastAsia="ja-JP"/>
        </w:rPr>
        <w:tab/>
        <w:t xml:space="preserve">Doc. </w:t>
      </w:r>
      <w:hyperlink r:id="rId12" w:history="1">
        <w:r w:rsidRPr="00056499">
          <w:rPr>
            <w:rStyle w:val="Hyperlink"/>
            <w:rFonts w:asciiTheme="minorHAnsi" w:eastAsia="Batang" w:hAnsiTheme="minorHAnsi" w:cstheme="minorHAnsi"/>
          </w:rPr>
          <w:t>IMT-2020/17(Rev.1)</w:t>
        </w:r>
      </w:hyperlink>
      <w:r w:rsidRPr="00056499">
        <w:rPr>
          <w:rFonts w:asciiTheme="minorHAnsi" w:eastAsia="Batang" w:hAnsiTheme="minorHAnsi" w:cstheme="minorHAnsi"/>
        </w:rPr>
        <w:t xml:space="preserve"> – Acknowledgement of candidate SRIT submission from ETSI</w:t>
      </w:r>
      <w:bookmarkStart w:id="17" w:name="_GoBack"/>
      <w:bookmarkEnd w:id="17"/>
      <w:r w:rsidRPr="00056499">
        <w:rPr>
          <w:rFonts w:asciiTheme="minorHAnsi" w:eastAsia="Batang" w:hAnsiTheme="minorHAnsi" w:cstheme="minorHAnsi"/>
        </w:rPr>
        <w:t xml:space="preserve"> (TC</w:t>
      </w:r>
      <w:r w:rsidR="006E2A9B">
        <w:rPr>
          <w:rFonts w:asciiTheme="minorHAnsi" w:eastAsia="Batang" w:hAnsiTheme="minorHAnsi" w:cstheme="minorHAnsi"/>
        </w:rPr>
        <w:t> </w:t>
      </w:r>
      <w:r w:rsidRPr="00056499">
        <w:rPr>
          <w:rFonts w:asciiTheme="minorHAnsi" w:eastAsia="Batang" w:hAnsiTheme="minorHAnsi" w:cstheme="minorHAnsi"/>
        </w:rPr>
        <w:t>DECT) and DECT Forum under</w:t>
      </w:r>
      <w:r>
        <w:rPr>
          <w:rFonts w:asciiTheme="minorHAnsi" w:eastAsia="Batang" w:hAnsiTheme="minorHAnsi" w:cstheme="minorHAnsi"/>
        </w:rPr>
        <w:t xml:space="preserve"> Step 3 of the IMT-2020 process</w:t>
      </w:r>
    </w:p>
    <w:p w:rsidR="006E2A9B" w:rsidRPr="006E2A9B" w:rsidRDefault="006E2A9B" w:rsidP="006E2A9B">
      <w:pPr>
        <w:tabs>
          <w:tab w:val="left" w:pos="2608"/>
          <w:tab w:val="left" w:pos="3345"/>
        </w:tabs>
        <w:spacing w:before="80"/>
        <w:ind w:left="794" w:hanging="794"/>
        <w:jc w:val="both"/>
        <w:rPr>
          <w:rFonts w:ascii="Calibri" w:eastAsia="Batang" w:hAnsi="Calibri" w:cs="Calibri"/>
        </w:rPr>
      </w:pPr>
      <w:r w:rsidRPr="006E2A9B">
        <w:rPr>
          <w:rFonts w:ascii="Calibri" w:eastAsia="Batang" w:hAnsi="Calibri" w:cs="Calibri"/>
          <w:lang w:eastAsia="ja-JP"/>
        </w:rPr>
        <w:t>–</w:t>
      </w:r>
      <w:r w:rsidRPr="006E2A9B">
        <w:rPr>
          <w:rFonts w:ascii="Calibri" w:eastAsia="Batang" w:hAnsi="Calibri" w:cs="Calibri"/>
          <w:lang w:eastAsia="ja-JP"/>
        </w:rPr>
        <w:tab/>
        <w:t xml:space="preserve">Doc. </w:t>
      </w:r>
      <w:hyperlink r:id="rId13" w:history="1">
        <w:r w:rsidRPr="006E2A9B">
          <w:rPr>
            <w:rStyle w:val="Hyperlink"/>
            <w:rFonts w:ascii="Calibri" w:eastAsia="Batang" w:hAnsi="Calibri" w:cs="Calibri"/>
          </w:rPr>
          <w:t>IMT-2020/18(Rev.1)</w:t>
        </w:r>
      </w:hyperlink>
      <w:r w:rsidRPr="006E2A9B">
        <w:rPr>
          <w:rFonts w:ascii="Calibri" w:eastAsia="Batang" w:hAnsi="Calibri" w:cs="Calibri"/>
        </w:rPr>
        <w:t xml:space="preserve"> – Acknowledgement of candidate RIT submission from </w:t>
      </w:r>
      <w:proofErr w:type="spellStart"/>
      <w:r w:rsidRPr="006E2A9B">
        <w:rPr>
          <w:rFonts w:ascii="Calibri" w:eastAsia="Batang" w:hAnsi="Calibri" w:cs="Calibri"/>
        </w:rPr>
        <w:t>Nufront</w:t>
      </w:r>
      <w:proofErr w:type="spellEnd"/>
      <w:r w:rsidRPr="006E2A9B">
        <w:rPr>
          <w:rFonts w:ascii="Calibri" w:eastAsia="Batang" w:hAnsi="Calibri" w:cs="Calibri"/>
        </w:rPr>
        <w:t xml:space="preserve"> under Step 3 of the IMT-2020 process</w:t>
      </w:r>
    </w:p>
    <w:p w:rsidR="00624829" w:rsidRPr="00056499" w:rsidRDefault="00624829" w:rsidP="00624829">
      <w:pPr>
        <w:tabs>
          <w:tab w:val="left" w:pos="2608"/>
          <w:tab w:val="left" w:pos="3345"/>
        </w:tabs>
        <w:spacing w:before="80"/>
        <w:ind w:left="794" w:hanging="794"/>
        <w:jc w:val="both"/>
        <w:rPr>
          <w:rFonts w:asciiTheme="minorHAnsi" w:eastAsia="Batang" w:hAnsiTheme="minorHAnsi" w:cstheme="minorHAnsi"/>
        </w:rPr>
      </w:pPr>
      <w:r w:rsidRPr="00056499">
        <w:rPr>
          <w:rFonts w:asciiTheme="minorHAnsi" w:eastAsia="Batang" w:hAnsiTheme="minorHAnsi" w:cstheme="minorHAnsi"/>
          <w:lang w:eastAsia="ja-JP"/>
        </w:rPr>
        <w:t>–</w:t>
      </w:r>
      <w:r w:rsidRPr="00056499">
        <w:rPr>
          <w:rFonts w:asciiTheme="minorHAnsi" w:eastAsia="Batang" w:hAnsiTheme="minorHAnsi" w:cstheme="minorHAnsi"/>
          <w:lang w:eastAsia="ja-JP"/>
        </w:rPr>
        <w:tab/>
      </w:r>
      <w:r w:rsidRPr="00056499">
        <w:rPr>
          <w:rFonts w:asciiTheme="minorHAnsi" w:eastAsia="Batang" w:hAnsiTheme="minorHAnsi" w:cstheme="minorHAnsi"/>
        </w:rPr>
        <w:t xml:space="preserve">Doc. </w:t>
      </w:r>
      <w:hyperlink r:id="rId14" w:history="1">
        <w:r w:rsidRPr="00056499">
          <w:rPr>
            <w:rStyle w:val="Hyperlink"/>
            <w:rFonts w:asciiTheme="minorHAnsi" w:eastAsia="Batang" w:hAnsiTheme="minorHAnsi" w:cstheme="minorHAnsi"/>
          </w:rPr>
          <w:t>IMT-2020/19(Rev.1)</w:t>
        </w:r>
      </w:hyperlink>
      <w:r w:rsidRPr="00056499">
        <w:rPr>
          <w:rFonts w:asciiTheme="minorHAnsi" w:eastAsia="Batang" w:hAnsiTheme="minorHAnsi" w:cstheme="minorHAnsi"/>
        </w:rPr>
        <w:t xml:space="preserve"> − Acknowledgement of candidate RIT submission from TSDSI under Step 3 of the IMT-2020 process</w:t>
      </w:r>
    </w:p>
    <w:p w:rsidR="00624829" w:rsidRPr="00624829" w:rsidRDefault="00624829" w:rsidP="00624829">
      <w:pPr>
        <w:jc w:val="both"/>
        <w:rPr>
          <w:rFonts w:asciiTheme="minorHAnsi" w:eastAsia="Batang" w:hAnsiTheme="minorHAnsi" w:cstheme="minorHAnsi"/>
        </w:rPr>
      </w:pPr>
      <w:r w:rsidRPr="00624829">
        <w:rPr>
          <w:rFonts w:asciiTheme="minorHAnsi" w:eastAsia="Batang" w:hAnsiTheme="minorHAnsi" w:cstheme="minorHAnsi"/>
        </w:rPr>
        <w:t xml:space="preserve">For convenience, these submitted proposals are also posted on the webpage of </w:t>
      </w:r>
      <w:r w:rsidRPr="00624829">
        <w:rPr>
          <w:rFonts w:asciiTheme="minorHAnsi" w:eastAsia="Batang" w:hAnsiTheme="minorHAnsi" w:cstheme="minorHAnsi"/>
          <w:lang w:eastAsia="zh-CN"/>
        </w:rPr>
        <w:t>“</w:t>
      </w:r>
      <w:hyperlink r:id="rId15" w:history="1">
        <w:r w:rsidRPr="00624829">
          <w:rPr>
            <w:rStyle w:val="Hyperlink"/>
            <w:rFonts w:asciiTheme="minorHAnsi" w:eastAsia="Batang" w:hAnsiTheme="minorHAnsi" w:cstheme="minorHAnsi"/>
            <w:lang w:eastAsia="zh-CN"/>
          </w:rPr>
          <w:t>Web page for IMT</w:t>
        </w:r>
        <w:r w:rsidRPr="00624829">
          <w:rPr>
            <w:rStyle w:val="Hyperlink"/>
            <w:rFonts w:asciiTheme="minorHAnsi" w:eastAsia="Batang" w:hAnsiTheme="minorHAnsi" w:cstheme="minorHAnsi"/>
            <w:lang w:eastAsia="zh-CN"/>
          </w:rPr>
          <w:noBreakHyphen/>
          <w:t>2020 submission and evaluation process</w:t>
        </w:r>
      </w:hyperlink>
      <w:r w:rsidRPr="00624829">
        <w:rPr>
          <w:rFonts w:asciiTheme="minorHAnsi" w:eastAsia="Batang" w:hAnsiTheme="minorHAnsi" w:cstheme="minorHAnsi"/>
          <w:lang w:eastAsia="zh-CN"/>
        </w:rPr>
        <w:t>”</w:t>
      </w:r>
      <w:r w:rsidRPr="00624829">
        <w:rPr>
          <w:rFonts w:asciiTheme="minorHAnsi" w:eastAsia="Batang" w:hAnsiTheme="minorHAnsi" w:cstheme="minorHAnsi"/>
        </w:rPr>
        <w:t>.</w:t>
      </w:r>
    </w:p>
    <w:p w:rsidR="00624829" w:rsidRPr="00624829" w:rsidRDefault="00624829" w:rsidP="00624829">
      <w:pPr>
        <w:jc w:val="both"/>
        <w:rPr>
          <w:rFonts w:asciiTheme="minorHAnsi" w:eastAsia="Batang" w:hAnsiTheme="minorHAnsi" w:cstheme="minorHAnsi"/>
        </w:rPr>
      </w:pPr>
      <w:r w:rsidRPr="00624829">
        <w:rPr>
          <w:rFonts w:asciiTheme="minorHAnsi" w:hAnsiTheme="minorHAnsi" w:cstheme="minorHAnsi"/>
          <w:bCs/>
        </w:rPr>
        <w:t xml:space="preserve">Under the </w:t>
      </w:r>
      <w:r w:rsidRPr="00624829">
        <w:rPr>
          <w:rFonts w:asciiTheme="minorHAnsi" w:eastAsia="Batang" w:hAnsiTheme="minorHAnsi" w:cstheme="minorHAnsi"/>
          <w:lang w:eastAsia="zh-CN"/>
        </w:rPr>
        <w:t>IMT-2020 submission and evaluation process</w:t>
      </w:r>
      <w:r w:rsidRPr="00624829">
        <w:rPr>
          <w:rFonts w:asciiTheme="minorHAnsi" w:hAnsiTheme="minorHAnsi" w:cstheme="minorHAnsi"/>
          <w:bCs/>
        </w:rPr>
        <w:t xml:space="preserve">, the ITU-R will now proceed with the detailed evaluation of the proposed candidate technologies until </w:t>
      </w:r>
      <w:r w:rsidRPr="00624829">
        <w:rPr>
          <w:rFonts w:asciiTheme="minorHAnsi" w:eastAsia="Batang" w:hAnsiTheme="minorHAnsi" w:cstheme="minorHAnsi"/>
          <w:lang w:eastAsia="zh-CN"/>
        </w:rPr>
        <w:t>34</w:t>
      </w:r>
      <w:r w:rsidRPr="00624829">
        <w:rPr>
          <w:rFonts w:asciiTheme="minorHAnsi" w:eastAsia="Batang" w:hAnsiTheme="minorHAnsi" w:cstheme="minorHAnsi"/>
          <w:vertAlign w:val="superscript"/>
          <w:lang w:eastAsia="zh-CN"/>
        </w:rPr>
        <w:t>th</w:t>
      </w:r>
      <w:r w:rsidRPr="00624829">
        <w:rPr>
          <w:rFonts w:asciiTheme="minorHAnsi" w:eastAsia="Batang" w:hAnsiTheme="minorHAnsi" w:cstheme="minorHAnsi"/>
          <w:lang w:eastAsia="zh-CN"/>
        </w:rPr>
        <w:t xml:space="preserve"> meeting of WP 5D in February 2020.</w:t>
      </w:r>
    </w:p>
    <w:p w:rsidR="00624829" w:rsidRPr="00624829" w:rsidRDefault="00624829" w:rsidP="00624829">
      <w:pPr>
        <w:pStyle w:val="Heading1"/>
        <w:spacing w:before="240"/>
        <w:jc w:val="both"/>
        <w:rPr>
          <w:rFonts w:asciiTheme="minorHAnsi" w:eastAsia="Malgun Gothic" w:hAnsiTheme="minorHAnsi" w:cstheme="minorHAnsi"/>
          <w:szCs w:val="24"/>
        </w:rPr>
      </w:pPr>
      <w:r w:rsidRPr="00624829">
        <w:rPr>
          <w:rFonts w:asciiTheme="minorHAnsi" w:eastAsia="Malgun Gothic" w:hAnsiTheme="minorHAnsi" w:cstheme="minorHAnsi"/>
          <w:szCs w:val="24"/>
        </w:rPr>
        <w:t>3</w:t>
      </w:r>
      <w:r w:rsidRPr="00624829">
        <w:rPr>
          <w:rFonts w:asciiTheme="minorHAnsi" w:eastAsia="Malgun Gothic" w:hAnsiTheme="minorHAnsi" w:cstheme="minorHAnsi"/>
          <w:szCs w:val="24"/>
        </w:rPr>
        <w:tab/>
        <w:t xml:space="preserve">Request for </w:t>
      </w:r>
      <w:ins w:id="18" w:author="Yoshio Honda" w:date="2019-12-13T02:15:00Z">
        <w:r w:rsidRPr="00624829">
          <w:rPr>
            <w:rFonts w:asciiTheme="minorHAnsi" w:eastAsia="Malgun Gothic" w:hAnsiTheme="minorHAnsi" w:cstheme="minorHAnsi"/>
            <w:szCs w:val="24"/>
          </w:rPr>
          <w:t xml:space="preserve">final </w:t>
        </w:r>
      </w:ins>
      <w:r w:rsidRPr="00624829">
        <w:rPr>
          <w:rFonts w:asciiTheme="minorHAnsi" w:eastAsia="Malgun Gothic" w:hAnsiTheme="minorHAnsi" w:cstheme="minorHAnsi"/>
          <w:szCs w:val="24"/>
        </w:rPr>
        <w:t>evaluation reports</w:t>
      </w:r>
    </w:p>
    <w:p w:rsidR="00624829" w:rsidRPr="00624829" w:rsidRDefault="00624829" w:rsidP="00624829">
      <w:pPr>
        <w:jc w:val="both"/>
        <w:rPr>
          <w:rFonts w:asciiTheme="minorHAnsi" w:eastAsia="Batang" w:hAnsiTheme="minorHAnsi" w:cstheme="minorHAnsi"/>
          <w:lang w:eastAsia="zh-CN"/>
        </w:rPr>
      </w:pPr>
      <w:r w:rsidRPr="00624829">
        <w:rPr>
          <w:rFonts w:asciiTheme="minorHAnsi" w:eastAsia="Batang" w:hAnsiTheme="minorHAnsi" w:cstheme="minorHAnsi"/>
        </w:rPr>
        <w:t>Following</w:t>
      </w:r>
      <w:r w:rsidRPr="00624829">
        <w:rPr>
          <w:rFonts w:asciiTheme="minorHAnsi" w:eastAsia="Batang" w:hAnsiTheme="minorHAnsi" w:cstheme="minorHAnsi"/>
          <w:lang w:eastAsia="ja-JP"/>
        </w:rPr>
        <w:t xml:space="preserve"> the IMT-2020 process on “Submission/Reception of the RIT and SRIT proposals and acknowledgement of receipt” in accordance with Document </w:t>
      </w:r>
      <w:hyperlink r:id="rId16" w:history="1">
        <w:r w:rsidRPr="00624829">
          <w:rPr>
            <w:rFonts w:asciiTheme="minorHAnsi" w:eastAsia="Batang" w:hAnsiTheme="minorHAnsi" w:cstheme="minorHAnsi"/>
            <w:color w:val="0000FF"/>
            <w:u w:val="single"/>
            <w:lang w:eastAsia="zh-CN"/>
          </w:rPr>
          <w:t>IMT-2020/2(Rev.2)</w:t>
        </w:r>
      </w:hyperlink>
      <w:r w:rsidRPr="00624829">
        <w:rPr>
          <w:rFonts w:asciiTheme="minorHAnsi" w:eastAsia="Batang" w:hAnsiTheme="minorHAnsi" w:cstheme="minorHAnsi"/>
          <w:lang w:eastAsia="ja-JP"/>
        </w:rPr>
        <w:t xml:space="preserve">, WP 5D </w:t>
      </w:r>
      <w:r w:rsidRPr="00624829">
        <w:rPr>
          <w:rFonts w:asciiTheme="minorHAnsi" w:eastAsia="Malgun Gothic" w:hAnsiTheme="minorHAnsi" w:cstheme="minorHAnsi"/>
        </w:rPr>
        <w:t xml:space="preserve">started the </w:t>
      </w:r>
      <w:r w:rsidRPr="00624829">
        <w:rPr>
          <w:rFonts w:asciiTheme="minorHAnsi" w:eastAsia="Batang" w:hAnsiTheme="minorHAnsi" w:cstheme="minorHAnsi"/>
          <w:lang w:eastAsia="ja-JP"/>
        </w:rPr>
        <w:t>evaluation process from its 31</w:t>
      </w:r>
      <w:r w:rsidRPr="00624829">
        <w:rPr>
          <w:rFonts w:asciiTheme="minorHAnsi" w:eastAsia="Batang" w:hAnsiTheme="minorHAnsi" w:cstheme="minorHAnsi"/>
          <w:vertAlign w:val="superscript"/>
          <w:lang w:eastAsia="ja-JP"/>
        </w:rPr>
        <w:t>st</w:t>
      </w:r>
      <w:r w:rsidRPr="00624829">
        <w:rPr>
          <w:rFonts w:asciiTheme="minorHAnsi" w:eastAsia="Batang" w:hAnsiTheme="minorHAnsi" w:cstheme="minorHAnsi"/>
          <w:lang w:eastAsia="ja-JP"/>
        </w:rPr>
        <w:t xml:space="preserve"> meeting in October 2018</w:t>
      </w:r>
      <w:r w:rsidRPr="00624829">
        <w:rPr>
          <w:rFonts w:asciiTheme="minorHAnsi" w:eastAsia="Batang" w:hAnsiTheme="minorHAnsi" w:cstheme="minorHAnsi"/>
          <w:lang w:eastAsia="zh-CN"/>
        </w:rPr>
        <w:t>, and will last until its 34</w:t>
      </w:r>
      <w:r w:rsidRPr="00624829">
        <w:rPr>
          <w:rFonts w:asciiTheme="minorHAnsi" w:eastAsia="Batang" w:hAnsiTheme="minorHAnsi" w:cstheme="minorHAnsi"/>
          <w:vertAlign w:val="superscript"/>
          <w:lang w:eastAsia="zh-CN"/>
        </w:rPr>
        <w:t>th</w:t>
      </w:r>
      <w:r w:rsidRPr="00624829">
        <w:rPr>
          <w:rFonts w:asciiTheme="minorHAnsi" w:eastAsia="Batang" w:hAnsiTheme="minorHAnsi" w:cstheme="minorHAnsi"/>
          <w:lang w:eastAsia="zh-CN"/>
        </w:rPr>
        <w:t xml:space="preserve"> meeting in February 2020.</w:t>
      </w:r>
    </w:p>
    <w:p w:rsidR="00624829" w:rsidRPr="00624829" w:rsidRDefault="00624829" w:rsidP="00624829">
      <w:pPr>
        <w:jc w:val="both"/>
        <w:rPr>
          <w:rFonts w:asciiTheme="minorHAnsi" w:hAnsiTheme="minorHAnsi" w:cstheme="minorHAnsi"/>
          <w:sz w:val="22"/>
          <w:lang w:eastAsia="zh-CN"/>
        </w:rPr>
      </w:pPr>
      <w:r w:rsidRPr="00624829">
        <w:rPr>
          <w:rFonts w:asciiTheme="minorHAnsi" w:hAnsiTheme="minorHAnsi" w:cstheme="minorHAnsi"/>
          <w:lang w:eastAsia="zh-CN"/>
        </w:rPr>
        <w:t xml:space="preserve">Therefore, WP 5D expects to receive the final evaluation reports from the Independent Evaluation </w:t>
      </w:r>
      <w:r w:rsidRPr="00624829">
        <w:rPr>
          <w:rFonts w:asciiTheme="minorHAnsi" w:eastAsia="Batang" w:hAnsiTheme="minorHAnsi" w:cstheme="minorHAnsi"/>
        </w:rPr>
        <w:t>Groups</w:t>
      </w:r>
      <w:r w:rsidRPr="00624829">
        <w:rPr>
          <w:rFonts w:asciiTheme="minorHAnsi" w:hAnsiTheme="minorHAnsi" w:cstheme="minorHAnsi"/>
          <w:lang w:eastAsia="zh-CN"/>
        </w:rPr>
        <w:t xml:space="preserve"> on those IMT-2020 candidate technology RIT(s)/SRIT(s) that have been evaluated by its 34</w:t>
      </w:r>
      <w:r w:rsidRPr="00624829">
        <w:rPr>
          <w:rFonts w:asciiTheme="minorHAnsi" w:hAnsiTheme="minorHAnsi" w:cstheme="minorHAnsi"/>
          <w:vertAlign w:val="superscript"/>
          <w:lang w:eastAsia="zh-CN"/>
        </w:rPr>
        <w:t>th</w:t>
      </w:r>
      <w:r w:rsidRPr="00624829">
        <w:rPr>
          <w:rFonts w:asciiTheme="minorHAnsi" w:hAnsiTheme="minorHAnsi" w:cstheme="minorHAnsi"/>
          <w:lang w:eastAsia="zh-CN"/>
        </w:rPr>
        <w:t xml:space="preserve"> meeting.</w:t>
      </w:r>
    </w:p>
    <w:p w:rsidR="00624829" w:rsidRPr="00624829" w:rsidRDefault="00624829" w:rsidP="00624829">
      <w:pPr>
        <w:jc w:val="both"/>
        <w:rPr>
          <w:rFonts w:asciiTheme="minorHAnsi" w:hAnsiTheme="minorHAnsi" w:cstheme="minorHAnsi"/>
          <w:b/>
          <w:bCs/>
          <w:lang w:eastAsia="zh-CN"/>
        </w:rPr>
      </w:pPr>
      <w:r w:rsidRPr="00624829">
        <w:rPr>
          <w:rFonts w:asciiTheme="minorHAnsi" w:hAnsiTheme="minorHAnsi" w:cstheme="minorHAnsi"/>
          <w:lang w:eastAsia="zh-CN"/>
        </w:rPr>
        <w:t>It is also suggested that the evaluation reports contain information including the use of Report ITU</w:t>
      </w:r>
      <w:r w:rsidRPr="00624829">
        <w:rPr>
          <w:rFonts w:asciiTheme="minorHAnsi" w:hAnsiTheme="minorHAnsi" w:cstheme="minorHAnsi"/>
          <w:lang w:eastAsia="zh-CN"/>
        </w:rPr>
        <w:noBreakHyphen/>
        <w:t>R M.</w:t>
      </w:r>
      <w:r w:rsidRPr="00624829">
        <w:rPr>
          <w:rFonts w:asciiTheme="minorHAnsi" w:eastAsia="Batang" w:hAnsiTheme="minorHAnsi" w:cstheme="minorHAnsi"/>
        </w:rPr>
        <w:t>2412</w:t>
      </w:r>
      <w:r w:rsidRPr="00624829">
        <w:rPr>
          <w:rFonts w:asciiTheme="minorHAnsi" w:hAnsiTheme="minorHAnsi" w:cstheme="minorHAnsi"/>
          <w:lang w:eastAsia="zh-CN"/>
        </w:rPr>
        <w:t xml:space="preserve">, the considered test environment(s), the evaluated RIT(s)/SRIT(s), and the evaluation results as requested by the compliance templates, but not limited to those. It is also requested that the </w:t>
      </w:r>
      <w:del w:id="19" w:author="Yoshio Honda" w:date="2019-12-12T23:48:00Z">
        <w:r w:rsidRPr="00624829" w:rsidDel="00E85D1C">
          <w:rPr>
            <w:rFonts w:asciiTheme="minorHAnsi" w:hAnsiTheme="minorHAnsi" w:cstheme="minorHAnsi"/>
            <w:lang w:eastAsia="zh-CN"/>
          </w:rPr>
          <w:delText xml:space="preserve">interim </w:delText>
        </w:r>
      </w:del>
      <w:r w:rsidRPr="00624829">
        <w:rPr>
          <w:rFonts w:asciiTheme="minorHAnsi" w:hAnsiTheme="minorHAnsi" w:cstheme="minorHAnsi"/>
          <w:lang w:eastAsia="zh-CN"/>
        </w:rPr>
        <w:t>evaluation report includes as much detail about the evaluation as possible.</w:t>
      </w:r>
    </w:p>
    <w:p w:rsidR="00624829" w:rsidRPr="00624829" w:rsidRDefault="00624829" w:rsidP="00624829">
      <w:pPr>
        <w:keepNext/>
        <w:keepLines/>
        <w:spacing w:before="240" w:line="320" w:lineRule="exact"/>
        <w:ind w:left="794" w:hanging="794"/>
        <w:jc w:val="both"/>
        <w:outlineLvl w:val="0"/>
        <w:rPr>
          <w:rFonts w:asciiTheme="minorHAnsi" w:eastAsia="Malgun Gothic" w:hAnsiTheme="minorHAnsi" w:cstheme="minorHAnsi"/>
          <w:b/>
        </w:rPr>
      </w:pPr>
      <w:r w:rsidRPr="00624829">
        <w:rPr>
          <w:rFonts w:asciiTheme="minorHAnsi" w:eastAsia="Batang" w:hAnsiTheme="minorHAnsi" w:cstheme="minorHAnsi"/>
          <w:b/>
          <w:lang w:eastAsia="zh-CN"/>
        </w:rPr>
        <w:lastRenderedPageBreak/>
        <w:t>4</w:t>
      </w:r>
      <w:r w:rsidRPr="00624829">
        <w:rPr>
          <w:rFonts w:asciiTheme="minorHAnsi" w:eastAsia="Malgun Gothic" w:hAnsiTheme="minorHAnsi" w:cstheme="minorHAnsi"/>
          <w:b/>
        </w:rPr>
        <w:tab/>
        <w:t>Updates to the ITU-R web page for the IMT-2020 submission and evaluation process and IMT-2020 documents</w:t>
      </w:r>
    </w:p>
    <w:p w:rsidR="00624829" w:rsidRPr="00624829" w:rsidRDefault="00624829" w:rsidP="00624829">
      <w:pPr>
        <w:keepNext/>
        <w:keepLines/>
        <w:jc w:val="both"/>
        <w:rPr>
          <w:rFonts w:asciiTheme="minorHAnsi" w:eastAsia="Batang" w:hAnsiTheme="minorHAnsi" w:cstheme="minorHAnsi"/>
          <w:lang w:eastAsia="zh-CN"/>
        </w:rPr>
      </w:pPr>
      <w:r w:rsidRPr="00624829">
        <w:rPr>
          <w:rFonts w:asciiTheme="minorHAnsi" w:eastAsia="Batang" w:hAnsiTheme="minorHAnsi" w:cstheme="minorHAnsi"/>
          <w:lang w:eastAsia="ja-JP"/>
        </w:rPr>
        <w:t xml:space="preserve">Any future changes to the submission and evaluation process will be announced in Addenda to this Circular </w:t>
      </w:r>
      <w:r w:rsidRPr="00624829">
        <w:rPr>
          <w:rFonts w:asciiTheme="minorHAnsi" w:eastAsia="Batang" w:hAnsiTheme="minorHAnsi" w:cstheme="minorHAnsi"/>
        </w:rPr>
        <w:t>Letter</w:t>
      </w:r>
      <w:r w:rsidRPr="00624829">
        <w:rPr>
          <w:rFonts w:asciiTheme="minorHAnsi" w:eastAsia="Batang" w:hAnsiTheme="minorHAnsi" w:cstheme="minorHAnsi"/>
          <w:lang w:eastAsia="ja-JP"/>
        </w:rPr>
        <w:t xml:space="preserve">. Other information, such as </w:t>
      </w:r>
      <w:ins w:id="20" w:author="Yoshio Honda" w:date="2019-12-13T02:17:00Z">
        <w:r w:rsidRPr="00624829">
          <w:rPr>
            <w:rFonts w:asciiTheme="minorHAnsi" w:eastAsia="Batang" w:hAnsiTheme="minorHAnsi" w:cstheme="minorHAnsi"/>
            <w:lang w:eastAsia="ja-JP"/>
          </w:rPr>
          <w:t xml:space="preserve">a </w:t>
        </w:r>
        <w:r w:rsidRPr="00624829">
          <w:rPr>
            <w:rFonts w:asciiTheme="minorHAnsi" w:eastAsia="Batang" w:hAnsiTheme="minorHAnsi" w:cstheme="minorHAnsi"/>
            <w:lang w:eastAsia="zh-CN"/>
          </w:rPr>
          <w:t xml:space="preserve">summary of </w:t>
        </w:r>
      </w:ins>
      <w:del w:id="21" w:author="Yoshio Honda" w:date="2019-12-13T02:18:00Z">
        <w:r w:rsidRPr="00624829" w:rsidDel="0071614E">
          <w:rPr>
            <w:rFonts w:asciiTheme="minorHAnsi" w:hAnsiTheme="minorHAnsi" w:cstheme="minorHAnsi"/>
            <w:lang w:eastAsia="zh-CN"/>
          </w:rPr>
          <w:delText xml:space="preserve">information on </w:delText>
        </w:r>
      </w:del>
      <w:r w:rsidRPr="00624829">
        <w:rPr>
          <w:rFonts w:asciiTheme="minorHAnsi" w:hAnsiTheme="minorHAnsi" w:cstheme="minorHAnsi"/>
          <w:lang w:eastAsia="zh-CN"/>
        </w:rPr>
        <w:t>the Workshop on IMT-2020 Terrestrial Radio Interfaces Evaluation</w:t>
      </w:r>
      <w:ins w:id="22" w:author="Yoshio Honda" w:date="2019-12-13T05:58:00Z">
        <w:r w:rsidRPr="00624829">
          <w:rPr>
            <w:rFonts w:asciiTheme="minorHAnsi" w:hAnsiTheme="minorHAnsi" w:cstheme="minorHAnsi"/>
            <w:lang w:eastAsia="zh-CN"/>
          </w:rPr>
          <w:t xml:space="preserve"> </w:t>
        </w:r>
      </w:ins>
      <w:del w:id="23" w:author="Yoshio Honda" w:date="2019-12-13T02:18:00Z">
        <w:r w:rsidRPr="00624829" w:rsidDel="0071614E">
          <w:rPr>
            <w:rFonts w:asciiTheme="minorHAnsi" w:hAnsiTheme="minorHAnsi" w:cstheme="minorHAnsi"/>
            <w:lang w:eastAsia="zh-CN"/>
          </w:rPr>
          <w:delText xml:space="preserve">, </w:delText>
        </w:r>
      </w:del>
      <w:del w:id="24" w:author="Yoshio Honda" w:date="2019-12-13T02:16:00Z">
        <w:r w:rsidRPr="00624829" w:rsidDel="0071614E">
          <w:rPr>
            <w:rFonts w:asciiTheme="minorHAnsi" w:eastAsia="Batang" w:hAnsiTheme="minorHAnsi" w:cstheme="minorHAnsi"/>
            <w:lang w:eastAsia="zh-CN"/>
          </w:rPr>
          <w:delText xml:space="preserve">and </w:delText>
        </w:r>
      </w:del>
      <w:ins w:id="25" w:author="Yoshio Honda" w:date="2019-12-13T02:18:00Z">
        <w:r w:rsidRPr="00624829">
          <w:rPr>
            <w:rFonts w:asciiTheme="minorHAnsi" w:eastAsia="Batang" w:hAnsiTheme="minorHAnsi" w:cstheme="minorHAnsi"/>
            <w:lang w:eastAsia="zh-CN"/>
          </w:rPr>
          <w:t xml:space="preserve">as well as the current </w:t>
        </w:r>
      </w:ins>
      <w:r w:rsidRPr="00624829">
        <w:rPr>
          <w:rFonts w:asciiTheme="minorHAnsi" w:eastAsia="Batang" w:hAnsiTheme="minorHAnsi" w:cstheme="minorHAnsi"/>
          <w:lang w:eastAsia="zh-CN"/>
        </w:rPr>
        <w:t xml:space="preserve">interim evaluation report(s) </w:t>
      </w:r>
      <w:ins w:id="26" w:author="Yoshio Honda" w:date="2019-12-13T02:18:00Z">
        <w:r w:rsidRPr="00624829">
          <w:rPr>
            <w:rFonts w:asciiTheme="minorHAnsi" w:eastAsia="Batang" w:hAnsiTheme="minorHAnsi" w:cstheme="minorHAnsi"/>
            <w:lang w:eastAsia="zh-CN"/>
          </w:rPr>
          <w:t xml:space="preserve">have been </w:t>
        </w:r>
      </w:ins>
      <w:del w:id="27" w:author="Yoshio Honda" w:date="2019-12-13T02:18:00Z">
        <w:r w:rsidRPr="00624829" w:rsidDel="0071614E">
          <w:rPr>
            <w:rFonts w:asciiTheme="minorHAnsi" w:eastAsia="Batang" w:hAnsiTheme="minorHAnsi" w:cstheme="minorHAnsi"/>
            <w:lang w:eastAsia="ja-JP"/>
          </w:rPr>
          <w:delText xml:space="preserve">will be </w:delText>
        </w:r>
      </w:del>
      <w:r w:rsidRPr="00624829">
        <w:rPr>
          <w:rFonts w:asciiTheme="minorHAnsi" w:eastAsia="Batang" w:hAnsiTheme="minorHAnsi" w:cstheme="minorHAnsi"/>
          <w:lang w:eastAsia="ja-JP"/>
        </w:rPr>
        <w:t xml:space="preserve">updated </w:t>
      </w:r>
      <w:del w:id="28" w:author="Yoshio Honda" w:date="2019-12-13T02:18:00Z">
        <w:r w:rsidRPr="00624829" w:rsidDel="0071614E">
          <w:rPr>
            <w:rFonts w:asciiTheme="minorHAnsi" w:eastAsia="Batang" w:hAnsiTheme="minorHAnsi" w:cstheme="minorHAnsi"/>
            <w:lang w:eastAsia="ja-JP"/>
          </w:rPr>
          <w:delText>dynamically</w:delText>
        </w:r>
      </w:del>
      <w:del w:id="29" w:author="Yoshio Honda" w:date="2019-12-13T02:19:00Z">
        <w:r w:rsidRPr="00624829" w:rsidDel="0071614E">
          <w:rPr>
            <w:rFonts w:asciiTheme="minorHAnsi" w:eastAsia="Batang" w:hAnsiTheme="minorHAnsi" w:cstheme="minorHAnsi"/>
            <w:lang w:eastAsia="ja-JP"/>
          </w:rPr>
          <w:delText xml:space="preserve"> </w:delText>
        </w:r>
      </w:del>
      <w:r w:rsidRPr="00624829">
        <w:rPr>
          <w:rFonts w:asciiTheme="minorHAnsi" w:eastAsia="Batang" w:hAnsiTheme="minorHAnsi" w:cstheme="minorHAnsi"/>
          <w:lang w:eastAsia="ja-JP"/>
        </w:rPr>
        <w:t>on the “</w:t>
      </w:r>
      <w:hyperlink r:id="rId17" w:history="1">
        <w:r w:rsidRPr="00624829">
          <w:rPr>
            <w:rFonts w:asciiTheme="minorHAnsi" w:eastAsia="SimSun" w:hAnsiTheme="minorHAnsi" w:cstheme="minorHAnsi"/>
            <w:color w:val="0000FF"/>
            <w:u w:val="single"/>
            <w:lang w:eastAsia="zh-CN"/>
          </w:rPr>
          <w:t>Web page for IMT-2020 submission and evaluation process</w:t>
        </w:r>
      </w:hyperlink>
      <w:r w:rsidRPr="00624829">
        <w:rPr>
          <w:rFonts w:asciiTheme="minorHAnsi" w:eastAsia="Batang" w:hAnsiTheme="minorHAnsi" w:cstheme="minorHAnsi"/>
          <w:lang w:eastAsia="ja-JP"/>
        </w:rPr>
        <w:t xml:space="preserve">” </w:t>
      </w:r>
      <w:r w:rsidRPr="00624829">
        <w:rPr>
          <w:rFonts w:asciiTheme="minorHAnsi" w:eastAsia="SimSun" w:hAnsiTheme="minorHAnsi" w:cstheme="minorHAnsi"/>
          <w:lang w:eastAsia="zh-CN"/>
        </w:rPr>
        <w:t>and “</w:t>
      </w:r>
      <w:hyperlink r:id="rId18" w:history="1">
        <w:r w:rsidRPr="00624829">
          <w:rPr>
            <w:rFonts w:asciiTheme="minorHAnsi" w:eastAsia="SimSun" w:hAnsiTheme="minorHAnsi" w:cstheme="minorHAnsi"/>
            <w:color w:val="0000FF"/>
            <w:u w:val="single"/>
            <w:lang w:eastAsia="zh-CN"/>
          </w:rPr>
          <w:t>IMT-2020 documents</w:t>
        </w:r>
      </w:hyperlink>
      <w:r w:rsidRPr="00624829">
        <w:rPr>
          <w:rFonts w:asciiTheme="minorHAnsi" w:eastAsia="SimSun" w:hAnsiTheme="minorHAnsi" w:cstheme="minorHAnsi"/>
          <w:lang w:eastAsia="zh-CN"/>
        </w:rPr>
        <w:t>”</w:t>
      </w:r>
      <w:r w:rsidRPr="00624829">
        <w:rPr>
          <w:rFonts w:asciiTheme="minorHAnsi" w:eastAsia="Batang" w:hAnsiTheme="minorHAnsi" w:cstheme="minorHAnsi"/>
          <w:lang w:eastAsia="ja-JP"/>
        </w:rPr>
        <w:t>. Consequently, Members and Sector members</w:t>
      </w:r>
      <w:r w:rsidRPr="00624829">
        <w:rPr>
          <w:rFonts w:asciiTheme="minorHAnsi" w:eastAsia="Batang" w:hAnsiTheme="minorHAnsi" w:cstheme="minorHAnsi"/>
          <w:lang w:eastAsia="zh-CN"/>
        </w:rPr>
        <w:t xml:space="preserve"> interested</w:t>
      </w:r>
      <w:r w:rsidRPr="00624829">
        <w:rPr>
          <w:rFonts w:asciiTheme="minorHAnsi" w:eastAsia="Batang" w:hAnsiTheme="minorHAnsi" w:cstheme="minorHAnsi"/>
          <w:lang w:eastAsia="ja-JP"/>
        </w:rPr>
        <w:t xml:space="preserve"> in the IMT-2020 development </w:t>
      </w:r>
      <w:r w:rsidRPr="00624829">
        <w:rPr>
          <w:rFonts w:asciiTheme="minorHAnsi" w:eastAsia="Batang" w:hAnsiTheme="minorHAnsi" w:cstheme="minorHAnsi"/>
          <w:lang w:eastAsia="zh-CN"/>
        </w:rPr>
        <w:t>process including</w:t>
      </w:r>
      <w:r w:rsidRPr="00624829">
        <w:rPr>
          <w:rFonts w:asciiTheme="minorHAnsi" w:eastAsia="Batang" w:hAnsiTheme="minorHAnsi" w:cstheme="minorHAnsi"/>
          <w:lang w:eastAsia="ja-JP"/>
        </w:rPr>
        <w:t xml:space="preserve"> evaluation activities are kindly requested to periodically check the website.</w:t>
      </w:r>
    </w:p>
    <w:p w:rsidR="00624829" w:rsidRPr="00624829" w:rsidRDefault="00624829" w:rsidP="00214AFC">
      <w:pPr>
        <w:keepNext/>
        <w:keepLines/>
        <w:spacing w:before="1920"/>
        <w:ind w:right="7938"/>
        <w:rPr>
          <w:rFonts w:asciiTheme="minorHAnsi" w:eastAsia="Batang" w:hAnsiTheme="minorHAnsi" w:cstheme="minorHAnsi"/>
          <w:szCs w:val="24"/>
        </w:rPr>
      </w:pPr>
      <w:r w:rsidRPr="00624829">
        <w:rPr>
          <w:rFonts w:asciiTheme="minorHAnsi" w:eastAsia="Batang" w:hAnsiTheme="minorHAnsi" w:cstheme="minorHAnsi"/>
        </w:rPr>
        <w:t xml:space="preserve">Mario </w:t>
      </w:r>
      <w:proofErr w:type="spellStart"/>
      <w:r w:rsidRPr="00624829">
        <w:rPr>
          <w:rFonts w:asciiTheme="minorHAnsi" w:eastAsia="Batang" w:hAnsiTheme="minorHAnsi" w:cstheme="minorHAnsi"/>
        </w:rPr>
        <w:t>Maniewicz</w:t>
      </w:r>
      <w:proofErr w:type="spellEnd"/>
      <w:r w:rsidRPr="00624829">
        <w:rPr>
          <w:rFonts w:asciiTheme="minorHAnsi" w:eastAsia="Batang" w:hAnsiTheme="minorHAnsi" w:cstheme="minorHAnsi"/>
        </w:rPr>
        <w:br/>
      </w:r>
      <w:r w:rsidRPr="00624829">
        <w:rPr>
          <w:rFonts w:asciiTheme="minorHAnsi" w:eastAsia="Batang" w:hAnsiTheme="minorHAnsi" w:cstheme="minorHAnsi"/>
          <w:szCs w:val="24"/>
        </w:rPr>
        <w:t>Director</w:t>
      </w:r>
    </w:p>
    <w:p w:rsidR="00624829" w:rsidRPr="00624829" w:rsidRDefault="00624829" w:rsidP="00624829">
      <w:pPr>
        <w:spacing w:before="0"/>
        <w:ind w:right="8080"/>
        <w:rPr>
          <w:rFonts w:asciiTheme="minorHAnsi" w:eastAsia="Batang" w:hAnsiTheme="minorHAnsi" w:cstheme="minorHAnsi"/>
          <w:szCs w:val="24"/>
        </w:rPr>
      </w:pPr>
    </w:p>
    <w:p w:rsidR="00624829" w:rsidRPr="00624829" w:rsidRDefault="00624829" w:rsidP="00214AFC">
      <w:pPr>
        <w:spacing w:before="3360"/>
        <w:rPr>
          <w:rFonts w:asciiTheme="minorHAnsi" w:eastAsia="Batang" w:hAnsiTheme="minorHAnsi" w:cstheme="minorHAnsi"/>
          <w:szCs w:val="24"/>
        </w:rPr>
      </w:pPr>
      <w:r w:rsidRPr="00624829">
        <w:rPr>
          <w:rFonts w:asciiTheme="minorHAnsi" w:eastAsia="Batang" w:hAnsiTheme="minorHAnsi" w:cstheme="minorHAnsi"/>
          <w:b/>
          <w:bCs/>
          <w:sz w:val="18"/>
          <w:szCs w:val="18"/>
        </w:rPr>
        <w:t>Distribution:</w:t>
      </w:r>
    </w:p>
    <w:p w:rsidR="00624829" w:rsidRPr="00624829" w:rsidRDefault="00624829" w:rsidP="00624829">
      <w:pPr>
        <w:tabs>
          <w:tab w:val="left" w:pos="284"/>
        </w:tabs>
        <w:spacing w:before="40"/>
        <w:ind w:left="284" w:hanging="284"/>
        <w:rPr>
          <w:rFonts w:asciiTheme="minorHAnsi" w:eastAsia="Batang" w:hAnsiTheme="minorHAnsi" w:cstheme="minorHAnsi"/>
          <w:sz w:val="18"/>
          <w:szCs w:val="18"/>
        </w:rPr>
      </w:pPr>
      <w:r w:rsidRPr="00624829">
        <w:rPr>
          <w:rFonts w:asciiTheme="minorHAnsi" w:eastAsia="Batang" w:hAnsiTheme="minorHAnsi" w:cstheme="minorHAnsi"/>
          <w:sz w:val="18"/>
          <w:szCs w:val="18"/>
        </w:rPr>
        <w:t>–</w:t>
      </w:r>
      <w:r w:rsidRPr="00624829">
        <w:rPr>
          <w:rFonts w:asciiTheme="minorHAnsi" w:eastAsia="Batang" w:hAnsiTheme="minorHAnsi" w:cstheme="minorHAnsi"/>
          <w:sz w:val="18"/>
          <w:szCs w:val="18"/>
        </w:rPr>
        <w:tab/>
        <w:t xml:space="preserve">Administrations of Member States of the ITU and </w:t>
      </w:r>
      <w:proofErr w:type="spellStart"/>
      <w:r w:rsidRPr="00624829">
        <w:rPr>
          <w:rFonts w:asciiTheme="minorHAnsi" w:eastAsia="Batang" w:hAnsiTheme="minorHAnsi" w:cstheme="minorHAnsi"/>
          <w:sz w:val="18"/>
          <w:szCs w:val="18"/>
        </w:rPr>
        <w:t>Radiocommunication</w:t>
      </w:r>
      <w:proofErr w:type="spellEnd"/>
      <w:r w:rsidRPr="00624829">
        <w:rPr>
          <w:rFonts w:asciiTheme="minorHAnsi" w:eastAsia="Batang" w:hAnsiTheme="minorHAnsi" w:cstheme="minorHAnsi"/>
          <w:sz w:val="18"/>
          <w:szCs w:val="18"/>
        </w:rPr>
        <w:t xml:space="preserve"> Sector Members participating in the work of</w:t>
      </w:r>
      <w:r w:rsidRPr="00624829">
        <w:rPr>
          <w:rFonts w:asciiTheme="minorHAnsi" w:eastAsia="Batang" w:hAnsiTheme="minorHAnsi" w:cstheme="minorHAnsi"/>
          <w:sz w:val="18"/>
          <w:szCs w:val="18"/>
        </w:rPr>
        <w:br/>
      </w:r>
      <w:proofErr w:type="spellStart"/>
      <w:r w:rsidRPr="00624829">
        <w:rPr>
          <w:rFonts w:asciiTheme="minorHAnsi" w:eastAsia="Batang" w:hAnsiTheme="minorHAnsi" w:cstheme="minorHAnsi"/>
          <w:sz w:val="18"/>
          <w:szCs w:val="18"/>
        </w:rPr>
        <w:t>Radiocommunication</w:t>
      </w:r>
      <w:proofErr w:type="spellEnd"/>
      <w:r w:rsidRPr="00624829">
        <w:rPr>
          <w:rFonts w:asciiTheme="minorHAnsi" w:eastAsia="Batang" w:hAnsiTheme="minorHAnsi" w:cstheme="minorHAnsi"/>
          <w:sz w:val="18"/>
          <w:szCs w:val="18"/>
        </w:rPr>
        <w:t xml:space="preserve"> Study Group 5</w:t>
      </w:r>
    </w:p>
    <w:p w:rsidR="00624829" w:rsidRPr="00624829" w:rsidRDefault="00624829" w:rsidP="00624829">
      <w:pPr>
        <w:tabs>
          <w:tab w:val="left" w:pos="284"/>
        </w:tabs>
        <w:spacing w:before="40"/>
        <w:rPr>
          <w:rFonts w:asciiTheme="minorHAnsi" w:eastAsia="Batang" w:hAnsiTheme="minorHAnsi" w:cstheme="minorHAnsi"/>
          <w:sz w:val="18"/>
          <w:szCs w:val="18"/>
        </w:rPr>
      </w:pPr>
      <w:r w:rsidRPr="00624829">
        <w:rPr>
          <w:rFonts w:asciiTheme="minorHAnsi" w:eastAsia="Batang" w:hAnsiTheme="minorHAnsi" w:cstheme="minorHAnsi"/>
          <w:sz w:val="18"/>
          <w:szCs w:val="18"/>
        </w:rPr>
        <w:t>–</w:t>
      </w:r>
      <w:r w:rsidRPr="00624829">
        <w:rPr>
          <w:rFonts w:asciiTheme="minorHAnsi" w:eastAsia="Batang" w:hAnsiTheme="minorHAnsi" w:cstheme="minorHAnsi"/>
          <w:sz w:val="18"/>
          <w:szCs w:val="18"/>
        </w:rPr>
        <w:tab/>
        <w:t xml:space="preserve">ITU-R Associates participating in the work of </w:t>
      </w:r>
      <w:proofErr w:type="spellStart"/>
      <w:r w:rsidRPr="00624829">
        <w:rPr>
          <w:rFonts w:asciiTheme="minorHAnsi" w:eastAsia="Batang" w:hAnsiTheme="minorHAnsi" w:cstheme="minorHAnsi"/>
          <w:sz w:val="18"/>
          <w:szCs w:val="18"/>
        </w:rPr>
        <w:t>Radiocommunication</w:t>
      </w:r>
      <w:proofErr w:type="spellEnd"/>
      <w:r w:rsidRPr="00624829">
        <w:rPr>
          <w:rFonts w:asciiTheme="minorHAnsi" w:eastAsia="Batang" w:hAnsiTheme="minorHAnsi" w:cstheme="minorHAnsi"/>
          <w:sz w:val="18"/>
          <w:szCs w:val="18"/>
        </w:rPr>
        <w:t xml:space="preserve"> Study Group 5</w:t>
      </w:r>
    </w:p>
    <w:p w:rsidR="00624829" w:rsidRPr="00624829" w:rsidRDefault="00624829" w:rsidP="00624829">
      <w:pPr>
        <w:tabs>
          <w:tab w:val="left" w:pos="284"/>
        </w:tabs>
        <w:spacing w:before="40"/>
        <w:rPr>
          <w:rFonts w:asciiTheme="minorHAnsi" w:eastAsia="Batang" w:hAnsiTheme="minorHAnsi" w:cstheme="minorHAnsi"/>
          <w:sz w:val="18"/>
          <w:szCs w:val="18"/>
        </w:rPr>
      </w:pPr>
      <w:r w:rsidRPr="00624829">
        <w:rPr>
          <w:rFonts w:asciiTheme="minorHAnsi" w:eastAsia="Batang" w:hAnsiTheme="minorHAnsi" w:cstheme="minorHAnsi"/>
          <w:sz w:val="18"/>
          <w:szCs w:val="18"/>
        </w:rPr>
        <w:t>–</w:t>
      </w:r>
      <w:r w:rsidRPr="00624829">
        <w:rPr>
          <w:rFonts w:asciiTheme="minorHAnsi" w:eastAsia="Batang" w:hAnsiTheme="minorHAnsi" w:cstheme="minorHAnsi"/>
          <w:sz w:val="18"/>
          <w:szCs w:val="18"/>
        </w:rPr>
        <w:tab/>
        <w:t>ITU Academia</w:t>
      </w:r>
    </w:p>
    <w:p w:rsidR="00624829" w:rsidRPr="00624829" w:rsidRDefault="00624829" w:rsidP="00624829">
      <w:pPr>
        <w:tabs>
          <w:tab w:val="left" w:pos="284"/>
        </w:tabs>
        <w:spacing w:before="40"/>
        <w:rPr>
          <w:rFonts w:asciiTheme="minorHAnsi" w:eastAsia="Batang" w:hAnsiTheme="minorHAnsi" w:cstheme="minorHAnsi"/>
          <w:sz w:val="18"/>
          <w:szCs w:val="18"/>
        </w:rPr>
      </w:pPr>
      <w:r w:rsidRPr="00624829">
        <w:rPr>
          <w:rFonts w:asciiTheme="minorHAnsi" w:eastAsia="Batang" w:hAnsiTheme="minorHAnsi" w:cstheme="minorHAnsi"/>
          <w:sz w:val="18"/>
          <w:szCs w:val="18"/>
        </w:rPr>
        <w:t>–</w:t>
      </w:r>
      <w:r w:rsidRPr="00624829">
        <w:rPr>
          <w:rFonts w:asciiTheme="minorHAnsi" w:eastAsia="Batang" w:hAnsiTheme="minorHAnsi" w:cstheme="minorHAnsi"/>
          <w:sz w:val="18"/>
          <w:szCs w:val="18"/>
        </w:rPr>
        <w:tab/>
        <w:t xml:space="preserve">Chairman and Vice-Chairmen of </w:t>
      </w:r>
      <w:proofErr w:type="spellStart"/>
      <w:r w:rsidRPr="00624829">
        <w:rPr>
          <w:rFonts w:asciiTheme="minorHAnsi" w:eastAsia="Batang" w:hAnsiTheme="minorHAnsi" w:cstheme="minorHAnsi"/>
          <w:sz w:val="18"/>
          <w:szCs w:val="18"/>
        </w:rPr>
        <w:t>Radiocommunication</w:t>
      </w:r>
      <w:proofErr w:type="spellEnd"/>
      <w:r w:rsidRPr="00624829">
        <w:rPr>
          <w:rFonts w:asciiTheme="minorHAnsi" w:eastAsia="Batang" w:hAnsiTheme="minorHAnsi" w:cstheme="minorHAnsi"/>
          <w:sz w:val="18"/>
          <w:szCs w:val="18"/>
        </w:rPr>
        <w:t xml:space="preserve"> Study Group 5</w:t>
      </w:r>
    </w:p>
    <w:p w:rsidR="000069D4" w:rsidRPr="00624829" w:rsidRDefault="00624829" w:rsidP="00214AFC">
      <w:pPr>
        <w:tabs>
          <w:tab w:val="left" w:pos="284"/>
        </w:tabs>
        <w:spacing w:before="40"/>
        <w:ind w:left="284" w:hanging="284"/>
        <w:rPr>
          <w:rFonts w:asciiTheme="minorHAnsi" w:hAnsiTheme="minorHAnsi" w:cstheme="minorHAnsi"/>
          <w:lang w:val="fr-FR" w:eastAsia="zh-CN"/>
        </w:rPr>
      </w:pPr>
      <w:r w:rsidRPr="00624829">
        <w:rPr>
          <w:rFonts w:asciiTheme="minorHAnsi" w:eastAsia="Batang" w:hAnsiTheme="minorHAnsi" w:cstheme="minorHAnsi"/>
          <w:sz w:val="18"/>
          <w:szCs w:val="18"/>
        </w:rPr>
        <w:t>–</w:t>
      </w:r>
      <w:r w:rsidRPr="00624829">
        <w:rPr>
          <w:rFonts w:asciiTheme="minorHAnsi" w:eastAsia="Batang" w:hAnsiTheme="minorHAnsi" w:cstheme="minorHAnsi"/>
          <w:sz w:val="18"/>
          <w:szCs w:val="18"/>
        </w:rPr>
        <w:tab/>
        <w:t xml:space="preserve">Secretary General of the ITU, Director of the Telecommunication Standardization Bureau, Director of the </w:t>
      </w:r>
      <w:r w:rsidRPr="00624829">
        <w:rPr>
          <w:rFonts w:asciiTheme="minorHAnsi" w:eastAsia="Batang" w:hAnsiTheme="minorHAnsi" w:cstheme="minorHAnsi"/>
          <w:sz w:val="18"/>
          <w:szCs w:val="18"/>
        </w:rPr>
        <w:br/>
        <w:t>Telecommunication Development Bureau</w:t>
      </w:r>
    </w:p>
    <w:sectPr w:rsidR="000069D4" w:rsidRPr="00624829" w:rsidSect="00D02712">
      <w:headerReference w:type="default" r:id="rId19"/>
      <w:footerReference w:type="default" r:id="rId20"/>
      <w:footerReference w:type="first" r:id="rId21"/>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829" w:rsidRDefault="00624829">
      <w:r>
        <w:separator/>
      </w:r>
    </w:p>
  </w:endnote>
  <w:endnote w:type="continuationSeparator" w:id="0">
    <w:p w:rsidR="00624829" w:rsidRDefault="0062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altName w:val="Times New Roman"/>
    <w:charset w:val="00"/>
    <w:family w:val="roman"/>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0"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24A" w:rsidRPr="002F7CB3" w:rsidRDefault="009C625C">
    <w:pPr>
      <w:pStyle w:val="Footer"/>
      <w:rPr>
        <w:lang w:val="en-US"/>
      </w:rPr>
    </w:pPr>
    <w:fldSimple w:instr=" FILENAME \p \* MERGEFORMAT ">
      <w:r w:rsidR="006E2A9B" w:rsidRPr="006E2A9B">
        <w:rPr>
          <w:lang w:val="en-US"/>
        </w:rPr>
        <w:t>M</w:t>
      </w:r>
      <w:r w:rsidR="006E2A9B">
        <w:t>:\BRSGD\TEXT2019\SG05\IMT.2020\000\032Rev1e.docx</w:t>
      </w:r>
    </w:fldSimple>
    <w:r w:rsidR="00FA124A" w:rsidRPr="002F7CB3">
      <w:rPr>
        <w:lang w:val="en-US"/>
      </w:rPr>
      <w:tab/>
    </w:r>
    <w:r w:rsidR="00D02712">
      <w:fldChar w:fldCharType="begin"/>
    </w:r>
    <w:r w:rsidR="00FA124A">
      <w:instrText xml:space="preserve"> savedate \@ dd.MM.yy </w:instrText>
    </w:r>
    <w:r w:rsidR="00D02712">
      <w:fldChar w:fldCharType="separate"/>
    </w:r>
    <w:r w:rsidR="006E2A9B">
      <w:t>18.12.19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6E2A9B">
      <w:t>21.02.08</w:t>
    </w:r>
    <w:r w:rsidR="00D0271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29" w:rsidRDefault="00624829">
    <w:pPr>
      <w:pStyle w:val="SpecialFooter"/>
      <w:pBdr>
        <w:top w:val="single" w:sz="6" w:space="1" w:color="auto"/>
        <w:left w:val="single" w:sz="6" w:space="1" w:color="auto"/>
        <w:bottom w:val="single" w:sz="6" w:space="1" w:color="auto"/>
        <w:right w:val="single" w:sz="6" w:space="1" w:color="auto"/>
      </w:pBdr>
    </w:pPr>
    <w:r>
      <w:rPr>
        <w:b/>
        <w:bCs/>
      </w:rPr>
      <w:t>Attention:</w:t>
    </w:r>
    <w:r>
      <w:t xml:space="preserve"> The information contained in this document is temporary in nature and does not necessarily represent material that has been agreed by the group concerned. Since the material may be subject to revision during the meeting, caution should be exercised in using the document for the development of any further contribution on the subject.</w:t>
    </w:r>
  </w:p>
  <w:p w:rsidR="00FA124A" w:rsidRPr="002F7CB3" w:rsidRDefault="006E2A9B" w:rsidP="00E6257C">
    <w:pPr>
      <w:pStyle w:val="Footer"/>
      <w:rPr>
        <w:lang w:val="en-US"/>
      </w:rPr>
    </w:pPr>
    <w:r>
      <w:br/>
    </w:r>
    <w:fldSimple w:instr=" FILENAME \p \* MERGEFORMAT ">
      <w:r w:rsidRPr="006E2A9B">
        <w:rPr>
          <w:lang w:val="en-US"/>
        </w:rPr>
        <w:t>M</w:t>
      </w:r>
      <w:r>
        <w:t>:\BRSGD\TEXT2019\SG05\IMT.2020\000\032Rev1e.docx</w:t>
      </w:r>
    </w:fldSimple>
    <w:r w:rsidR="00FA124A" w:rsidRPr="002F7CB3">
      <w:rPr>
        <w:lang w:val="en-US"/>
      </w:rPr>
      <w:tab/>
    </w:r>
    <w:r w:rsidR="00D02712">
      <w:fldChar w:fldCharType="begin"/>
    </w:r>
    <w:r w:rsidR="00FA124A">
      <w:instrText xml:space="preserve"> savedate \@ dd.MM.yy </w:instrText>
    </w:r>
    <w:r w:rsidR="00D02712">
      <w:fldChar w:fldCharType="separate"/>
    </w:r>
    <w:r>
      <w:t>18.12.19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829" w:rsidRDefault="00624829">
      <w:r>
        <w:t>____________________</w:t>
      </w:r>
    </w:p>
  </w:footnote>
  <w:footnote w:type="continuationSeparator" w:id="0">
    <w:p w:rsidR="00624829" w:rsidRDefault="00624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6E2A9B">
      <w:rPr>
        <w:rStyle w:val="PageNumber"/>
        <w:noProof/>
      </w:rPr>
      <w:t>3</w:t>
    </w:r>
    <w:r w:rsidR="00D02712">
      <w:rPr>
        <w:rStyle w:val="PageNumber"/>
      </w:rPr>
      <w:fldChar w:fldCharType="end"/>
    </w:r>
    <w:r>
      <w:rPr>
        <w:rStyle w:val="PageNumber"/>
      </w:rPr>
      <w:t xml:space="preserve"> -</w:t>
    </w:r>
  </w:p>
  <w:p w:rsidR="00FA124A" w:rsidRDefault="00624829">
    <w:pPr>
      <w:pStyle w:val="Header"/>
      <w:rPr>
        <w:lang w:val="en-US"/>
      </w:rPr>
    </w:pPr>
    <w:r>
      <w:rPr>
        <w:lang w:val="en-US"/>
      </w:rPr>
      <w:t>5D/TEMP/32</w:t>
    </w:r>
    <w:r w:rsidR="006E2A9B">
      <w:rPr>
        <w:lang w:val="en-US"/>
      </w:rPr>
      <w:t>(Rev.1)</w:t>
    </w:r>
    <w:r>
      <w:rPr>
        <w:lang w:val="en-US"/>
      </w:rPr>
      <w:t>-E</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to Romero, Alicia">
    <w15:presenceInfo w15:providerId="AD" w15:userId="S-1-5-21-8740799-900759487-1415713722-58170"/>
  </w15:person>
  <w15:person w15:author="Yoshio Honda">
    <w15:presenceInfo w15:providerId="None" w15:userId="Yoshio Ho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29"/>
    <w:rsid w:val="000069D4"/>
    <w:rsid w:val="000174AD"/>
    <w:rsid w:val="00047A1D"/>
    <w:rsid w:val="00056499"/>
    <w:rsid w:val="000604B9"/>
    <w:rsid w:val="000A7D55"/>
    <w:rsid w:val="000C12C8"/>
    <w:rsid w:val="000C2E8E"/>
    <w:rsid w:val="000E0E7C"/>
    <w:rsid w:val="000F1B4B"/>
    <w:rsid w:val="0012744F"/>
    <w:rsid w:val="00131178"/>
    <w:rsid w:val="00156F66"/>
    <w:rsid w:val="00163271"/>
    <w:rsid w:val="00182528"/>
    <w:rsid w:val="0018500B"/>
    <w:rsid w:val="00196A19"/>
    <w:rsid w:val="00202DC1"/>
    <w:rsid w:val="002116EE"/>
    <w:rsid w:val="00214AFC"/>
    <w:rsid w:val="002309D8"/>
    <w:rsid w:val="002A7FE2"/>
    <w:rsid w:val="002E1B4F"/>
    <w:rsid w:val="002F2E67"/>
    <w:rsid w:val="002F7CB3"/>
    <w:rsid w:val="00315546"/>
    <w:rsid w:val="00330567"/>
    <w:rsid w:val="00386A9D"/>
    <w:rsid w:val="00391081"/>
    <w:rsid w:val="003B2789"/>
    <w:rsid w:val="003C13CE"/>
    <w:rsid w:val="003C697E"/>
    <w:rsid w:val="003E2518"/>
    <w:rsid w:val="003E7CEF"/>
    <w:rsid w:val="004B1EF7"/>
    <w:rsid w:val="004B3FAD"/>
    <w:rsid w:val="004C5749"/>
    <w:rsid w:val="00501DCA"/>
    <w:rsid w:val="00513A47"/>
    <w:rsid w:val="005408DF"/>
    <w:rsid w:val="00573344"/>
    <w:rsid w:val="00583F9B"/>
    <w:rsid w:val="005B0D29"/>
    <w:rsid w:val="005E5C10"/>
    <w:rsid w:val="005F2C78"/>
    <w:rsid w:val="006144E4"/>
    <w:rsid w:val="00624829"/>
    <w:rsid w:val="00650299"/>
    <w:rsid w:val="00655FC5"/>
    <w:rsid w:val="006E2A9B"/>
    <w:rsid w:val="00814E0A"/>
    <w:rsid w:val="00822581"/>
    <w:rsid w:val="008309DD"/>
    <w:rsid w:val="0083227A"/>
    <w:rsid w:val="00866900"/>
    <w:rsid w:val="00876A8A"/>
    <w:rsid w:val="00881BA1"/>
    <w:rsid w:val="008C2302"/>
    <w:rsid w:val="008C26B8"/>
    <w:rsid w:val="008F208F"/>
    <w:rsid w:val="00982084"/>
    <w:rsid w:val="00995963"/>
    <w:rsid w:val="009B61EB"/>
    <w:rsid w:val="009C2064"/>
    <w:rsid w:val="009C625C"/>
    <w:rsid w:val="009D1697"/>
    <w:rsid w:val="009F3A46"/>
    <w:rsid w:val="009F6520"/>
    <w:rsid w:val="00A014F8"/>
    <w:rsid w:val="00A5173C"/>
    <w:rsid w:val="00A61AEF"/>
    <w:rsid w:val="00AD2345"/>
    <w:rsid w:val="00AF173A"/>
    <w:rsid w:val="00B066A4"/>
    <w:rsid w:val="00B07A13"/>
    <w:rsid w:val="00B4279B"/>
    <w:rsid w:val="00B45FC9"/>
    <w:rsid w:val="00B76F35"/>
    <w:rsid w:val="00B81138"/>
    <w:rsid w:val="00BC7CCF"/>
    <w:rsid w:val="00BE470B"/>
    <w:rsid w:val="00C57A91"/>
    <w:rsid w:val="00CC01C2"/>
    <w:rsid w:val="00CF21F2"/>
    <w:rsid w:val="00D02712"/>
    <w:rsid w:val="00D046A7"/>
    <w:rsid w:val="00D214D0"/>
    <w:rsid w:val="00D6546B"/>
    <w:rsid w:val="00DB178B"/>
    <w:rsid w:val="00DC17D3"/>
    <w:rsid w:val="00DD4BED"/>
    <w:rsid w:val="00DE39F0"/>
    <w:rsid w:val="00DF0AF3"/>
    <w:rsid w:val="00DF7E9F"/>
    <w:rsid w:val="00E27D7E"/>
    <w:rsid w:val="00E42E13"/>
    <w:rsid w:val="00E56D5C"/>
    <w:rsid w:val="00E6257C"/>
    <w:rsid w:val="00E63C59"/>
    <w:rsid w:val="00F25662"/>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B19E41"/>
  <w15:docId w15:val="{C00ED488-FFA0-4C67-9AA1-2C4B37B8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8F208F"/>
    <w:rPr>
      <w:position w:val="6"/>
      <w:sz w:val="18"/>
    </w:rPr>
  </w:style>
  <w:style w:type="paragraph" w:styleId="FootnoteText">
    <w:name w:val="footnote text"/>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styleId="Hyperlink">
    <w:name w:val="Hyperlink"/>
    <w:aliases w:val="CEO_Hyperlink,超级链接"/>
    <w:basedOn w:val="DefaultParagraphFont"/>
    <w:rsid w:val="00624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tu.int/md/R15-IMT.2020-C-0002/en" TargetMode="External"/><Relationship Id="rId13" Type="http://schemas.openxmlformats.org/officeDocument/2006/relationships/hyperlink" Target="https://www.itu.int/md/R15-IMT.2020-C-0018/en" TargetMode="External"/><Relationship Id="rId18" Type="http://schemas.openxmlformats.org/officeDocument/2006/relationships/hyperlink" Target="https://www.itu.int/md/R15-IMT.2020-C"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itu.int/md/R00-SG05-CIR-0059/en" TargetMode="External"/><Relationship Id="rId12" Type="http://schemas.openxmlformats.org/officeDocument/2006/relationships/hyperlink" Target="https://www.itu.int/md/R15-IMT.2020-C-0017/en" TargetMode="External"/><Relationship Id="rId17" Type="http://schemas.openxmlformats.org/officeDocument/2006/relationships/hyperlink" Target="http://www.itu.int/en/ITU-R/study-groups/rsg5/rwp5d/imt-2020/Pages/submission-eval.aspx" TargetMode="External"/><Relationship Id="rId2" Type="http://schemas.openxmlformats.org/officeDocument/2006/relationships/settings" Target="settings.xml"/><Relationship Id="rId16" Type="http://schemas.openxmlformats.org/officeDocument/2006/relationships/hyperlink" Target="https://www.itu.int/md/R15-IMT.2020-C-0002/en"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www.itu.int/pub/R-REP-M.2412-2017"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itu.int/en/ITU-R/study-groups/rsg5/rwp5d/imt-2020/Pages/submission-eval.aspx" TargetMode="External"/><Relationship Id="rId23" Type="http://schemas.microsoft.com/office/2011/relationships/people" Target="people.xml"/><Relationship Id="rId10" Type="http://schemas.openxmlformats.org/officeDocument/2006/relationships/hyperlink" Target="https://www.itu.int/pub/R-REP-M.2411-2017"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itu.int/pub/R-REP-M.2410-2017" TargetMode="External"/><Relationship Id="rId14" Type="http://schemas.openxmlformats.org/officeDocument/2006/relationships/hyperlink" Target="https://www.itu.int/md/R15-IMT.2020-C-0019/e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tor\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4</TotalTime>
  <Pages>3</Pages>
  <Words>875</Words>
  <Characters>6052</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Soto Romero, Alicia</cp:lastModifiedBy>
  <cp:revision>3</cp:revision>
  <cp:lastPrinted>2008-02-21T14:04:00Z</cp:lastPrinted>
  <dcterms:created xsi:type="dcterms:W3CDTF">2019-12-18T08:31:00Z</dcterms:created>
  <dcterms:modified xsi:type="dcterms:W3CDTF">2019-12-18T08:35:00Z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